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60584" w14:textId="77777777" w:rsidR="00924DC9" w:rsidRDefault="00924DC9">
      <w:pPr>
        <w:pStyle w:val="Title"/>
      </w:pPr>
    </w:p>
    <w:p w14:paraId="5A4E563E" w14:textId="77777777" w:rsidR="00924DC9" w:rsidRDefault="00924DC9">
      <w:pPr>
        <w:pStyle w:val="Title"/>
      </w:pPr>
    </w:p>
    <w:p w14:paraId="0A4F78B2" w14:textId="77777777" w:rsidR="00924DC9" w:rsidRDefault="00924DC9">
      <w:pPr>
        <w:pStyle w:val="Title"/>
      </w:pPr>
    </w:p>
    <w:p w14:paraId="25D5F4EB" w14:textId="77777777" w:rsidR="00924DC9" w:rsidRDefault="00924DC9">
      <w:pPr>
        <w:pStyle w:val="Title"/>
      </w:pPr>
    </w:p>
    <w:p w14:paraId="1C21B450" w14:textId="77777777" w:rsidR="00924DC9" w:rsidRDefault="00924DC9">
      <w:pPr>
        <w:pStyle w:val="Title"/>
      </w:pPr>
    </w:p>
    <w:p w14:paraId="540F2BD7" w14:textId="77777777" w:rsidR="00924DC9" w:rsidRDefault="00E97A7A">
      <w:pPr>
        <w:pStyle w:val="Title"/>
      </w:pPr>
      <w:proofErr w:type="gramStart"/>
      <w:r>
        <w:rPr>
          <w:i/>
        </w:rPr>
        <w:t>svlib</w:t>
      </w:r>
      <w:proofErr w:type="gramEnd"/>
      <w:r>
        <w:t xml:space="preserve"> User Guide</w:t>
      </w:r>
      <w:r>
        <w:br/>
        <w:t>and Programmer's Reference</w:t>
      </w:r>
    </w:p>
    <w:p w14:paraId="6511BB95" w14:textId="77777777" w:rsidR="00924DC9" w:rsidRDefault="00924DC9">
      <w:pPr>
        <w:pStyle w:val="Title"/>
      </w:pPr>
    </w:p>
    <w:p w14:paraId="74563338" w14:textId="77777777" w:rsidR="00924DC9" w:rsidRDefault="00E97A7A" w:rsidP="000C168B">
      <w:pPr>
        <w:pStyle w:val="Heading1"/>
      </w:pPr>
      <w:r>
        <w:lastRenderedPageBreak/>
        <w:t>About this document</w:t>
      </w:r>
    </w:p>
    <w:p w14:paraId="29F7E15C" w14:textId="77777777" w:rsidR="00924DC9" w:rsidRDefault="00E97A7A" w:rsidP="00924DC9">
      <w:pPr>
        <w:pStyle w:val="Heading2"/>
      </w:pPr>
      <w:r>
        <w:t>Summary</w:t>
      </w:r>
    </w:p>
    <w:p w14:paraId="258D3D32" w14:textId="77777777" w:rsidR="00924DC9" w:rsidRDefault="00E97A7A" w:rsidP="00F43B30">
      <w:pPr>
        <w:pStyle w:val="Textbody"/>
      </w:pPr>
      <w:r>
        <w:t xml:space="preserve">This document provides a specification and programmer's reference for the SystemVerilog utility library </w:t>
      </w:r>
      <w:r w:rsidRPr="00F34564">
        <w:rPr>
          <w:rStyle w:val="codesnippetintext"/>
        </w:rPr>
        <w:t>svlib</w:t>
      </w:r>
      <w:r>
        <w:t>.</w:t>
      </w:r>
    </w:p>
    <w:p w14:paraId="36717889" w14:textId="77777777"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firstRow="0" w:lastRow="0" w:firstColumn="0" w:lastColumn="0" w:noHBand="0" w:noVBand="0"/>
      </w:tblPr>
      <w:tblGrid>
        <w:gridCol w:w="674"/>
        <w:gridCol w:w="1418"/>
        <w:gridCol w:w="1558"/>
        <w:gridCol w:w="4870"/>
      </w:tblGrid>
      <w:tr w:rsidR="00924DC9" w14:paraId="19BA7673" w14:textId="77777777"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A2A03A6" w14:textId="77777777"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8DAD603" w14:textId="77777777"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E5121B4" w14:textId="77777777"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986F6E5" w14:textId="77777777" w:rsidR="00924DC9" w:rsidRDefault="00E97A7A" w:rsidP="00A65642">
            <w:pPr>
              <w:pStyle w:val="tabletext"/>
            </w:pPr>
            <w:r>
              <w:t>Description</w:t>
            </w:r>
          </w:p>
        </w:tc>
      </w:tr>
      <w:tr w:rsidR="00C97FBE" w14:paraId="3377D203" w14:textId="77777777" w:rsidTr="00924DC9">
        <w:trPr>
          <w:cantSplit/>
          <w:ins w:id="0" w:author="Thorsten Dworzak" w:date="2021-02-07T15:46: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C44650B" w14:textId="55C6EAC9" w:rsidR="00C97FBE" w:rsidRDefault="00C97FBE" w:rsidP="00C97FBE">
            <w:pPr>
              <w:pStyle w:val="tabletext"/>
              <w:jc w:val="right"/>
              <w:rPr>
                <w:ins w:id="1" w:author="Thorsten Dworzak" w:date="2021-02-07T15:46:00Z"/>
              </w:rPr>
              <w:pPrChange w:id="2" w:author="Thorsten Dworzak" w:date="2021-02-07T15:47:00Z">
                <w:pPr>
                  <w:pStyle w:val="tabletext"/>
                </w:pPr>
              </w:pPrChange>
            </w:pPr>
            <w:ins w:id="3" w:author="Thorsten Dworzak" w:date="2021-02-07T15:46:00Z">
              <w:r>
                <w:t>1.0.0</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6E531A9" w14:textId="4B2A11DC" w:rsidR="00C97FBE" w:rsidRDefault="00C97FBE" w:rsidP="00C97FBE">
            <w:pPr>
              <w:pStyle w:val="tabletext"/>
              <w:jc w:val="right"/>
              <w:rPr>
                <w:ins w:id="4" w:author="Thorsten Dworzak" w:date="2021-02-07T15:46:00Z"/>
              </w:rPr>
              <w:pPrChange w:id="5" w:author="Thorsten Dworzak" w:date="2021-02-07T15:47:00Z">
                <w:pPr>
                  <w:pStyle w:val="tabletext"/>
                </w:pPr>
              </w:pPrChange>
            </w:pPr>
            <w:ins w:id="6" w:author="Thorsten Dworzak" w:date="2021-02-07T15:46:00Z">
              <w:r>
                <w:t>Feb 2021</w:t>
              </w:r>
            </w:ins>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1AEF1FD" w14:textId="27FC13E4" w:rsidR="00C97FBE" w:rsidRDefault="00C97FBE" w:rsidP="00A65642">
            <w:pPr>
              <w:pStyle w:val="tabletext"/>
              <w:rPr>
                <w:ins w:id="7" w:author="Thorsten Dworzak" w:date="2021-02-07T15:46:00Z"/>
              </w:rPr>
            </w:pPr>
            <w:ins w:id="8" w:author="Thorsten Dworzak" w:date="2021-02-07T15:46:00Z">
              <w:r>
                <w:t xml:space="preserve">Th. </w:t>
              </w:r>
              <w:proofErr w:type="spellStart"/>
              <w:r>
                <w:t>Dworzak</w:t>
              </w:r>
              <w:proofErr w:type="spellEnd"/>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F866FB3" w14:textId="0C93EC0C" w:rsidR="00C97FBE" w:rsidRDefault="00C97FBE" w:rsidP="00C97FBE">
            <w:pPr>
              <w:pStyle w:val="tabletext"/>
              <w:jc w:val="left"/>
              <w:rPr>
                <w:ins w:id="9" w:author="Thorsten Dworzak" w:date="2021-02-07T15:46:00Z"/>
              </w:rPr>
              <w:pPrChange w:id="10" w:author="Thorsten Dworzak" w:date="2021-02-07T15:47:00Z">
                <w:pPr>
                  <w:pStyle w:val="tabletext"/>
                </w:pPr>
              </w:pPrChange>
            </w:pPr>
            <w:ins w:id="11" w:author="Thorsten Dworzak" w:date="2021-02-07T15:46:00Z">
              <w:r>
                <w:t xml:space="preserve">Missing package-level </w:t>
              </w:r>
              <w:proofErr w:type="spellStart"/>
              <w:r>
                <w:t>str</w:t>
              </w:r>
              <w:proofErr w:type="spellEnd"/>
              <w:r>
                <w:t>_* functions added</w:t>
              </w:r>
            </w:ins>
          </w:p>
        </w:tc>
      </w:tr>
      <w:tr w:rsidR="00C97FBE" w14:paraId="0B9927AF" w14:textId="77777777"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B4E8F3E" w14:textId="77777777" w:rsidR="00C97FBE" w:rsidRDefault="00C97FBE" w:rsidP="00C97FBE">
            <w:pPr>
              <w:pStyle w:val="tabletext"/>
              <w:jc w:val="right"/>
              <w:pPrChange w:id="12" w:author="Thorsten Dworzak" w:date="2021-02-07T15:47:00Z">
                <w:pPr>
                  <w:pStyle w:val="tabletext"/>
                </w:pPr>
              </w:pPrChange>
            </w:pPr>
            <w:r>
              <w:t>0.5</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FD9EDB3" w14:textId="77777777" w:rsidR="00C97FBE" w:rsidRDefault="00C97FBE" w:rsidP="00C97FBE">
            <w:pPr>
              <w:pStyle w:val="tabletext"/>
              <w:jc w:val="right"/>
              <w:pPrChange w:id="13" w:author="Thorsten Dworzak" w:date="2021-02-07T15:47:00Z">
                <w:pPr>
                  <w:pStyle w:val="tabletext"/>
                </w:pPr>
              </w:pPrChange>
            </w:pPr>
            <w:r>
              <w:t>14 July 2015</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680E45D" w14:textId="77777777" w:rsidR="00C97FBE" w:rsidRDefault="00C97FBE"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9C592AF" w14:textId="77777777" w:rsidR="00C97FBE" w:rsidRDefault="00C97FBE" w:rsidP="00C97FBE">
            <w:pPr>
              <w:pStyle w:val="tabletext"/>
              <w:jc w:val="left"/>
              <w:pPrChange w:id="14" w:author="Thorsten Dworzak" w:date="2021-02-07T15:47:00Z">
                <w:pPr>
                  <w:pStyle w:val="tabletext"/>
                </w:pPr>
              </w:pPrChange>
            </w:pPr>
            <w:r>
              <w:t>Fixes #24, #27, #28, #29, #31</w:t>
            </w:r>
          </w:p>
        </w:tc>
      </w:tr>
      <w:tr w:rsidR="00C97FBE" w14:paraId="327BD652" w14:textId="77777777" w:rsidTr="00F45C93">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D940B77" w14:textId="77777777" w:rsidR="00C97FBE" w:rsidRDefault="00C97FBE" w:rsidP="00C97FBE">
            <w:pPr>
              <w:pStyle w:val="tabletext"/>
              <w:jc w:val="right"/>
              <w:pPrChange w:id="15" w:author="Thorsten Dworzak" w:date="2021-02-07T15:47:00Z">
                <w:pPr>
                  <w:pStyle w:val="tabletext"/>
                </w:pPr>
              </w:pPrChange>
            </w:pPr>
            <w:r>
              <w:t>0.4</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889220" w14:textId="77777777" w:rsidR="00C97FBE" w:rsidRDefault="00C97FBE" w:rsidP="00C97FBE">
            <w:pPr>
              <w:pStyle w:val="tabletext"/>
              <w:jc w:val="right"/>
              <w:pPrChange w:id="16" w:author="Thorsten Dworzak" w:date="2021-02-07T15:47:00Z">
                <w:pPr>
                  <w:pStyle w:val="tabletext"/>
                </w:pPr>
              </w:pPrChange>
            </w:pPr>
            <w:r>
              <w:t>04 Jan 2015</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95A8A73" w14:textId="77777777" w:rsidR="00C97FBE" w:rsidRDefault="00C97FBE" w:rsidP="00F45C93">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17E39CB" w14:textId="77777777" w:rsidR="00C97FBE" w:rsidRDefault="00C97FBE" w:rsidP="00C97FBE">
            <w:pPr>
              <w:pStyle w:val="tabletext"/>
              <w:jc w:val="left"/>
              <w:pPrChange w:id="17" w:author="Thorsten Dworzak" w:date="2021-02-07T15:47:00Z">
                <w:pPr>
                  <w:pStyle w:val="tabletext"/>
                </w:pPr>
              </w:pPrChange>
            </w:pPr>
            <w:r>
              <w:t xml:space="preserve">Fix issues #20, #21, </w:t>
            </w:r>
            <w:proofErr w:type="gramStart"/>
            <w:r>
              <w:t>#</w:t>
            </w:r>
            <w:proofErr w:type="gramEnd"/>
            <w:r>
              <w:t>22.</w:t>
            </w:r>
          </w:p>
        </w:tc>
      </w:tr>
      <w:tr w:rsidR="00C97FBE" w14:paraId="2CC69B28" w14:textId="77777777" w:rsidTr="00F45C93">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3D9DCC2" w14:textId="77777777" w:rsidR="00C97FBE" w:rsidRDefault="00C97FBE" w:rsidP="00C97FBE">
            <w:pPr>
              <w:pStyle w:val="tabletext"/>
              <w:jc w:val="right"/>
              <w:pPrChange w:id="18" w:author="Thorsten Dworzak" w:date="2021-02-07T15:47:00Z">
                <w:pPr>
                  <w:pStyle w:val="tabletext"/>
                </w:pPr>
              </w:pPrChange>
            </w:pPr>
            <w:r>
              <w:t>0.3</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7F6D790" w14:textId="77777777" w:rsidR="00C97FBE" w:rsidRDefault="00C97FBE" w:rsidP="00C97FBE">
            <w:pPr>
              <w:pStyle w:val="tabletext"/>
              <w:jc w:val="right"/>
              <w:pPrChange w:id="19" w:author="Thorsten Dworzak" w:date="2021-02-07T15:47:00Z">
                <w:pPr>
                  <w:pStyle w:val="tabletext"/>
                </w:pPr>
              </w:pPrChange>
            </w:pPr>
            <w:r>
              <w:t>05 Jun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B8AE65" w14:textId="77777777" w:rsidR="00C97FBE" w:rsidRDefault="00C97FBE" w:rsidP="00F45C93">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F070E90" w14:textId="77777777" w:rsidR="00C97FBE" w:rsidRDefault="00C97FBE" w:rsidP="00C97FBE">
            <w:pPr>
              <w:pStyle w:val="tabletext"/>
              <w:jc w:val="left"/>
              <w:pPrChange w:id="20" w:author="Thorsten Dworzak" w:date="2021-02-07T15:47:00Z">
                <w:pPr>
                  <w:pStyle w:val="tabletext"/>
                </w:pPr>
              </w:pPrChange>
            </w:pPr>
            <w:r>
              <w:t>Fix issues #18, #19 and various other minor errors.</w:t>
            </w:r>
            <w:r>
              <w:br/>
              <w:t>Complete most of the text.</w:t>
            </w:r>
          </w:p>
        </w:tc>
      </w:tr>
      <w:tr w:rsidR="00C97FBE" w14:paraId="26552D64" w14:textId="77777777"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3B1623" w14:textId="77777777" w:rsidR="00C97FBE" w:rsidRDefault="00C97FBE" w:rsidP="00C97FBE">
            <w:pPr>
              <w:pStyle w:val="tabletext"/>
              <w:jc w:val="right"/>
              <w:pPrChange w:id="21" w:author="Thorsten Dworzak" w:date="2021-02-07T15:47:00Z">
                <w:pPr>
                  <w:pStyle w:val="tabletext"/>
                </w:pPr>
              </w:pPrChange>
            </w:pPr>
            <w:r>
              <w:t>0.2</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7CD16EE" w14:textId="77777777" w:rsidR="00C97FBE" w:rsidRDefault="00C97FBE" w:rsidP="00C97FBE">
            <w:pPr>
              <w:pStyle w:val="tabletext"/>
              <w:jc w:val="right"/>
              <w:pPrChange w:id="22" w:author="Thorsten Dworzak" w:date="2021-02-07T15:47:00Z">
                <w:pPr>
                  <w:pStyle w:val="tabletext"/>
                </w:pPr>
              </w:pPrChange>
            </w:pPr>
            <w:r>
              <w:t>02 Mar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1F5769E" w14:textId="77777777" w:rsidR="00C97FBE" w:rsidRDefault="00C97FBE"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0D429D2" w14:textId="77777777" w:rsidR="00C97FBE" w:rsidRDefault="00C97FBE" w:rsidP="00C97FBE">
            <w:pPr>
              <w:pStyle w:val="tabletext"/>
              <w:jc w:val="left"/>
              <w:pPrChange w:id="23" w:author="Thorsten Dworzak" w:date="2021-02-07T15:47:00Z">
                <w:pPr>
                  <w:pStyle w:val="tabletext"/>
                </w:pPr>
              </w:pPrChange>
            </w:pPr>
            <w:r>
              <w:t>All sections present, ready for initial release.</w:t>
            </w:r>
            <w:r>
              <w:br/>
              <w:t>Some explanatory text is still missing.</w:t>
            </w:r>
          </w:p>
        </w:tc>
      </w:tr>
      <w:tr w:rsidR="00C97FBE" w14:paraId="771E86FF" w14:textId="77777777"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CBB267A" w14:textId="77777777" w:rsidR="00C97FBE" w:rsidRDefault="00C97FBE" w:rsidP="00C97FBE">
            <w:pPr>
              <w:pStyle w:val="tabletext"/>
              <w:jc w:val="right"/>
              <w:pPrChange w:id="24" w:author="Thorsten Dworzak" w:date="2021-02-07T15:47:00Z">
                <w:pPr>
                  <w:pStyle w:val="tabletext"/>
                </w:pPr>
              </w:pPrChange>
            </w:pPr>
            <w:bookmarkStart w:id="25" w:name="_GoBack"/>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2BFE54C" w14:textId="77777777" w:rsidR="00C97FBE" w:rsidRDefault="00C97FBE" w:rsidP="00C97FBE">
            <w:pPr>
              <w:pStyle w:val="tabletext"/>
              <w:jc w:val="right"/>
              <w:pPrChange w:id="26" w:author="Thorsten Dworzak" w:date="2021-02-07T15:47:00Z">
                <w:pPr>
                  <w:pStyle w:val="tabletext"/>
                </w:pPr>
              </w:pPrChange>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6CC5952" w14:textId="77777777" w:rsidR="00C97FBE" w:rsidRDefault="00C97FBE"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88B67EB" w14:textId="77777777" w:rsidR="00C97FBE" w:rsidRDefault="00C97FBE" w:rsidP="00C97FBE">
            <w:pPr>
              <w:pStyle w:val="tabletext"/>
              <w:jc w:val="left"/>
              <w:pPrChange w:id="27" w:author="Thorsten Dworzak" w:date="2021-02-07T15:47:00Z">
                <w:pPr>
                  <w:pStyle w:val="tabletext"/>
                </w:pPr>
              </w:pPrChange>
            </w:pPr>
            <w:r>
              <w:t>Working towards a first release</w:t>
            </w:r>
          </w:p>
        </w:tc>
      </w:tr>
      <w:bookmarkEnd w:id="25"/>
      <w:tr w:rsidR="00C97FBE" w14:paraId="1C442F66" w14:textId="77777777"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BB4CE7F" w14:textId="77777777" w:rsidR="00C97FBE" w:rsidRDefault="00C97FBE" w:rsidP="00C97FBE">
            <w:pPr>
              <w:pStyle w:val="tabletext"/>
              <w:jc w:val="right"/>
              <w:pPrChange w:id="28" w:author="Thorsten Dworzak" w:date="2021-02-07T15:47:00Z">
                <w:pPr>
                  <w:pStyle w:val="tabletext"/>
                </w:pPr>
              </w:pPrChange>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262D294" w14:textId="77777777" w:rsidR="00C97FBE" w:rsidRDefault="00C97FBE" w:rsidP="00C97FBE">
            <w:pPr>
              <w:pStyle w:val="tabletext"/>
              <w:jc w:val="right"/>
              <w:pPrChange w:id="29" w:author="Thorsten Dworzak" w:date="2021-02-07T15:47:00Z">
                <w:pPr>
                  <w:pStyle w:val="tabletext"/>
                </w:pPr>
              </w:pPrChange>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43535BA" w14:textId="77777777" w:rsidR="00C97FBE" w:rsidRDefault="00C97FBE"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85B2917" w14:textId="77777777" w:rsidR="00C97FBE" w:rsidRDefault="00C97FBE" w:rsidP="00C97FBE">
            <w:pPr>
              <w:pStyle w:val="tabletext"/>
              <w:jc w:val="left"/>
              <w:pPrChange w:id="30" w:author="Thorsten Dworzak" w:date="2021-02-07T15:47:00Z">
                <w:pPr>
                  <w:pStyle w:val="tabletext"/>
                </w:pPr>
              </w:pPrChange>
            </w:pPr>
            <w:r>
              <w:t>Initial release for discussion</w:t>
            </w:r>
          </w:p>
        </w:tc>
      </w:tr>
    </w:tbl>
    <w:p w14:paraId="5865BCDD" w14:textId="77777777" w:rsidR="00812268" w:rsidRDefault="00205B91">
      <w:pPr>
        <w:pStyle w:val="Heading2"/>
      </w:pPr>
      <w:r>
        <w:t>Copyright</w:t>
      </w:r>
      <w:r w:rsidR="00CB0D70">
        <w:t xml:space="preserve"> information</w:t>
      </w:r>
    </w:p>
    <w:p w14:paraId="520B598E" w14:textId="77777777" w:rsidR="00542832" w:rsidRDefault="00205B91">
      <w:pPr>
        <w:pStyle w:val="Textbody"/>
      </w:pPr>
      <w:r>
        <w:rPr>
          <w:lang w:eastAsia="en-GB"/>
        </w:rPr>
        <w:t xml:space="preserve">This text is copyright </w:t>
      </w:r>
      <w:r>
        <w:rPr>
          <w:rFonts w:cs="Arial"/>
          <w:lang w:eastAsia="en-GB"/>
        </w:rPr>
        <w:t>©</w:t>
      </w:r>
      <w:proofErr w:type="spellStart"/>
      <w:r>
        <w:rPr>
          <w:lang w:eastAsia="en-GB"/>
        </w:rPr>
        <w:t>Verilab</w:t>
      </w:r>
      <w:proofErr w:type="spellEnd"/>
      <w:r>
        <w:rPr>
          <w:lang w:eastAsia="en-GB"/>
        </w:rPr>
        <w:t xml:space="preserve"> Inc. 2014</w:t>
      </w:r>
      <w:r w:rsidR="008417BA">
        <w:rPr>
          <w:lang w:eastAsia="en-GB"/>
        </w:rPr>
        <w:t>-2015</w:t>
      </w:r>
      <w:r>
        <w:rPr>
          <w:lang w:eastAsia="en-GB"/>
        </w:rPr>
        <w:t xml:space="preserve">. It is provided as a companion to the </w:t>
      </w:r>
      <w:proofErr w:type="spellStart"/>
      <w:r>
        <w:rPr>
          <w:rStyle w:val="codesnippetintext"/>
        </w:rPr>
        <w:t>svlib</w:t>
      </w:r>
      <w:proofErr w:type="spellEnd"/>
      <w:r>
        <w:t xml:space="preserve"> utility package. Permission is granted to make unlimited copies of this document, but you must include the whole of Section 1 without alteration.</w:t>
      </w:r>
    </w:p>
    <w:p w14:paraId="18776C50" w14:textId="77777777" w:rsidR="00812268" w:rsidRDefault="00F8043F">
      <w:pPr>
        <w:pStyle w:val="Heading3"/>
      </w:pPr>
      <w:r>
        <w:t>Limitation of liability</w:t>
      </w:r>
    </w:p>
    <w:p w14:paraId="3882F6BB" w14:textId="77777777" w:rsidR="00863703" w:rsidRDefault="00F8043F">
      <w:pPr>
        <w:pStyle w:val="Textbody"/>
        <w:rPr>
          <w:lang w:eastAsia="en-GB"/>
        </w:rPr>
      </w:pPr>
      <w:r>
        <w:rPr>
          <w:lang w:eastAsia="en-GB"/>
        </w:rPr>
        <w:t xml:space="preserve">This document and the accompanying code package are provided "as is" without warranty of any kind. </w:t>
      </w:r>
      <w:proofErr w:type="spellStart"/>
      <w:r>
        <w:rPr>
          <w:lang w:eastAsia="en-GB"/>
        </w:rPr>
        <w:t>Verilab</w:t>
      </w:r>
      <w:proofErr w:type="spellEnd"/>
      <w:r>
        <w:rPr>
          <w:lang w:eastAsia="en-GB"/>
        </w:rPr>
        <w:t xml:space="preserve">, </w:t>
      </w:r>
      <w:proofErr w:type="spellStart"/>
      <w:r>
        <w:rPr>
          <w:lang w:eastAsia="en-GB"/>
        </w:rPr>
        <w:t>Inc</w:t>
      </w:r>
      <w:proofErr w:type="spellEnd"/>
      <w:r>
        <w:rPr>
          <w:lang w:eastAsia="en-GB"/>
        </w:rPr>
        <w:t xml:space="preserve"> accepts no liability for the correct functioning of this package. If you wish to make use of it, you accept full responsibility for the results.</w:t>
      </w:r>
    </w:p>
    <w:p w14:paraId="13402A38" w14:textId="77777777" w:rsidR="00812268" w:rsidRDefault="00CB0D70">
      <w:pPr>
        <w:pStyle w:val="Heading3"/>
      </w:pPr>
      <w:r>
        <w:t>Authorship</w:t>
      </w:r>
    </w:p>
    <w:p w14:paraId="1FA0685C" w14:textId="77777777" w:rsidR="00542832" w:rsidRDefault="00CB0D70">
      <w:pPr>
        <w:pStyle w:val="Textbody"/>
      </w:pPr>
      <w:r>
        <w:rPr>
          <w:lang w:eastAsia="en-GB"/>
        </w:rPr>
        <w:t xml:space="preserve">This document was prepared at </w:t>
      </w:r>
      <w:proofErr w:type="spellStart"/>
      <w:r>
        <w:rPr>
          <w:lang w:eastAsia="en-GB"/>
        </w:rPr>
        <w:t>Verilab</w:t>
      </w:r>
      <w:proofErr w:type="spellEnd"/>
      <w:r>
        <w:rPr>
          <w:lang w:eastAsia="en-GB"/>
        </w:rPr>
        <w:t xml:space="preserve">, </w:t>
      </w:r>
      <w:proofErr w:type="spellStart"/>
      <w:r>
        <w:rPr>
          <w:lang w:eastAsia="en-GB"/>
        </w:rPr>
        <w:t>Inc</w:t>
      </w:r>
      <w:proofErr w:type="spellEnd"/>
      <w:r>
        <w:rPr>
          <w:lang w:eastAsia="en-GB"/>
        </w:rPr>
        <w:t xml:space="preserve"> (</w:t>
      </w:r>
      <w:hyperlink r:id="rId9" w:history="1">
        <w:r w:rsidRPr="00BF09FA">
          <w:rPr>
            <w:rStyle w:val="Hyperlink"/>
            <w:rFonts w:ascii="Consolas" w:hAnsi="Consolas"/>
          </w:rPr>
          <w:t>www.verilab.com</w:t>
        </w:r>
      </w:hyperlink>
      <w:r>
        <w:t xml:space="preserve">) by Jonathan Bromley, Paul Marriott and André </w:t>
      </w:r>
      <w:proofErr w:type="spellStart"/>
      <w:r>
        <w:t>Winkelmann</w:t>
      </w:r>
      <w:proofErr w:type="spellEnd"/>
      <w:r>
        <w:t>.</w:t>
      </w:r>
    </w:p>
    <w:p w14:paraId="67D045DF" w14:textId="77777777" w:rsidR="00812268" w:rsidRDefault="00205B91">
      <w:pPr>
        <w:pStyle w:val="Heading3"/>
      </w:pPr>
      <w:r>
        <w:t>Open source requirements</w:t>
      </w:r>
    </w:p>
    <w:p w14:paraId="3C155B8C" w14:textId="77777777" w:rsidR="00542832" w:rsidRDefault="00205B91">
      <w:pPr>
        <w:pStyle w:val="Textbody"/>
      </w:pPr>
      <w:proofErr w:type="spellStart"/>
      <w:proofErr w:type="gramStart"/>
      <w:r>
        <w:rPr>
          <w:rStyle w:val="codesnippetintext"/>
        </w:rPr>
        <w:t>svlib</w:t>
      </w:r>
      <w:proofErr w:type="spellEnd"/>
      <w:proofErr w:type="gramEnd"/>
      <w:r>
        <w:t xml:space="preserve"> is an open source package, so you are free to examine the source code and modify it in any way you wish. This document is provided in PDF for convenience, and therefore is not strictly open-source. The original editable document is available from the authors on request.</w:t>
      </w:r>
    </w:p>
    <w:p w14:paraId="1A65D40A" w14:textId="77777777" w:rsidR="00812268" w:rsidRDefault="00CB0D70">
      <w:pPr>
        <w:pStyle w:val="Heading2"/>
      </w:pPr>
      <w:r>
        <w:t>Contacting the authors</w:t>
      </w:r>
    </w:p>
    <w:p w14:paraId="4F8456BA" w14:textId="77777777" w:rsidR="00542832" w:rsidRDefault="00CB0D70">
      <w:pPr>
        <w:pStyle w:val="Textbody"/>
      </w:pPr>
      <w:r>
        <w:rPr>
          <w:lang w:eastAsia="en-GB"/>
        </w:rPr>
        <w:t xml:space="preserve">The authors of this package and document can be contacted using the email address </w:t>
      </w:r>
      <w:hyperlink r:id="rId10" w:history="1">
        <w:r w:rsidR="00F8043F" w:rsidRPr="001B0FA3">
          <w:rPr>
            <w:rStyle w:val="Hyperlink"/>
            <w:rFonts w:ascii="Consolas" w:hAnsi="Consolas"/>
          </w:rPr>
          <w:t>svlib@verilab.com</w:t>
        </w:r>
      </w:hyperlink>
      <w:r>
        <w:t>.</w:t>
      </w:r>
      <w:r w:rsidR="00F8043F">
        <w:t xml:space="preserve"> They are always interested to hear of possible corrections or improvements, and aim to respond promptly to any communication.</w:t>
      </w:r>
    </w:p>
    <w:p w14:paraId="23000845" w14:textId="77777777" w:rsidR="001A7538" w:rsidRDefault="001A7538" w:rsidP="000C168B">
      <w:pPr>
        <w:pStyle w:val="Heading1"/>
      </w:pPr>
      <w:r>
        <w:lastRenderedPageBreak/>
        <w:t>Introduction and Overview</w:t>
      </w:r>
    </w:p>
    <w:p w14:paraId="534A0BB8" w14:textId="77777777" w:rsidR="00812268" w:rsidRDefault="001E6C3C">
      <w:pPr>
        <w:pStyle w:val="Textbody"/>
      </w:pPr>
      <w:r>
        <w:rPr>
          <w:lang w:eastAsia="en-GB"/>
        </w:rPr>
        <w:t xml:space="preserve">This document describes </w:t>
      </w:r>
      <w:proofErr w:type="spellStart"/>
      <w:r>
        <w:rPr>
          <w:rStyle w:val="codesnippetintext"/>
        </w:rPr>
        <w:t>svlib</w:t>
      </w:r>
      <w:proofErr w:type="spellEnd"/>
      <w:r>
        <w:t xml:space="preserve">, a utility library for </w:t>
      </w:r>
      <w:proofErr w:type="spellStart"/>
      <w:r>
        <w:t>SystemVerilog</w:t>
      </w:r>
      <w:proofErr w:type="spellEnd"/>
      <w:r>
        <w:t>.</w:t>
      </w:r>
      <w:r w:rsidR="008133CC">
        <w:t xml:space="preserve"> It p</w:t>
      </w:r>
      <w:r>
        <w:t xml:space="preserve">rovides functionality that we have found lacking in </w:t>
      </w:r>
      <w:proofErr w:type="spellStart"/>
      <w:r>
        <w:t>SystemVerilog</w:t>
      </w:r>
      <w:proofErr w:type="spellEnd"/>
      <w:r>
        <w:t xml:space="preserve"> </w:t>
      </w:r>
      <w:r w:rsidR="00714087">
        <w:t>for</w:t>
      </w:r>
      <w:r>
        <w:t xml:space="preserve"> our day-to-day verification work: string processing, operating system interface and many other useful operations.</w:t>
      </w:r>
    </w:p>
    <w:p w14:paraId="5AB064B7" w14:textId="77777777" w:rsidR="00812268" w:rsidRDefault="00714087">
      <w:pPr>
        <w:pStyle w:val="Textbody"/>
        <w:numPr>
          <w:ilvl w:val="0"/>
          <w:numId w:val="26"/>
        </w:numPr>
      </w:pPr>
      <w:r>
        <w:t xml:space="preserve">Section </w:t>
      </w:r>
      <w:r w:rsidR="005F3D5E">
        <w:fldChar w:fldCharType="begin"/>
      </w:r>
      <w:r>
        <w:instrText xml:space="preserve"> REF _Ref383026115 \w \h </w:instrText>
      </w:r>
      <w:r w:rsidR="005F3D5E">
        <w:fldChar w:fldCharType="separate"/>
      </w:r>
      <w:r w:rsidR="00CE1BC4">
        <w:t>3</w:t>
      </w:r>
      <w:r w:rsidR="005F3D5E">
        <w:fldChar w:fldCharType="end"/>
      </w:r>
      <w:r>
        <w:t xml:space="preserve"> describes how to integrate </w:t>
      </w:r>
      <w:proofErr w:type="spellStart"/>
      <w:r>
        <w:rPr>
          <w:rStyle w:val="codesnippetintext"/>
        </w:rPr>
        <w:t>svlib</w:t>
      </w:r>
      <w:proofErr w:type="spellEnd"/>
      <w:r>
        <w:t xml:space="preserve"> with your </w:t>
      </w:r>
      <w:r w:rsidR="00CD7D5C">
        <w:t xml:space="preserve">simulator and your own </w:t>
      </w:r>
      <w:proofErr w:type="spellStart"/>
      <w:r w:rsidR="00CD7D5C">
        <w:t>SystemVerilog</w:t>
      </w:r>
      <w:proofErr w:type="spellEnd"/>
      <w:r w:rsidR="00CD7D5C">
        <w:t xml:space="preserve"> code.</w:t>
      </w:r>
    </w:p>
    <w:p w14:paraId="3C149646" w14:textId="77777777" w:rsidR="00812268" w:rsidRDefault="00CD7D5C">
      <w:pPr>
        <w:pStyle w:val="Textbody"/>
        <w:numPr>
          <w:ilvl w:val="0"/>
          <w:numId w:val="26"/>
        </w:numPr>
      </w:pPr>
      <w:r>
        <w:t xml:space="preserve">Section </w:t>
      </w:r>
      <w:r w:rsidR="005F3D5E">
        <w:fldChar w:fldCharType="begin"/>
      </w:r>
      <w:r>
        <w:instrText xml:space="preserve"> REF _Ref383027324 \w \h </w:instrText>
      </w:r>
      <w:r w:rsidR="005F3D5E">
        <w:fldChar w:fldCharType="separate"/>
      </w:r>
      <w:r w:rsidR="00CE1BC4">
        <w:t>4</w:t>
      </w:r>
      <w:r w:rsidR="005F3D5E">
        <w:fldChar w:fldCharType="end"/>
      </w:r>
      <w:r>
        <w:t xml:space="preserve"> discusses some underlying principles and conventions of </w:t>
      </w:r>
      <w:proofErr w:type="spellStart"/>
      <w:r>
        <w:rPr>
          <w:rStyle w:val="codesnippetintext"/>
        </w:rPr>
        <w:t>svlib</w:t>
      </w:r>
      <w:proofErr w:type="spellEnd"/>
      <w:r>
        <w:t>, to help you use it with confidence.</w:t>
      </w:r>
    </w:p>
    <w:p w14:paraId="7CD5D471" w14:textId="77777777" w:rsidR="00812268" w:rsidRDefault="00CD7D5C">
      <w:pPr>
        <w:pStyle w:val="Textbody"/>
        <w:numPr>
          <w:ilvl w:val="0"/>
          <w:numId w:val="26"/>
        </w:numPr>
      </w:pPr>
      <w:r>
        <w:t xml:space="preserve">Section </w:t>
      </w:r>
      <w:r w:rsidR="005F3D5E">
        <w:fldChar w:fldCharType="begin"/>
      </w:r>
      <w:r>
        <w:instrText xml:space="preserve"> REF __RefNumPara__382_1220112269 \w \h </w:instrText>
      </w:r>
      <w:r w:rsidR="005F3D5E">
        <w:fldChar w:fldCharType="separate"/>
      </w:r>
      <w:r w:rsidR="00CE1BC4">
        <w:t>5</w:t>
      </w:r>
      <w:r w:rsidR="005F3D5E">
        <w:fldChar w:fldCharType="end"/>
      </w:r>
      <w:r>
        <w:t xml:space="preserve"> documents features of </w:t>
      </w:r>
      <w:proofErr w:type="spellStart"/>
      <w:r>
        <w:rPr>
          <w:rStyle w:val="codesnippetintext"/>
        </w:rPr>
        <w:t>svlib</w:t>
      </w:r>
      <w:proofErr w:type="spellEnd"/>
      <w:r>
        <w:t xml:space="preserve"> that support string manipulations and operations that are not available in the base </w:t>
      </w:r>
      <w:proofErr w:type="spellStart"/>
      <w:r>
        <w:t>SystemVerilog</w:t>
      </w:r>
      <w:proofErr w:type="spellEnd"/>
      <w:r>
        <w:t xml:space="preserve"> language.</w:t>
      </w:r>
    </w:p>
    <w:p w14:paraId="3243EB29" w14:textId="77777777" w:rsidR="00812268" w:rsidRDefault="00CD7D5C">
      <w:pPr>
        <w:pStyle w:val="Textbody"/>
        <w:numPr>
          <w:ilvl w:val="0"/>
          <w:numId w:val="26"/>
        </w:numPr>
      </w:pPr>
      <w:r>
        <w:t xml:space="preserve">Section </w:t>
      </w:r>
      <w:r w:rsidR="005F3D5E">
        <w:fldChar w:fldCharType="begin"/>
      </w:r>
      <w:r>
        <w:instrText xml:space="preserve"> REF _Ref383027468 \w \h </w:instrText>
      </w:r>
      <w:r w:rsidR="005F3D5E">
        <w:fldChar w:fldCharType="separate"/>
      </w:r>
      <w:r w:rsidR="00CE1BC4">
        <w:t>6</w:t>
      </w:r>
      <w:r w:rsidR="005F3D5E">
        <w:fldChar w:fldCharType="end"/>
      </w:r>
      <w:r>
        <w:t xml:space="preserve"> introduces the regular expression matching and substitution features.</w:t>
      </w:r>
    </w:p>
    <w:p w14:paraId="72A16453" w14:textId="77777777" w:rsidR="00812268" w:rsidRDefault="00CD7D5C">
      <w:pPr>
        <w:pStyle w:val="Textbody"/>
        <w:numPr>
          <w:ilvl w:val="0"/>
          <w:numId w:val="26"/>
        </w:numPr>
      </w:pPr>
      <w:r>
        <w:t xml:space="preserve">Section </w:t>
      </w:r>
      <w:r w:rsidR="005F3D5E">
        <w:fldChar w:fldCharType="begin"/>
      </w:r>
      <w:r>
        <w:instrText xml:space="preserve"> REF _Ref383027513 \w \h </w:instrText>
      </w:r>
      <w:r w:rsidR="005F3D5E">
        <w:fldChar w:fldCharType="separate"/>
      </w:r>
      <w:r w:rsidR="00CE1BC4">
        <w:t>7</w:t>
      </w:r>
      <w:r w:rsidR="005F3D5E">
        <w:fldChar w:fldCharType="end"/>
      </w:r>
      <w:r>
        <w:t xml:space="preserve"> gives details of the </w:t>
      </w:r>
      <w:r>
        <w:rPr>
          <w:rStyle w:val="codesnippetintext"/>
        </w:rPr>
        <w:t>Pathname</w:t>
      </w:r>
      <w:r>
        <w:t xml:space="preserve"> class, which makes it easy to perform common manipulations on a typical filename such as determining the directory, assembling a pathname from its directory components, finding a file's extension, etc. These operations are just specialized string functions; they do not make any access to the file system.</w:t>
      </w:r>
    </w:p>
    <w:p w14:paraId="3492BB97" w14:textId="77777777" w:rsidR="00812268" w:rsidRDefault="00CD7D5C">
      <w:pPr>
        <w:pStyle w:val="Textbody"/>
        <w:numPr>
          <w:ilvl w:val="0"/>
          <w:numId w:val="26"/>
        </w:numPr>
      </w:pPr>
      <w:r>
        <w:t xml:space="preserve">Section </w:t>
      </w:r>
      <w:r w:rsidR="005F3D5E">
        <w:fldChar w:fldCharType="begin"/>
      </w:r>
      <w:r>
        <w:instrText xml:space="preserve"> REF _Ref383027644 \w \h </w:instrText>
      </w:r>
      <w:r w:rsidR="005F3D5E">
        <w:fldChar w:fldCharType="separate"/>
      </w:r>
      <w:r w:rsidR="00CE1BC4">
        <w:t>8</w:t>
      </w:r>
      <w:r w:rsidR="005F3D5E">
        <w:fldChar w:fldCharType="end"/>
      </w:r>
      <w:r>
        <w:t xml:space="preserve"> looks at </w:t>
      </w:r>
      <w:proofErr w:type="spellStart"/>
      <w:r>
        <w:rPr>
          <w:rStyle w:val="codesnippetintext"/>
        </w:rPr>
        <w:t>svlib</w:t>
      </w:r>
      <w:proofErr w:type="spellEnd"/>
      <w:r>
        <w:t xml:space="preserve"> facilities for querying the file system. It allows you to find properties of files such as "does this file exist", "on what date was the file last modified", "can I write to this file", "is it a directory" and many others.</w:t>
      </w:r>
    </w:p>
    <w:p w14:paraId="7C335802" w14:textId="77777777" w:rsidR="00812268" w:rsidRDefault="00CD7D5C">
      <w:pPr>
        <w:pStyle w:val="Textbody"/>
        <w:numPr>
          <w:ilvl w:val="0"/>
          <w:numId w:val="26"/>
        </w:numPr>
      </w:pPr>
      <w:r>
        <w:t xml:space="preserve">Section </w:t>
      </w:r>
      <w:r w:rsidR="005F3D5E">
        <w:fldChar w:fldCharType="begin"/>
      </w:r>
      <w:r>
        <w:instrText xml:space="preserve"> REF _Ref383027752 \w \h </w:instrText>
      </w:r>
      <w:r w:rsidR="005F3D5E">
        <w:fldChar w:fldCharType="separate"/>
      </w:r>
      <w:r w:rsidR="00CE1BC4">
        <w:t>9</w:t>
      </w:r>
      <w:r w:rsidR="005F3D5E">
        <w:fldChar w:fldCharType="end"/>
      </w:r>
      <w:r>
        <w:t xml:space="preserve"> offers a collection of operating system query functions. You can easily discover the current (wall-clock) time and date, render a date in various human-readable formats, explore the OS's environment variables, get the contents of a directory as a queue of strings, and read a high-resolution (sub-microsecond) timer.</w:t>
      </w:r>
    </w:p>
    <w:p w14:paraId="58C441DB" w14:textId="77777777" w:rsidR="00812268" w:rsidRDefault="00CD7D5C">
      <w:pPr>
        <w:pStyle w:val="Textbody"/>
        <w:numPr>
          <w:ilvl w:val="0"/>
          <w:numId w:val="26"/>
        </w:numPr>
      </w:pPr>
      <w:r>
        <w:t xml:space="preserve">Section </w:t>
      </w:r>
      <w:r w:rsidR="005F3D5E">
        <w:fldChar w:fldCharType="begin"/>
      </w:r>
      <w:r>
        <w:instrText xml:space="preserve"> REF _Ref381313729 \w \h </w:instrText>
      </w:r>
      <w:r w:rsidR="005F3D5E">
        <w:fldChar w:fldCharType="separate"/>
      </w:r>
      <w:r w:rsidR="00CE1BC4">
        <w:t>10</w:t>
      </w:r>
      <w:r w:rsidR="005F3D5E">
        <w:fldChar w:fldCharType="end"/>
      </w:r>
      <w:r>
        <w:t xml:space="preserve"> discusses how errors are handled in </w:t>
      </w:r>
      <w:proofErr w:type="spellStart"/>
      <w:r>
        <w:rPr>
          <w:rStyle w:val="codesnippetintext"/>
        </w:rPr>
        <w:t>svlib</w:t>
      </w:r>
      <w:proofErr w:type="spellEnd"/>
      <w:r>
        <w:t xml:space="preserve">. By default errors are reported on the simulation console, but you can customize the error handling in various ways and even take full responsibility for handling errors under control of your own </w:t>
      </w:r>
      <w:proofErr w:type="spellStart"/>
      <w:r>
        <w:t>SystemVerilog</w:t>
      </w:r>
      <w:proofErr w:type="spellEnd"/>
      <w:r>
        <w:t xml:space="preserve"> code.</w:t>
      </w:r>
    </w:p>
    <w:p w14:paraId="7C1F5595" w14:textId="77777777" w:rsidR="00812268" w:rsidRDefault="00CD7D5C">
      <w:pPr>
        <w:pStyle w:val="Textbody"/>
        <w:numPr>
          <w:ilvl w:val="0"/>
          <w:numId w:val="26"/>
        </w:numPr>
      </w:pPr>
      <w:r>
        <w:t xml:space="preserve">Section </w:t>
      </w:r>
      <w:r w:rsidR="005F3D5E">
        <w:fldChar w:fldCharType="begin"/>
      </w:r>
      <w:r w:rsidR="00B346B2">
        <w:instrText xml:space="preserve"> REF _Ref389680511 \w \h </w:instrText>
      </w:r>
      <w:r w:rsidR="005F3D5E">
        <w:fldChar w:fldCharType="separate"/>
      </w:r>
      <w:r w:rsidR="00CE1BC4">
        <w:t>12</w:t>
      </w:r>
      <w:r w:rsidR="005F3D5E">
        <w:fldChar w:fldCharType="end"/>
      </w:r>
      <w:r w:rsidR="00B346B2">
        <w:t xml:space="preserve"> </w:t>
      </w:r>
      <w:r>
        <w:t xml:space="preserve">details classes and functions that support reading and writing configuration files in </w:t>
      </w:r>
      <w:r>
        <w:rPr>
          <w:rStyle w:val="codesnippetintext"/>
        </w:rPr>
        <w:t>.</w:t>
      </w:r>
      <w:proofErr w:type="spellStart"/>
      <w:r>
        <w:rPr>
          <w:rStyle w:val="codesnippetintext"/>
        </w:rPr>
        <w:t>ini</w:t>
      </w:r>
      <w:proofErr w:type="spellEnd"/>
      <w:r>
        <w:t xml:space="preserve"> or </w:t>
      </w:r>
      <w:r>
        <w:rPr>
          <w:rStyle w:val="codesnippetintext"/>
        </w:rPr>
        <w:t>YAML</w:t>
      </w:r>
      <w:r>
        <w:t xml:space="preserve"> format, and explains how to transfer configuration data between your own custom configuration classes and </w:t>
      </w:r>
      <w:proofErr w:type="spellStart"/>
      <w:r>
        <w:rPr>
          <w:rStyle w:val="codesnippetintext"/>
        </w:rPr>
        <w:t>svlib</w:t>
      </w:r>
      <w:r>
        <w:t>'s</w:t>
      </w:r>
      <w:proofErr w:type="spellEnd"/>
      <w:r>
        <w:t xml:space="preserve"> internal Document Object Model (DOM) representation.</w:t>
      </w:r>
    </w:p>
    <w:p w14:paraId="59232BF7" w14:textId="77777777" w:rsidR="00812268" w:rsidRDefault="00B346B2">
      <w:pPr>
        <w:pStyle w:val="Textbody"/>
        <w:numPr>
          <w:ilvl w:val="0"/>
          <w:numId w:val="26"/>
        </w:numPr>
      </w:pPr>
      <w:r>
        <w:t xml:space="preserve">Section </w:t>
      </w:r>
      <w:r w:rsidR="005F3D5E">
        <w:fldChar w:fldCharType="begin"/>
      </w:r>
      <w:r>
        <w:instrText xml:space="preserve"> REF _Ref389690037 \w \h </w:instrText>
      </w:r>
      <w:r w:rsidR="005F3D5E">
        <w:fldChar w:fldCharType="separate"/>
      </w:r>
      <w:r w:rsidR="00CE1BC4">
        <w:t>13</w:t>
      </w:r>
      <w:r w:rsidR="005F3D5E">
        <w:fldChar w:fldCharType="end"/>
      </w:r>
      <w:r>
        <w:t xml:space="preserve"> describes a small group of functions allowing running simulations to query the simulation environment. In particular, full details of the simulator command line arguments and options can easily be retrieved.</w:t>
      </w:r>
    </w:p>
    <w:p w14:paraId="355A7FDE" w14:textId="77777777" w:rsidR="00812268" w:rsidRDefault="00CD7D5C">
      <w:pPr>
        <w:pStyle w:val="Textbody"/>
        <w:numPr>
          <w:ilvl w:val="0"/>
          <w:numId w:val="26"/>
        </w:numPr>
      </w:pPr>
      <w:r>
        <w:t xml:space="preserve">Section </w:t>
      </w:r>
      <w:r w:rsidR="005F3D5E">
        <w:fldChar w:fldCharType="begin"/>
      </w:r>
      <w:r>
        <w:instrText xml:space="preserve"> REF _Ref383028049 \w \h </w:instrText>
      </w:r>
      <w:r w:rsidR="005F3D5E">
        <w:fldChar w:fldCharType="separate"/>
      </w:r>
      <w:r w:rsidR="00CE1BC4">
        <w:t>14</w:t>
      </w:r>
      <w:r w:rsidR="005F3D5E">
        <w:fldChar w:fldCharType="end"/>
      </w:r>
      <w:r>
        <w:t xml:space="preserve"> describes a set of utility functions that make it easier to work with </w:t>
      </w:r>
      <w:proofErr w:type="spellStart"/>
      <w:r>
        <w:t>SystemVerilog</w:t>
      </w:r>
      <w:proofErr w:type="spellEnd"/>
      <w:r>
        <w:t xml:space="preserve"> enumeration types.</w:t>
      </w:r>
    </w:p>
    <w:p w14:paraId="6BE83905" w14:textId="77777777" w:rsidR="00812268" w:rsidRDefault="00CD7D5C">
      <w:pPr>
        <w:pStyle w:val="Textbody"/>
        <w:numPr>
          <w:ilvl w:val="0"/>
          <w:numId w:val="26"/>
        </w:numPr>
      </w:pPr>
      <w:r>
        <w:t xml:space="preserve">Section </w:t>
      </w:r>
      <w:r w:rsidR="005F3D5E">
        <w:fldChar w:fldCharType="begin"/>
      </w:r>
      <w:r>
        <w:instrText xml:space="preserve"> REF _Ref383028098 \w \h </w:instrText>
      </w:r>
      <w:r w:rsidR="005F3D5E">
        <w:fldChar w:fldCharType="separate"/>
      </w:r>
      <w:r w:rsidR="00CE1BC4">
        <w:t>15</w:t>
      </w:r>
      <w:r w:rsidR="005F3D5E">
        <w:fldChar w:fldCharType="end"/>
      </w:r>
      <w:r>
        <w:t xml:space="preserve"> describes some convenience features, provided in the form of </w:t>
      </w:r>
      <w:proofErr w:type="spellStart"/>
      <w:r>
        <w:t>SystemVerilog</w:t>
      </w:r>
      <w:proofErr w:type="spellEnd"/>
      <w:r>
        <w:t xml:space="preserve"> macros.</w:t>
      </w:r>
    </w:p>
    <w:p w14:paraId="46E058B2" w14:textId="77777777" w:rsidR="00812268" w:rsidRDefault="00CD7D5C">
      <w:pPr>
        <w:pStyle w:val="Textbody"/>
        <w:numPr>
          <w:ilvl w:val="0"/>
          <w:numId w:val="26"/>
        </w:numPr>
      </w:pPr>
      <w:r>
        <w:t xml:space="preserve">Finally, section </w:t>
      </w:r>
      <w:r w:rsidR="005F3D5E">
        <w:fldChar w:fldCharType="begin"/>
      </w:r>
      <w:r>
        <w:instrText xml:space="preserve"> REF _Ref383028197 \w \h </w:instrText>
      </w:r>
      <w:r w:rsidR="005F3D5E">
        <w:fldChar w:fldCharType="separate"/>
      </w:r>
      <w:r w:rsidR="00CE1BC4">
        <w:t>16</w:t>
      </w:r>
      <w:r w:rsidR="005F3D5E">
        <w:fldChar w:fldCharType="end"/>
      </w:r>
      <w:r>
        <w:t xml:space="preserve"> provides a number of ready-to-run examples that show </w:t>
      </w:r>
      <w:proofErr w:type="spellStart"/>
      <w:r>
        <w:rPr>
          <w:rStyle w:val="codesnippetintext"/>
        </w:rPr>
        <w:t>svlib</w:t>
      </w:r>
      <w:proofErr w:type="spellEnd"/>
      <w:r>
        <w:t xml:space="preserve"> facilities in practical use.</w:t>
      </w:r>
    </w:p>
    <w:p w14:paraId="27B78373" w14:textId="77777777" w:rsidR="00E77216" w:rsidRDefault="00E77216" w:rsidP="000C168B">
      <w:pPr>
        <w:pStyle w:val="Heading1"/>
      </w:pPr>
      <w:bookmarkStart w:id="31" w:name="_Ref383026115"/>
      <w:r>
        <w:lastRenderedPageBreak/>
        <w:t xml:space="preserve">Compiling and running code that uses </w:t>
      </w:r>
      <w:proofErr w:type="spellStart"/>
      <w:r w:rsidR="00630FF7" w:rsidRPr="00630FF7">
        <w:rPr>
          <w:i/>
        </w:rPr>
        <w:t>svlib</w:t>
      </w:r>
      <w:bookmarkEnd w:id="31"/>
      <w:proofErr w:type="spellEnd"/>
    </w:p>
    <w:p w14:paraId="463AA400" w14:textId="77777777" w:rsidR="00E77216" w:rsidRPr="00E77216" w:rsidRDefault="00E77216" w:rsidP="00E77216">
      <w:pPr>
        <w:pStyle w:val="Textbody"/>
      </w:pPr>
      <w:r>
        <w:rPr>
          <w:lang w:eastAsia="en-GB"/>
        </w:rPr>
        <w:t xml:space="preserve">The </w:t>
      </w:r>
      <w:proofErr w:type="spellStart"/>
      <w:r w:rsidRPr="00E77216">
        <w:rPr>
          <w:rStyle w:val="codesnippetintext"/>
        </w:rPr>
        <w:t>svlib</w:t>
      </w:r>
      <w:proofErr w:type="spellEnd"/>
      <w:r>
        <w:rPr>
          <w:lang w:eastAsia="en-GB"/>
        </w:rPr>
        <w:t xml:space="preserve"> codebase is in three distinct parts, all found in the </w:t>
      </w:r>
      <w:proofErr w:type="spellStart"/>
      <w:r>
        <w:rPr>
          <w:rStyle w:val="codesnippetintext"/>
        </w:rPr>
        <w:t>src</w:t>
      </w:r>
      <w:proofErr w:type="spellEnd"/>
      <w:r>
        <w:rPr>
          <w:rStyle w:val="codesnippetintext"/>
        </w:rPr>
        <w:t>/</w:t>
      </w:r>
      <w:r>
        <w:t xml:space="preserve"> directory of the distribution:</w:t>
      </w:r>
    </w:p>
    <w:p w14:paraId="52B269F1" w14:textId="77777777" w:rsidR="00E77216" w:rsidRDefault="00E77216" w:rsidP="00E77216">
      <w:pPr>
        <w:pStyle w:val="Textbody"/>
        <w:numPr>
          <w:ilvl w:val="0"/>
          <w:numId w:val="20"/>
        </w:numPr>
        <w:rPr>
          <w:lang w:eastAsia="en-GB"/>
        </w:rPr>
      </w:pPr>
      <w:proofErr w:type="gramStart"/>
      <w:r>
        <w:rPr>
          <w:lang w:eastAsia="en-GB"/>
        </w:rPr>
        <w:t>macros</w:t>
      </w:r>
      <w:proofErr w:type="gramEnd"/>
      <w:r>
        <w:rPr>
          <w:lang w:eastAsia="en-GB"/>
        </w:rPr>
        <w:t xml:space="preserve"> that are available for user code if you </w:t>
      </w:r>
      <w:r>
        <w:rPr>
          <w:rStyle w:val="codesnippetintext"/>
        </w:rPr>
        <w:t>`include </w:t>
      </w:r>
      <w:r w:rsidR="00205B91">
        <w:rPr>
          <w:rStyle w:val="codesnippetintext"/>
        </w:rPr>
        <w:t>"</w:t>
      </w:r>
      <w:proofErr w:type="spellStart"/>
      <w:r>
        <w:rPr>
          <w:rStyle w:val="codesnippetintext"/>
        </w:rPr>
        <w:t>svlib_macros.svh</w:t>
      </w:r>
      <w:proofErr w:type="spellEnd"/>
      <w:r w:rsidR="00205B91">
        <w:rPr>
          <w:rStyle w:val="codesnippetintext"/>
        </w:rPr>
        <w:t>"</w:t>
      </w:r>
      <w:r>
        <w:t xml:space="preserve"> appropriately</w:t>
      </w:r>
    </w:p>
    <w:p w14:paraId="21972981" w14:textId="77777777" w:rsidR="00E77216" w:rsidRDefault="00E77216" w:rsidP="00E77216">
      <w:pPr>
        <w:pStyle w:val="Textbody"/>
        <w:numPr>
          <w:ilvl w:val="0"/>
          <w:numId w:val="20"/>
        </w:numPr>
        <w:rPr>
          <w:lang w:eastAsia="en-GB"/>
        </w:rPr>
      </w:pPr>
      <w:proofErr w:type="spellStart"/>
      <w:r>
        <w:t>SystemVerilog</w:t>
      </w:r>
      <w:proofErr w:type="spellEnd"/>
      <w:r>
        <w:t xml:space="preserve"> code, forming a single package </w:t>
      </w:r>
      <w:proofErr w:type="spellStart"/>
      <w:r>
        <w:rPr>
          <w:rStyle w:val="codesnippetintext"/>
        </w:rPr>
        <w:t>svlib_pkg</w:t>
      </w:r>
      <w:proofErr w:type="spellEnd"/>
      <w:r>
        <w:t xml:space="preserve">, that you can compile by asking your tool's </w:t>
      </w:r>
      <w:proofErr w:type="spellStart"/>
      <w:r>
        <w:t>analyzer</w:t>
      </w:r>
      <w:proofErr w:type="spellEnd"/>
      <w:r>
        <w:t xml:space="preserve"> (compiler) to process file </w:t>
      </w:r>
      <w:r>
        <w:rPr>
          <w:rStyle w:val="codesnippetintext"/>
        </w:rPr>
        <w:t>svlib_pkg.sv</w:t>
      </w:r>
    </w:p>
    <w:p w14:paraId="3F20035E" w14:textId="77777777" w:rsidR="00E77216" w:rsidRDefault="00E77216" w:rsidP="00E77216">
      <w:pPr>
        <w:pStyle w:val="Textbody"/>
        <w:numPr>
          <w:ilvl w:val="0"/>
          <w:numId w:val="20"/>
        </w:numPr>
        <w:rPr>
          <w:lang w:eastAsia="en-GB"/>
        </w:rPr>
      </w:pPr>
      <w:r>
        <w:rPr>
          <w:lang w:eastAsia="en-GB"/>
        </w:rPr>
        <w:t xml:space="preserve">C code that is called, using the </w:t>
      </w:r>
      <w:proofErr w:type="spellStart"/>
      <w:r>
        <w:rPr>
          <w:lang w:eastAsia="en-GB"/>
        </w:rPr>
        <w:t>SystemVerilog</w:t>
      </w:r>
      <w:proofErr w:type="spellEnd"/>
      <w:r>
        <w:rPr>
          <w:lang w:eastAsia="en-GB"/>
        </w:rPr>
        <w:t xml:space="preserve"> DPI, by various parts of the library – currently appearing as a single file </w:t>
      </w:r>
      <w:r>
        <w:rPr>
          <w:rStyle w:val="codesnippetintext"/>
        </w:rPr>
        <w:t>dpi/</w:t>
      </w:r>
      <w:proofErr w:type="spellStart"/>
      <w:r>
        <w:rPr>
          <w:rStyle w:val="codesnippetintext"/>
        </w:rPr>
        <w:t>svlib_dpi.c</w:t>
      </w:r>
      <w:proofErr w:type="spellEnd"/>
    </w:p>
    <w:p w14:paraId="4A2E0E41" w14:textId="77777777" w:rsidR="00E77216" w:rsidRDefault="00E77216" w:rsidP="00E77216">
      <w:pPr>
        <w:pStyle w:val="Textbody"/>
      </w:pPr>
      <w:r>
        <w:rPr>
          <w:lang w:eastAsia="en-GB"/>
        </w:rPr>
        <w:t xml:space="preserve">To make use of </w:t>
      </w:r>
      <w:proofErr w:type="spellStart"/>
      <w:r>
        <w:rPr>
          <w:rStyle w:val="codesnippetintext"/>
        </w:rPr>
        <w:t>svlib</w:t>
      </w:r>
      <w:proofErr w:type="spellEnd"/>
      <w:r>
        <w:t xml:space="preserve"> it is essential that you compile both </w:t>
      </w:r>
      <w:r>
        <w:rPr>
          <w:rStyle w:val="codesnippetintext"/>
        </w:rPr>
        <w:t>svlib_pkg.sv</w:t>
      </w:r>
      <w:r>
        <w:t xml:space="preserve"> and </w:t>
      </w:r>
      <w:r>
        <w:rPr>
          <w:rStyle w:val="codesnippetintext"/>
        </w:rPr>
        <w:t>dpi/</w:t>
      </w:r>
      <w:proofErr w:type="spellStart"/>
      <w:r>
        <w:rPr>
          <w:rStyle w:val="codesnippetintext"/>
        </w:rPr>
        <w:t>svlib_dpi.c</w:t>
      </w:r>
      <w:proofErr w:type="spellEnd"/>
      <w:r>
        <w:t>. Users who already have a DPI flow can integrate this compilation (and</w:t>
      </w:r>
      <w:r w:rsidR="00684C83">
        <w:t xml:space="preserve">, optionally, </w:t>
      </w:r>
      <w:r>
        <w:t xml:space="preserve">linking to a shared object file) by extending their existing flow in accordance with their tool vendor's guidelines. For new users and for experimenting with </w:t>
      </w:r>
      <w:proofErr w:type="spellStart"/>
      <w:r>
        <w:rPr>
          <w:rStyle w:val="codesnippetintext"/>
        </w:rPr>
        <w:t>svlib</w:t>
      </w:r>
      <w:proofErr w:type="spellEnd"/>
      <w:r>
        <w:t>, however, it is usually simplest to take advantage of the tool vendor's integrated one-step compile/link/run flow.</w:t>
      </w:r>
      <w:r w:rsidR="006E2874">
        <w:t xml:space="preserve"> To ease this flow there is a response file </w:t>
      </w:r>
      <w:proofErr w:type="spellStart"/>
      <w:r w:rsidR="006E2874">
        <w:rPr>
          <w:rStyle w:val="codesnippetintext"/>
        </w:rPr>
        <w:t>svlib.f</w:t>
      </w:r>
      <w:proofErr w:type="spellEnd"/>
      <w:r w:rsidR="006E2874">
        <w:t xml:space="preserve"> in the </w:t>
      </w:r>
      <w:proofErr w:type="spellStart"/>
      <w:r w:rsidR="00263DC1" w:rsidRPr="00263DC1">
        <w:rPr>
          <w:rStyle w:val="codesnippetintext"/>
        </w:rPr>
        <w:t>src</w:t>
      </w:r>
      <w:proofErr w:type="spellEnd"/>
      <w:r w:rsidR="00263DC1" w:rsidRPr="00263DC1">
        <w:rPr>
          <w:rStyle w:val="codesnippetintext"/>
        </w:rPr>
        <w:t>/</w:t>
      </w:r>
      <w:r w:rsidR="006E2874">
        <w:t xml:space="preserve"> directory.</w:t>
      </w:r>
    </w:p>
    <w:p w14:paraId="63E5BD09" w14:textId="77777777" w:rsidR="006E2874" w:rsidRDefault="006E2874" w:rsidP="00E77216">
      <w:pPr>
        <w:pStyle w:val="Textbody"/>
      </w:pPr>
      <w:r>
        <w:t xml:space="preserve">The placeholder </w:t>
      </w:r>
      <w:r>
        <w:rPr>
          <w:rStyle w:val="codesnippetintext"/>
        </w:rPr>
        <w:t>&lt;</w:t>
      </w:r>
      <w:proofErr w:type="spellStart"/>
      <w:r>
        <w:rPr>
          <w:rStyle w:val="codesnippetintext"/>
        </w:rPr>
        <w:t>svlibRoot</w:t>
      </w:r>
      <w:proofErr w:type="spellEnd"/>
      <w:r>
        <w:rPr>
          <w:rStyle w:val="codesnippetintext"/>
        </w:rPr>
        <w:t>&gt;</w:t>
      </w:r>
      <w:r>
        <w:t xml:space="preserve"> is used to indicate the directory in which the </w:t>
      </w:r>
      <w:proofErr w:type="spellStart"/>
      <w:r>
        <w:rPr>
          <w:rStyle w:val="codesnippetintext"/>
        </w:rPr>
        <w:t>svlib</w:t>
      </w:r>
      <w:proofErr w:type="spellEnd"/>
      <w:r>
        <w:t xml:space="preserve"> distribution has been placed.</w:t>
      </w:r>
    </w:p>
    <w:p w14:paraId="7F91F1E9" w14:textId="77777777" w:rsidR="00263DC1" w:rsidRPr="006E2874" w:rsidRDefault="00263DC1" w:rsidP="00E77216">
      <w:pPr>
        <w:pStyle w:val="Textbody"/>
      </w:pPr>
      <w:r>
        <w:t xml:space="preserve">In the following notes for three popular </w:t>
      </w:r>
      <w:proofErr w:type="spellStart"/>
      <w:r>
        <w:t>SystemVerilog</w:t>
      </w:r>
      <w:proofErr w:type="spellEnd"/>
      <w:r>
        <w:t xml:space="preserve"> simulators, all trademarks are acknowledged as the property of their respective owners.</w:t>
      </w:r>
    </w:p>
    <w:p w14:paraId="1CFA6A36" w14:textId="77777777" w:rsidR="006E2874" w:rsidRDefault="006E2874" w:rsidP="006E2874">
      <w:pPr>
        <w:pStyle w:val="Heading2"/>
      </w:pPr>
      <w:r>
        <w:t xml:space="preserve">Command line for Mentor Graphics </w:t>
      </w:r>
      <w:proofErr w:type="spellStart"/>
      <w:r w:rsidR="00BF0F43">
        <w:t>QuestaSim</w:t>
      </w:r>
      <w:proofErr w:type="spellEnd"/>
    </w:p>
    <w:p w14:paraId="4DC9691E" w14:textId="77777777" w:rsidR="006E2874" w:rsidRPr="006E2874" w:rsidRDefault="006E2874" w:rsidP="006E2874">
      <w:pPr>
        <w:pStyle w:val="Textbody"/>
        <w:rPr>
          <w:sz w:val="18"/>
        </w:rPr>
      </w:pPr>
      <w:r>
        <w:rPr>
          <w:lang w:eastAsia="en-GB"/>
        </w:rPr>
        <w:t xml:space="preserve">Use the </w:t>
      </w:r>
      <w:proofErr w:type="spellStart"/>
      <w:r>
        <w:rPr>
          <w:rStyle w:val="codesnippetintext"/>
        </w:rPr>
        <w:t>qverilog</w:t>
      </w:r>
      <w:proofErr w:type="spellEnd"/>
      <w:r>
        <w:t xml:space="preserve"> one-step flow, as follows:</w:t>
      </w:r>
    </w:p>
    <w:p w14:paraId="42D27306" w14:textId="77777777" w:rsidR="006C59F0" w:rsidRDefault="006E2874" w:rsidP="006E2874">
      <w:pPr>
        <w:pStyle w:val="PreformattedText"/>
        <w:rPr>
          <w:sz w:val="18"/>
        </w:rPr>
      </w:pPr>
      <w:proofErr w:type="spellStart"/>
      <w:proofErr w:type="gramStart"/>
      <w:r w:rsidRPr="006E2874">
        <w:rPr>
          <w:sz w:val="18"/>
        </w:rPr>
        <w:t>qverilog</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Pr>
          <w:sz w:val="18"/>
        </w:rPr>
        <w:t>&lt;</w:t>
      </w:r>
      <w:proofErr w:type="spellStart"/>
      <w:r w:rsidR="006C59F0">
        <w:rPr>
          <w:sz w:val="18"/>
        </w:rPr>
        <w:t>svlibRoot</w:t>
      </w:r>
      <w:proofErr w:type="spellEnd"/>
      <w:r w:rsidR="006C59F0">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14:paraId="1E937FD4" w14:textId="77777777" w:rsidR="006E2874" w:rsidRDefault="006C59F0" w:rsidP="006E2874">
      <w:pPr>
        <w:pStyle w:val="PreformattedText"/>
        <w:rPr>
          <w:sz w:val="18"/>
        </w:rPr>
      </w:pPr>
      <w:r>
        <w:rPr>
          <w:sz w:val="18"/>
        </w:rPr>
        <w:t xml:space="preserve">                   </w:t>
      </w:r>
      <w:r w:rsidR="006E2874" w:rsidRPr="006E2874">
        <w:rPr>
          <w:sz w:val="18"/>
        </w:rPr>
        <w:t>&lt;</w:t>
      </w:r>
      <w:proofErr w:type="spellStart"/>
      <w:proofErr w:type="gramStart"/>
      <w:r w:rsidR="006E2874" w:rsidRPr="006E2874">
        <w:rPr>
          <w:sz w:val="18"/>
        </w:rPr>
        <w:t>user</w:t>
      </w:r>
      <w:proofErr w:type="gramEnd"/>
      <w:r w:rsidR="006E2874" w:rsidRPr="006E2874">
        <w:rPr>
          <w:sz w:val="18"/>
        </w:rPr>
        <w:t>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14:paraId="1B9BA8E8" w14:textId="77777777" w:rsidR="006E2874" w:rsidRDefault="006E2874" w:rsidP="006E2874">
      <w:pPr>
        <w:pStyle w:val="Heading2"/>
      </w:pPr>
      <w:r>
        <w:t>Command line for Cadence Incisive</w:t>
      </w:r>
    </w:p>
    <w:p w14:paraId="3DAB8B4C" w14:textId="77777777" w:rsidR="006E2874" w:rsidRPr="006E2874" w:rsidRDefault="006E2874" w:rsidP="006E2874">
      <w:pPr>
        <w:pStyle w:val="Textbody"/>
        <w:rPr>
          <w:sz w:val="18"/>
        </w:rPr>
      </w:pPr>
      <w:r>
        <w:rPr>
          <w:lang w:eastAsia="en-GB"/>
        </w:rPr>
        <w:t xml:space="preserve">Use the </w:t>
      </w:r>
      <w:proofErr w:type="spellStart"/>
      <w:proofErr w:type="gramStart"/>
      <w:r>
        <w:rPr>
          <w:rStyle w:val="codesnippetintext"/>
        </w:rPr>
        <w:t>irun</w:t>
      </w:r>
      <w:proofErr w:type="spellEnd"/>
      <w:proofErr w:type="gramEnd"/>
      <w:r>
        <w:t xml:space="preserve"> one-step flow, as follows:</w:t>
      </w:r>
    </w:p>
    <w:p w14:paraId="790BB33B" w14:textId="77777777" w:rsidR="006C59F0" w:rsidRDefault="006E2874" w:rsidP="006E2874">
      <w:pPr>
        <w:pStyle w:val="PreformattedText"/>
        <w:rPr>
          <w:sz w:val="18"/>
        </w:rPr>
      </w:pPr>
      <w:proofErr w:type="spellStart"/>
      <w:proofErr w:type="gramStart"/>
      <w:r>
        <w:rPr>
          <w:sz w:val="18"/>
        </w:rPr>
        <w:t>irun</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14:paraId="50E7C95B" w14:textId="77777777" w:rsidR="006E2874" w:rsidRDefault="006C59F0" w:rsidP="006E2874">
      <w:pPr>
        <w:pStyle w:val="PreformattedText"/>
        <w:rPr>
          <w:sz w:val="18"/>
        </w:rPr>
      </w:pPr>
      <w:r>
        <w:rPr>
          <w:sz w:val="18"/>
        </w:rPr>
        <w:t xml:space="preserve">                   </w:t>
      </w:r>
      <w:r w:rsidR="006E2874" w:rsidRPr="006E2874">
        <w:rPr>
          <w:sz w:val="18"/>
        </w:rPr>
        <w:t>&lt;</w:t>
      </w:r>
      <w:proofErr w:type="spellStart"/>
      <w:proofErr w:type="gramStart"/>
      <w:r w:rsidR="006E2874" w:rsidRPr="006E2874">
        <w:rPr>
          <w:sz w:val="18"/>
        </w:rPr>
        <w:t>user</w:t>
      </w:r>
      <w:proofErr w:type="gramEnd"/>
      <w:r w:rsidR="006E2874" w:rsidRPr="006E2874">
        <w:rPr>
          <w:sz w:val="18"/>
        </w:rPr>
        <w:t>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14:paraId="672489B0" w14:textId="77777777" w:rsidR="006E2874" w:rsidRDefault="006E2874" w:rsidP="006E2874">
      <w:pPr>
        <w:pStyle w:val="Heading2"/>
      </w:pPr>
      <w:r>
        <w:t>Command line for Synopsys VCS</w:t>
      </w:r>
    </w:p>
    <w:p w14:paraId="7FC318C6" w14:textId="77777777" w:rsidR="006E2874" w:rsidRPr="006C59F0" w:rsidRDefault="006E2874" w:rsidP="006E2874">
      <w:pPr>
        <w:pStyle w:val="Textbody"/>
      </w:pPr>
      <w:r>
        <w:rPr>
          <w:lang w:eastAsia="en-GB"/>
        </w:rPr>
        <w:t xml:space="preserve">Use the </w:t>
      </w:r>
      <w:proofErr w:type="spellStart"/>
      <w:proofErr w:type="gramStart"/>
      <w:r>
        <w:rPr>
          <w:rStyle w:val="codesnippetintext"/>
        </w:rPr>
        <w:t>vcs</w:t>
      </w:r>
      <w:proofErr w:type="spellEnd"/>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proofErr w:type="spellStart"/>
      <w:r w:rsidR="006C59F0">
        <w:rPr>
          <w:rStyle w:val="codesnippetintext"/>
        </w:rPr>
        <w:t>simv</w:t>
      </w:r>
      <w:proofErr w:type="spellEnd"/>
      <w:r w:rsidR="006C59F0">
        <w:t xml:space="preserve"> executable to start running automatically when compilation and linking is done.</w:t>
      </w:r>
    </w:p>
    <w:p w14:paraId="7A9A5D16" w14:textId="77777777" w:rsidR="006C59F0" w:rsidRDefault="006E2874" w:rsidP="006E2874">
      <w:pPr>
        <w:pStyle w:val="PreformattedText"/>
        <w:rPr>
          <w:sz w:val="18"/>
        </w:rPr>
      </w:pPr>
      <w:proofErr w:type="spellStart"/>
      <w:proofErr w:type="gramStart"/>
      <w:r>
        <w:rPr>
          <w:sz w:val="18"/>
        </w:rPr>
        <w:t>vcs</w:t>
      </w:r>
      <w:proofErr w:type="spellEnd"/>
      <w:proofErr w:type="gramEnd"/>
      <w:r w:rsidRPr="006E2874">
        <w:rPr>
          <w:sz w:val="18"/>
        </w:rPr>
        <w:t xml:space="preserve"> </w:t>
      </w:r>
      <w:r>
        <w:rPr>
          <w:sz w:val="18"/>
        </w:rPr>
        <w:t>–</w:t>
      </w:r>
      <w:proofErr w:type="spellStart"/>
      <w:r>
        <w:rPr>
          <w:sz w:val="18"/>
        </w:rPr>
        <w:t>sverilog</w:t>
      </w:r>
      <w:proofErr w:type="spellEnd"/>
      <w:r>
        <w:rPr>
          <w:sz w:val="18"/>
        </w:rPr>
        <w:t xml:space="preserve"> –R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sidRPr="006E2874">
        <w:rPr>
          <w:sz w:val="18"/>
        </w:rPr>
        <w:t>&lt;</w:t>
      </w:r>
      <w:proofErr w:type="spellStart"/>
      <w:r w:rsidR="006C59F0" w:rsidRPr="006E2874">
        <w:rPr>
          <w:sz w:val="18"/>
        </w:rPr>
        <w:t>svlibRoot</w:t>
      </w:r>
      <w:proofErr w:type="spellEnd"/>
      <w:r w:rsidR="006C59F0" w:rsidRPr="006E2874">
        <w:rPr>
          <w:sz w:val="18"/>
        </w:rPr>
        <w:t>&gt;/</w:t>
      </w:r>
      <w:proofErr w:type="spellStart"/>
      <w:r w:rsidR="006C59F0">
        <w:rPr>
          <w:sz w:val="18"/>
        </w:rPr>
        <w:t>src</w:t>
      </w:r>
      <w:proofErr w:type="spellEnd"/>
      <w:r w:rsidR="006C59F0">
        <w:rPr>
          <w:sz w:val="18"/>
        </w:rPr>
        <w:t>/</w:t>
      </w:r>
      <w:proofErr w:type="spellStart"/>
      <w:r w:rsidR="006C59F0" w:rsidRPr="006E2874">
        <w:rPr>
          <w:sz w:val="18"/>
        </w:rPr>
        <w:t>svlib.f</w:t>
      </w:r>
      <w:proofErr w:type="spellEnd"/>
      <w:r w:rsidR="006C59F0" w:rsidRPr="006E2874">
        <w:rPr>
          <w:sz w:val="18"/>
        </w:rPr>
        <w:t xml:space="preserve"> </w:t>
      </w:r>
      <w:r w:rsidR="006C59F0">
        <w:rPr>
          <w:sz w:val="18"/>
        </w:rPr>
        <w:t>\</w:t>
      </w:r>
    </w:p>
    <w:p w14:paraId="0EF20A42" w14:textId="77777777" w:rsidR="006E2874" w:rsidRDefault="006C59F0" w:rsidP="006E2874">
      <w:pPr>
        <w:pStyle w:val="PreformattedText"/>
        <w:rPr>
          <w:sz w:val="18"/>
        </w:rPr>
      </w:pPr>
      <w:r>
        <w:rPr>
          <w:sz w:val="18"/>
        </w:rPr>
        <w:t xml:space="preserve">                  </w:t>
      </w:r>
      <w:r w:rsidR="006E2874">
        <w:rPr>
          <w:sz w:val="18"/>
        </w:rPr>
        <w:t>–LDFLAGS –</w:t>
      </w:r>
      <w:proofErr w:type="spellStart"/>
      <w:r w:rsidR="006E2874">
        <w:rPr>
          <w:sz w:val="18"/>
        </w:rPr>
        <w:t>lrt</w:t>
      </w:r>
      <w:proofErr w:type="spellEnd"/>
      <w:r w:rsidR="006E2874">
        <w:rPr>
          <w:sz w:val="18"/>
        </w:rPr>
        <w:t xml:space="preserve"> \</w:t>
      </w:r>
    </w:p>
    <w:p w14:paraId="768043CA" w14:textId="77777777" w:rsidR="006E2874" w:rsidRDefault="006E2874" w:rsidP="006E2874">
      <w:pPr>
        <w:pStyle w:val="PreformattedText"/>
        <w:rPr>
          <w:sz w:val="18"/>
        </w:rPr>
      </w:pPr>
      <w:r>
        <w:rPr>
          <w:sz w:val="18"/>
        </w:rPr>
        <w:t xml:space="preserve">                  </w:t>
      </w:r>
      <w:r w:rsidRPr="006E2874">
        <w:rPr>
          <w:sz w:val="18"/>
        </w:rPr>
        <w:t>&lt;</w:t>
      </w:r>
      <w:proofErr w:type="spellStart"/>
      <w:proofErr w:type="gramStart"/>
      <w:r w:rsidRPr="006E2874">
        <w:rPr>
          <w:sz w:val="18"/>
        </w:rPr>
        <w:t>user</w:t>
      </w:r>
      <w:proofErr w:type="gramEnd"/>
      <w:r w:rsidRPr="006E2874">
        <w:rPr>
          <w:sz w:val="18"/>
        </w:rPr>
        <w:t>_options</w:t>
      </w:r>
      <w:proofErr w:type="spellEnd"/>
      <w:r w:rsidRPr="006E2874">
        <w:rPr>
          <w:sz w:val="18"/>
        </w:rPr>
        <w:t>&gt; &lt;</w:t>
      </w:r>
      <w:proofErr w:type="spellStart"/>
      <w:r w:rsidRPr="006E2874">
        <w:rPr>
          <w:sz w:val="18"/>
        </w:rPr>
        <w:t>user_files</w:t>
      </w:r>
      <w:proofErr w:type="spellEnd"/>
      <w:r w:rsidRPr="006E2874">
        <w:rPr>
          <w:sz w:val="18"/>
        </w:rPr>
        <w:t>&gt;</w:t>
      </w:r>
    </w:p>
    <w:p w14:paraId="31B596F7" w14:textId="77777777" w:rsidR="006E2874" w:rsidRDefault="006E2874" w:rsidP="006E2874">
      <w:pPr>
        <w:pStyle w:val="Textbody"/>
      </w:pPr>
      <w:r>
        <w:rPr>
          <w:lang w:eastAsia="en-GB"/>
        </w:rPr>
        <w:t xml:space="preserve">To simplify this, we have created a file </w:t>
      </w:r>
      <w:proofErr w:type="spellStart"/>
      <w:r>
        <w:rPr>
          <w:rStyle w:val="codesnippetintext"/>
        </w:rPr>
        <w:t>vcs.f</w:t>
      </w:r>
      <w:proofErr w:type="spellEnd"/>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r>
      <w:proofErr w:type="spellStart"/>
      <w:r>
        <w:rPr>
          <w:rStyle w:val="codesnippetintext"/>
        </w:rPr>
        <w:t>sverilog</w:t>
      </w:r>
      <w:proofErr w:type="spellEnd"/>
      <w:r>
        <w:t xml:space="preserve"> options</w:t>
      </w:r>
      <w:r w:rsidR="006C59F0">
        <w:t xml:space="preserve"> along with the other contents of </w:t>
      </w:r>
      <w:proofErr w:type="spellStart"/>
      <w:r w:rsidR="006C59F0">
        <w:rPr>
          <w:rStyle w:val="codesnippetintext"/>
        </w:rPr>
        <w:t>svlib.f</w:t>
      </w:r>
      <w:proofErr w:type="spellEnd"/>
      <w:r>
        <w:t>, allowing</w:t>
      </w:r>
      <w:r w:rsidR="006C59F0">
        <w:t xml:space="preserve"> you to use this alternative command line:</w:t>
      </w:r>
    </w:p>
    <w:p w14:paraId="1E6D61DE" w14:textId="77777777" w:rsidR="006C59F0" w:rsidRDefault="006C59F0" w:rsidP="006C59F0">
      <w:pPr>
        <w:pStyle w:val="PreformattedText"/>
        <w:rPr>
          <w:sz w:val="18"/>
        </w:rPr>
      </w:pPr>
      <w:proofErr w:type="spellStart"/>
      <w:proofErr w:type="gramStart"/>
      <w:r>
        <w:rPr>
          <w:sz w:val="18"/>
        </w:rPr>
        <w:t>vcs</w:t>
      </w:r>
      <w:proofErr w:type="spellEnd"/>
      <w:proofErr w:type="gramEnd"/>
      <w:r>
        <w:rPr>
          <w:sz w:val="18"/>
        </w:rPr>
        <w:t xml:space="preserve">–R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Pr>
          <w:sz w:val="18"/>
        </w:rPr>
        <w:t>src</w:t>
      </w:r>
      <w:proofErr w:type="spellEnd"/>
      <w:r>
        <w:rPr>
          <w:sz w:val="18"/>
        </w:rPr>
        <w:t>/</w:t>
      </w:r>
      <w:proofErr w:type="spellStart"/>
      <w:r>
        <w:rPr>
          <w:sz w:val="18"/>
        </w:rPr>
        <w:t>vcs</w:t>
      </w:r>
      <w:r w:rsidRPr="006E2874">
        <w:rPr>
          <w:sz w:val="18"/>
        </w:rPr>
        <w:t>.f</w:t>
      </w:r>
      <w:proofErr w:type="spellEnd"/>
      <w:r w:rsidRPr="006E2874">
        <w:rPr>
          <w:sz w:val="18"/>
        </w:rPr>
        <w:t xml:space="preserve"> </w:t>
      </w:r>
      <w:r>
        <w:rPr>
          <w:sz w:val="18"/>
        </w:rPr>
        <w:t>\</w:t>
      </w:r>
    </w:p>
    <w:p w14:paraId="655036D8" w14:textId="77777777" w:rsidR="006C59F0" w:rsidRDefault="006C59F0" w:rsidP="006C59F0">
      <w:pPr>
        <w:pStyle w:val="PreformattedText"/>
        <w:rPr>
          <w:sz w:val="18"/>
        </w:rPr>
      </w:pPr>
      <w:r>
        <w:rPr>
          <w:sz w:val="18"/>
        </w:rPr>
        <w:t xml:space="preserve">                  </w:t>
      </w:r>
      <w:r w:rsidRPr="006E2874">
        <w:rPr>
          <w:sz w:val="18"/>
        </w:rPr>
        <w:t>&lt;</w:t>
      </w:r>
      <w:proofErr w:type="spellStart"/>
      <w:proofErr w:type="gramStart"/>
      <w:r w:rsidRPr="006E2874">
        <w:rPr>
          <w:sz w:val="18"/>
        </w:rPr>
        <w:t>user</w:t>
      </w:r>
      <w:proofErr w:type="gramEnd"/>
      <w:r w:rsidRPr="006E2874">
        <w:rPr>
          <w:sz w:val="18"/>
        </w:rPr>
        <w:t>_options</w:t>
      </w:r>
      <w:proofErr w:type="spellEnd"/>
      <w:r w:rsidRPr="006E2874">
        <w:rPr>
          <w:sz w:val="18"/>
        </w:rPr>
        <w:t>&gt; &lt;</w:t>
      </w:r>
      <w:proofErr w:type="spellStart"/>
      <w:r w:rsidRPr="006E2874">
        <w:rPr>
          <w:sz w:val="18"/>
        </w:rPr>
        <w:t>user_files</w:t>
      </w:r>
      <w:proofErr w:type="spellEnd"/>
      <w:r w:rsidRPr="006E2874">
        <w:rPr>
          <w:sz w:val="18"/>
        </w:rPr>
        <w:t>&gt;</w:t>
      </w:r>
    </w:p>
    <w:p w14:paraId="5154FB52" w14:textId="77777777" w:rsidR="006C59F0" w:rsidRPr="006E2874" w:rsidRDefault="006C59F0" w:rsidP="006E2874">
      <w:pPr>
        <w:pStyle w:val="Textbody"/>
        <w:rPr>
          <w:lang w:eastAsia="en-GB"/>
        </w:rPr>
      </w:pPr>
    </w:p>
    <w:p w14:paraId="443A667C" w14:textId="77777777" w:rsidR="00924DC9" w:rsidRDefault="00E97A7A" w:rsidP="000C168B">
      <w:pPr>
        <w:pStyle w:val="Heading1"/>
      </w:pPr>
      <w:bookmarkStart w:id="32" w:name="_Ref383027324"/>
      <w:r>
        <w:lastRenderedPageBreak/>
        <w:t>A few notes about general principles of use</w:t>
      </w:r>
      <w:bookmarkEnd w:id="32"/>
    </w:p>
    <w:p w14:paraId="0F7A79E4" w14:textId="77777777" w:rsidR="00924DC9" w:rsidRDefault="00E97A7A" w:rsidP="00F43B30">
      <w:pPr>
        <w:pStyle w:val="Textbody"/>
      </w:pPr>
      <w:proofErr w:type="spellStart"/>
      <w:proofErr w:type="gramStart"/>
      <w:r>
        <w:rPr>
          <w:rStyle w:val="codesnippetintext"/>
        </w:rPr>
        <w:t>svlib</w:t>
      </w:r>
      <w:proofErr w:type="spellEnd"/>
      <w:proofErr w:type="gramEnd"/>
      <w:r>
        <w:t xml:space="preserve"> has been designed to be as un-selfish and un-intrusive as possible for use in any </w:t>
      </w:r>
      <w:proofErr w:type="spellStart"/>
      <w:r>
        <w:t>SystemVerilog</w:t>
      </w:r>
      <w:proofErr w:type="spellEnd"/>
      <w:r>
        <w:t xml:space="preserve"> environment. To achieve these goals it was necessary to introduce some underlying </w:t>
      </w:r>
      <w:proofErr w:type="spellStart"/>
      <w:r w:rsidR="00205B91">
        <w:t>behavior</w:t>
      </w:r>
      <w:r>
        <w:t>s</w:t>
      </w:r>
      <w:proofErr w:type="spellEnd"/>
      <w:r>
        <w:t xml:space="preserve"> that are common to the whole library. It is important for users to be aware of these </w:t>
      </w:r>
      <w:proofErr w:type="spellStart"/>
      <w:r w:rsidR="00205B91">
        <w:t>behavior</w:t>
      </w:r>
      <w:r>
        <w:t>s</w:t>
      </w:r>
      <w:proofErr w:type="spellEnd"/>
      <w:r>
        <w:t xml:space="preserve"> to avoid unpleasant surprises.</w:t>
      </w:r>
    </w:p>
    <w:p w14:paraId="68A2E74F" w14:textId="77777777" w:rsidR="00924DC9" w:rsidRDefault="00E97A7A" w:rsidP="00924DC9">
      <w:pPr>
        <w:pStyle w:val="Heading2"/>
      </w:pPr>
      <w:r>
        <w:t>Overall structure of the library</w:t>
      </w:r>
    </w:p>
    <w:p w14:paraId="4C90A67A" w14:textId="77777777" w:rsidR="00924DC9" w:rsidRDefault="00E97A7A" w:rsidP="00924DC9">
      <w:pPr>
        <w:pStyle w:val="Heading3"/>
      </w:pPr>
      <w:r>
        <w:t>The package</w:t>
      </w:r>
    </w:p>
    <w:p w14:paraId="644F7BEC" w14:textId="77777777" w:rsidR="00924DC9" w:rsidRDefault="00E97A7A">
      <w:pPr>
        <w:pStyle w:val="Textbody"/>
      </w:pPr>
      <w:proofErr w:type="spellStart"/>
      <w:proofErr w:type="gramStart"/>
      <w:r>
        <w:rPr>
          <w:rStyle w:val="codesnippetintext"/>
        </w:rPr>
        <w:t>svlib</w:t>
      </w:r>
      <w:proofErr w:type="spellEnd"/>
      <w:proofErr w:type="gramEnd"/>
      <w:r>
        <w:t xml:space="preserve"> is organized as a single </w:t>
      </w:r>
      <w:proofErr w:type="spellStart"/>
      <w:r>
        <w:t>SystemVerilog</w:t>
      </w:r>
      <w:proofErr w:type="spellEnd"/>
      <w:r>
        <w:t xml:space="preserve"> package named </w:t>
      </w:r>
      <w:proofErr w:type="spellStart"/>
      <w:r>
        <w:rPr>
          <w:rStyle w:val="codesnippetintext"/>
        </w:rPr>
        <w:t>svlib_pkg</w:t>
      </w:r>
      <w:proofErr w:type="spellEnd"/>
      <w:r>
        <w:t xml:space="preserve">. Having compiled </w:t>
      </w:r>
      <w:r w:rsidR="00684C83">
        <w:t>it</w:t>
      </w:r>
      <w:r>
        <w:t xml:space="preserve"> using their simulator of choice, users should then import this package into their own code so that the facilities of </w:t>
      </w:r>
      <w:proofErr w:type="spellStart"/>
      <w:r>
        <w:rPr>
          <w:rStyle w:val="codesnippetintext"/>
        </w:rPr>
        <w:t>svlib</w:t>
      </w:r>
      <w:proofErr w:type="spellEnd"/>
      <w:r>
        <w:t xml:space="preserve"> are readily available.</w:t>
      </w:r>
    </w:p>
    <w:p w14:paraId="5851F243" w14:textId="77777777" w:rsidR="00924DC9" w:rsidRDefault="00E97A7A" w:rsidP="00707DE9">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14:paraId="5AC7D2E6" w14:textId="77777777" w:rsidR="00924DC9" w:rsidRDefault="00E97A7A" w:rsidP="00924DC9">
      <w:pPr>
        <w:pStyle w:val="Heading3"/>
      </w:pPr>
      <w:r>
        <w:t>Macros</w:t>
      </w:r>
    </w:p>
    <w:p w14:paraId="3EF2A43C" w14:textId="77777777" w:rsidR="00924DC9" w:rsidRDefault="00E97A7A">
      <w:pPr>
        <w:pStyle w:val="Textbody"/>
      </w:pPr>
      <w:r>
        <w:t xml:space="preserve">In addition to the package, </w:t>
      </w:r>
      <w:proofErr w:type="spellStart"/>
      <w:r>
        <w:rPr>
          <w:rStyle w:val="codesnippetintext"/>
        </w:rPr>
        <w:t>svlib</w:t>
      </w:r>
      <w:proofErr w:type="spellEnd"/>
      <w:r>
        <w:t xml:space="preserve"> has a few macros that are useful or necessary when using the package features. To make these macro definitions available, users should do</w:t>
      </w:r>
    </w:p>
    <w:p w14:paraId="7D937419" w14:textId="77777777" w:rsidR="00924DC9" w:rsidRDefault="00E97A7A">
      <w:pPr>
        <w:pStyle w:val="PreformattedText"/>
      </w:pPr>
      <w:r>
        <w:t>`</w:t>
      </w:r>
      <w:proofErr w:type="gramStart"/>
      <w:r>
        <w:t>include</w:t>
      </w:r>
      <w:proofErr w:type="gramEnd"/>
      <w:r>
        <w:t xml:space="preserve"> </w:t>
      </w:r>
      <w:r w:rsidR="00205B91">
        <w:t>"</w:t>
      </w:r>
      <w:proofErr w:type="spellStart"/>
      <w:r>
        <w:t>svlib_macros.svh</w:t>
      </w:r>
      <w:proofErr w:type="spellEnd"/>
      <w:r w:rsidR="00205B91">
        <w:t>"</w:t>
      </w:r>
    </w:p>
    <w:p w14:paraId="1CD9EF46" w14:textId="77777777"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w:t>
      </w:r>
      <w:proofErr w:type="gramStart"/>
      <w:r>
        <w:t>it is protected by sentinels</w:t>
      </w:r>
      <w:proofErr w:type="gramEnd"/>
      <w:r>
        <w:t xml:space="preserve"> so that it cannot be compiled twice. Consequently it is a good idea to provide this include at the top of any file that makes use of </w:t>
      </w:r>
      <w:proofErr w:type="spellStart"/>
      <w:r>
        <w:rPr>
          <w:rStyle w:val="codesnippetintext"/>
        </w:rPr>
        <w:t>svlib</w:t>
      </w:r>
      <w:proofErr w:type="spellEnd"/>
      <w:r>
        <w:t xml:space="preserve"> facilities.</w:t>
      </w:r>
    </w:p>
    <w:p w14:paraId="6FBD2492" w14:textId="77777777" w:rsidR="00924DC9" w:rsidRDefault="00E97A7A" w:rsidP="00924DC9">
      <w:pPr>
        <w:pStyle w:val="Heading2"/>
      </w:pPr>
      <w:proofErr w:type="gramStart"/>
      <w:r>
        <w:t>Classes or package-level functions?</w:t>
      </w:r>
      <w:proofErr w:type="gramEnd"/>
    </w:p>
    <w:p w14:paraId="4630F491" w14:textId="3D6EC7BC" w:rsidR="00924DC9" w:rsidRDefault="00E97A7A" w:rsidP="00F43B30">
      <w:pPr>
        <w:pStyle w:val="Textbody"/>
      </w:pPr>
      <w:proofErr w:type="gramStart"/>
      <w:r>
        <w:t xml:space="preserve">Almost all </w:t>
      </w:r>
      <w:proofErr w:type="spellStart"/>
      <w:r>
        <w:rPr>
          <w:rStyle w:val="codesnippetintext"/>
        </w:rPr>
        <w:t>svlib</w:t>
      </w:r>
      <w:proofErr w:type="spellEnd"/>
      <w:r>
        <w:t xml:space="preserve"> functionality is provided by classes defined in the package</w:t>
      </w:r>
      <w:proofErr w:type="gramEnd"/>
      <w:r>
        <w:t xml:space="preserve">. Users can create instances of these classes (see section </w:t>
      </w:r>
      <w:r w:rsidR="00A33598">
        <w:fldChar w:fldCharType="begin"/>
      </w:r>
      <w:r w:rsidR="00A33598">
        <w:instrText xml:space="preserve"> REF __RefNumPara__285_1220112269 \r \h </w:instrText>
      </w:r>
      <w:r w:rsidR="00A33598">
        <w:fldChar w:fldCharType="separate"/>
      </w:r>
      <w:r w:rsidR="00A33598">
        <w:t>4.3</w:t>
      </w:r>
      <w:r w:rsidR="00A33598">
        <w:fldChar w:fldCharType="end"/>
      </w:r>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proofErr w:type="spellStart"/>
      <w:r w:rsidR="00630FF7" w:rsidRPr="00630FF7">
        <w:rPr>
          <w:rStyle w:val="codesnippetintext"/>
        </w:rPr>
        <w:t>svlib</w:t>
      </w:r>
      <w:proofErr w:type="spellEnd"/>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14:paraId="5F233E82" w14:textId="77777777" w:rsidR="00924DC9" w:rsidRDefault="00E97A7A" w:rsidP="00924DC9">
      <w:pPr>
        <w:pStyle w:val="Heading2"/>
      </w:pPr>
      <w:bookmarkStart w:id="33" w:name="__RefNumPara__285_1220112269"/>
      <w:r>
        <w:t xml:space="preserve">Constructing </w:t>
      </w:r>
      <w:proofErr w:type="spellStart"/>
      <w:r>
        <w:t>svlib</w:t>
      </w:r>
      <w:proofErr w:type="spellEnd"/>
      <w:r>
        <w:t xml:space="preserve"> objects</w:t>
      </w:r>
      <w:bookmarkEnd w:id="33"/>
    </w:p>
    <w:p w14:paraId="6621E747" w14:textId="77777777" w:rsidR="00924DC9" w:rsidRDefault="00E97A7A" w:rsidP="00F43B30">
      <w:pPr>
        <w:pStyle w:val="Textbody"/>
      </w:pPr>
      <w:r>
        <w:t xml:space="preserve">Many parts of </w:t>
      </w:r>
      <w:proofErr w:type="spellStart"/>
      <w:r w:rsidRPr="00744784">
        <w:rPr>
          <w:rStyle w:val="codesnippetintext"/>
        </w:rPr>
        <w:t>svlib</w:t>
      </w:r>
      <w:proofErr w:type="spellEnd"/>
      <w:r>
        <w:t xml:space="preserve"> use </w:t>
      </w:r>
      <w:proofErr w:type="spellStart"/>
      <w:r>
        <w:t>SystemVerilog</w:t>
      </w:r>
      <w:proofErr w:type="spellEnd"/>
      <w:r>
        <w:t xml:space="preserve"> classes. User code must of course create new objects of these class types in order to make use of </w:t>
      </w:r>
      <w:proofErr w:type="spellStart"/>
      <w:r>
        <w:rPr>
          <w:rStyle w:val="codesnippetintext"/>
        </w:rPr>
        <w:t>svlib</w:t>
      </w:r>
      <w:proofErr w:type="spellEnd"/>
      <w:r>
        <w:t xml:space="preserve"> features. However, in order to avoid unexpected disturbance to random stability and to improve memory management efficiency,</w:t>
      </w:r>
    </w:p>
    <w:p w14:paraId="3DB277C5" w14:textId="77777777"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r w:rsidR="008F7D5E">
        <w:rPr>
          <w:rStyle w:val="codesnippetintext"/>
          <w:b/>
        </w:rPr>
        <w:t>new()</w:t>
      </w:r>
      <w:r>
        <w:rPr>
          <w:b/>
        </w:rPr>
        <w:t xml:space="preserve">, of any </w:t>
      </w:r>
      <w:proofErr w:type="spellStart"/>
      <w:r w:rsidR="00630FF7" w:rsidRPr="00630FF7">
        <w:rPr>
          <w:b/>
          <w:i/>
        </w:rPr>
        <w:t>svlib</w:t>
      </w:r>
      <w:proofErr w:type="spellEnd"/>
      <w:r>
        <w:rPr>
          <w:b/>
        </w:rPr>
        <w:t xml:space="preserve"> class.</w:t>
      </w:r>
    </w:p>
    <w:p w14:paraId="02A98667" w14:textId="77777777" w:rsidR="00924DC9" w:rsidRDefault="00E97A7A" w:rsidP="00F43B30">
      <w:pPr>
        <w:pStyle w:val="Textbody"/>
      </w:pPr>
      <w:r>
        <w:t xml:space="preserve">All </w:t>
      </w:r>
      <w:proofErr w:type="spellStart"/>
      <w:r>
        <w:rPr>
          <w:rStyle w:val="codesnippetintext"/>
        </w:rPr>
        <w:t>svlib</w:t>
      </w:r>
      <w:proofErr w:type="spellEnd"/>
      <w:r>
        <w:t xml:space="preserve"> objects should be created using their built-in static </w:t>
      </w:r>
      <w:proofErr w:type="gramStart"/>
      <w:r>
        <w:rPr>
          <w:rStyle w:val="codesnippetintext"/>
        </w:rPr>
        <w:t>create</w:t>
      </w:r>
      <w:proofErr w:type="gramEnd"/>
      <w:r>
        <w:t xml:space="preserve"> method, which is documented individually for each class.</w:t>
      </w:r>
    </w:p>
    <w:p w14:paraId="3C95DBFC" w14:textId="77777777" w:rsidR="00924DC9" w:rsidRDefault="00E97A7A" w:rsidP="00F43B30">
      <w:pPr>
        <w:pStyle w:val="Textbody"/>
      </w:pPr>
      <w:r>
        <w:t>This issue is discussed in more detail in the accompanying conference paper [1].</w:t>
      </w:r>
      <w:r w:rsidR="00744784">
        <w:t xml:space="preserve"> Fortunately, all major </w:t>
      </w:r>
      <w:proofErr w:type="spellStart"/>
      <w:r w:rsidR="00744784">
        <w:t>SystemVerilog</w:t>
      </w:r>
      <w:proofErr w:type="spellEnd"/>
      <w:r w:rsidR="00744784">
        <w:t xml:space="preserve"> simulators now offer full support for </w:t>
      </w:r>
      <w:r w:rsidR="00744784">
        <w:rPr>
          <w:rStyle w:val="codesnippetintext"/>
        </w:rPr>
        <w:t>protected</w:t>
      </w:r>
      <w:r w:rsidR="00744784">
        <w:t xml:space="preserve"> constructors. Consequently, all </w:t>
      </w:r>
      <w:proofErr w:type="spellStart"/>
      <w:r w:rsidR="00744784">
        <w:rPr>
          <w:rStyle w:val="codesnippetintext"/>
        </w:rPr>
        <w:t>svlib</w:t>
      </w:r>
      <w:proofErr w:type="spellEnd"/>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14:paraId="5C251FB9" w14:textId="77777777" w:rsidR="00924DC9" w:rsidRDefault="00E97A7A" w:rsidP="00924DC9">
      <w:pPr>
        <w:pStyle w:val="Heading2"/>
      </w:pPr>
      <w:r>
        <w:t>Handling errors</w:t>
      </w:r>
    </w:p>
    <w:p w14:paraId="173EF080" w14:textId="77777777" w:rsidR="00744784" w:rsidRPr="00744784" w:rsidRDefault="00744784">
      <w:pPr>
        <w:pStyle w:val="Textbody"/>
      </w:pPr>
      <w:r>
        <w:t xml:space="preserve">Occasionally, </w:t>
      </w:r>
      <w:proofErr w:type="spellStart"/>
      <w:r>
        <w:rPr>
          <w:rStyle w:val="codesnippetintext"/>
        </w:rPr>
        <w:t>svlib</w:t>
      </w:r>
      <w:proofErr w:type="spellEnd"/>
      <w:r>
        <w:t xml:space="preserve"> functions may give rise to internal error conditions. This is especially likely if the function calls out to the C library, </w:t>
      </w:r>
      <w:r w:rsidR="00684C83">
        <w:t xml:space="preserve">where </w:t>
      </w:r>
      <w:r>
        <w:t xml:space="preserve">there may be issues with memory </w:t>
      </w:r>
      <w:r>
        <w:lastRenderedPageBreak/>
        <w:t xml:space="preserve">allocation, file permissions or even the existence of files, and so on. Such errors are invariably passed back for handling within </w:t>
      </w:r>
      <w:proofErr w:type="spellStart"/>
      <w:r>
        <w:t>SystemVerilog</w:t>
      </w:r>
      <w:proofErr w:type="spellEnd"/>
      <w:r>
        <w:t xml:space="preserve">, but the exact details of how the error is handled are somewhat under the programmer's control. The default </w:t>
      </w:r>
      <w:proofErr w:type="spellStart"/>
      <w:r>
        <w:t>behavior</w:t>
      </w:r>
      <w:proofErr w:type="spellEnd"/>
      <w:r>
        <w:t xml:space="preserve"> is for </w:t>
      </w:r>
      <w:proofErr w:type="spellStart"/>
      <w:r>
        <w:rPr>
          <w:rStyle w:val="codesnippetintext"/>
        </w:rPr>
        <w:t>svlib</w:t>
      </w:r>
      <w:proofErr w:type="spellEnd"/>
      <w:r>
        <w:t xml:space="preserve"> to throw an assertion-style error, but more subtle control is available. See section </w:t>
      </w:r>
      <w:r w:rsidR="005F3D5E">
        <w:fldChar w:fldCharType="begin"/>
      </w:r>
      <w:r w:rsidR="007825E2">
        <w:instrText xml:space="preserve"> REF _Ref381313729 \w \h </w:instrText>
      </w:r>
      <w:r w:rsidR="005F3D5E">
        <w:fldChar w:fldCharType="separate"/>
      </w:r>
      <w:r w:rsidR="00CE1BC4">
        <w:t>10</w:t>
      </w:r>
      <w:r w:rsidR="005F3D5E">
        <w:fldChar w:fldCharType="end"/>
      </w:r>
      <w:r w:rsidR="007825E2">
        <w:t xml:space="preserve"> </w:t>
      </w:r>
      <w:r>
        <w:t>for details.</w:t>
      </w:r>
    </w:p>
    <w:p w14:paraId="649D0E61" w14:textId="77777777" w:rsidR="00924DC9" w:rsidRDefault="00E97A7A" w:rsidP="00924DC9">
      <w:pPr>
        <w:pStyle w:val="Heading2"/>
      </w:pPr>
      <w:r>
        <w:t xml:space="preserve">Internal hidden features of </w:t>
      </w:r>
      <w:proofErr w:type="spellStart"/>
      <w:r>
        <w:t>svlib</w:t>
      </w:r>
      <w:proofErr w:type="spellEnd"/>
    </w:p>
    <w:p w14:paraId="783D7BB2" w14:textId="77777777" w:rsidR="00924DC9" w:rsidRDefault="00E97A7A">
      <w:pPr>
        <w:pStyle w:val="Textbody"/>
      </w:pPr>
      <w:r>
        <w:t xml:space="preserve">Some features of </w:t>
      </w:r>
      <w:proofErr w:type="spellStart"/>
      <w:r>
        <w:rPr>
          <w:rStyle w:val="codesnippetintext"/>
        </w:rPr>
        <w:t>svlib</w:t>
      </w:r>
      <w:proofErr w:type="spellEnd"/>
      <w:r>
        <w:t xml:space="preserve"> are designed to remain hidden from the user. This is done so that the package can maintain consistency of data on the C and </w:t>
      </w:r>
      <w:proofErr w:type="spellStart"/>
      <w:r>
        <w:t>SystemVerilog</w:t>
      </w:r>
      <w:proofErr w:type="spellEnd"/>
      <w:r>
        <w:t xml:space="preserve"> sides of the DPI. However, </w:t>
      </w:r>
      <w:proofErr w:type="spellStart"/>
      <w:r>
        <w:t>SystemVerilog</w:t>
      </w:r>
      <w:proofErr w:type="spellEnd"/>
      <w:r>
        <w:t xml:space="preserve"> does not provide any means to enforce this hiding in the language.</w:t>
      </w:r>
    </w:p>
    <w:p w14:paraId="69BF6169" w14:textId="77777777" w:rsidR="00924DC9" w:rsidRDefault="00E97A7A">
      <w:pPr>
        <w:pStyle w:val="Textbody"/>
      </w:pPr>
      <w:r>
        <w:t xml:space="preserve">To help users </w:t>
      </w:r>
      <w:r w:rsidR="00744784">
        <w:t xml:space="preserve">to </w:t>
      </w:r>
      <w:r>
        <w:t xml:space="preserve">avoid accidentally breaking this encapsulation, the hidden aspects of </w:t>
      </w:r>
      <w:proofErr w:type="spellStart"/>
      <w:r>
        <w:rPr>
          <w:rStyle w:val="codesnippetintext"/>
        </w:rPr>
        <w:t>svlib</w:t>
      </w:r>
      <w:proofErr w:type="spellEnd"/>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14:paraId="6E08DBD3" w14:textId="77777777" w:rsidR="00924DC9" w:rsidRDefault="00E97A7A" w:rsidP="00924DC9">
      <w:pPr>
        <w:pStyle w:val="Heading2"/>
      </w:pPr>
      <w:r>
        <w:t>Naming conventions</w:t>
      </w:r>
    </w:p>
    <w:p w14:paraId="64E60FF5" w14:textId="77777777" w:rsidR="00924DC9" w:rsidRDefault="00E97A7A">
      <w:pPr>
        <w:pStyle w:val="Textbody"/>
      </w:pPr>
      <w:r>
        <w:t xml:space="preserve">As far as possible, a consistent naming scheme has been used throughout </w:t>
      </w:r>
      <w:proofErr w:type="spellStart"/>
      <w:r>
        <w:rPr>
          <w:rStyle w:val="codesnippetintext"/>
        </w:rPr>
        <w:t>svlib</w:t>
      </w:r>
      <w:proofErr w:type="spellEnd"/>
      <w:r>
        <w:t xml:space="preserve">.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w:t>
      </w:r>
      <w:proofErr w:type="spellStart"/>
      <w:r>
        <w:t>SystemVerilog</w:t>
      </w:r>
      <w:proofErr w:type="spellEnd"/>
      <w:r>
        <w:t xml:space="preserve"> keywords or other commonly-used packages such as the UVM, or perhaps in order to keep some set of names unique across the whole package.</w:t>
      </w:r>
    </w:p>
    <w:p w14:paraId="68FF0FD4" w14:textId="77777777" w:rsidR="00924DC9" w:rsidRDefault="00E97A7A" w:rsidP="00924DC9">
      <w:pPr>
        <w:pStyle w:val="Heading3"/>
      </w:pPr>
      <w:r>
        <w:t>Classes</w:t>
      </w:r>
    </w:p>
    <w:p w14:paraId="1C0F3273" w14:textId="77777777" w:rsidR="00924DC9" w:rsidRDefault="00E97A7A">
      <w:pPr>
        <w:pStyle w:val="Textbody"/>
      </w:pPr>
      <w:r>
        <w:t xml:space="preserve">Almost all </w:t>
      </w:r>
      <w:proofErr w:type="spellStart"/>
      <w:r>
        <w:rPr>
          <w:rStyle w:val="codesnippetintext"/>
        </w:rPr>
        <w:t>svlib</w:t>
      </w:r>
      <w:proofErr w:type="spellEnd"/>
      <w:r>
        <w:t xml:space="preserve"> classes have short names that begin with an uppercase letter and are otherwise </w:t>
      </w:r>
      <w:proofErr w:type="gramStart"/>
      <w:r w:rsidR="00707DE9">
        <w:t>all-lowercase</w:t>
      </w:r>
      <w:proofErr w:type="gramEnd"/>
      <w:r>
        <w:t xml:space="preserve">. For example, the class that represents a regular expression is </w:t>
      </w:r>
      <w:r>
        <w:rPr>
          <w:rStyle w:val="codesnippetintext"/>
        </w:rPr>
        <w:t>Regex</w:t>
      </w:r>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14:paraId="0E0F37FA" w14:textId="77777777" w:rsidR="00924DC9" w:rsidRDefault="00E97A7A" w:rsidP="00924DC9">
      <w:pPr>
        <w:pStyle w:val="Heading3"/>
      </w:pPr>
      <w:r>
        <w:t>Class methods</w:t>
      </w:r>
    </w:p>
    <w:p w14:paraId="78E32F42" w14:textId="77777777" w:rsidR="00924DC9" w:rsidRDefault="00E97A7A">
      <w:pPr>
        <w:pStyle w:val="Textbody"/>
      </w:pPr>
      <w:r>
        <w:t xml:space="preserve">Methods of </w:t>
      </w:r>
      <w:proofErr w:type="spellStart"/>
      <w:r w:rsidRPr="00F43B30">
        <w:rPr>
          <w:rStyle w:val="codesnippetintext"/>
        </w:rPr>
        <w:t>svlib</w:t>
      </w:r>
      <w:proofErr w:type="spellEnd"/>
      <w:r>
        <w:t xml:space="preserve"> classes are given names that are as short as possible while striving to remain memorable. Where a name is naturally made up of multiple words, the name is </w:t>
      </w:r>
      <w:r w:rsidR="00707DE9">
        <w:t xml:space="preserve">spelled </w:t>
      </w:r>
      <w:r>
        <w:t xml:space="preserve">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14:paraId="3E98F515" w14:textId="77777777" w:rsidR="00924DC9" w:rsidRDefault="00E97A7A" w:rsidP="00924DC9">
      <w:pPr>
        <w:pStyle w:val="Heading3"/>
      </w:pPr>
      <w:r>
        <w:t>Prefixes for package-level functions</w:t>
      </w:r>
    </w:p>
    <w:p w14:paraId="0CFEF515" w14:textId="77777777" w:rsidR="00812268" w:rsidRDefault="00E97A7A">
      <w:pPr>
        <w:pStyle w:val="code"/>
      </w:pPr>
      <w:r>
        <w:t xml:space="preserve">Many </w:t>
      </w:r>
      <w:proofErr w:type="spellStart"/>
      <w:r w:rsidR="00630FF7" w:rsidRPr="00630FF7">
        <w:rPr>
          <w:rStyle w:val="codesnippetintext"/>
        </w:rPr>
        <w:t>svlib</w:t>
      </w:r>
      <w:proofErr w:type="spellEnd"/>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14:paraId="2C0CE0ED" w14:textId="77777777" w:rsidR="00924DC9" w:rsidRDefault="00E97A7A" w:rsidP="000C168B">
      <w:pPr>
        <w:pStyle w:val="Heading1"/>
      </w:pPr>
      <w:bookmarkStart w:id="34" w:name="__RefNumPara__382_1220112269"/>
      <w:r>
        <w:lastRenderedPageBreak/>
        <w:t>String manipulation</w:t>
      </w:r>
      <w:bookmarkEnd w:id="34"/>
    </w:p>
    <w:p w14:paraId="051DA3B7" w14:textId="77777777" w:rsidR="00812268" w:rsidRDefault="00E97A7A">
      <w:pPr>
        <w:pStyle w:val="codesni"/>
      </w:pPr>
      <w:r>
        <w:t xml:space="preserve">The </w:t>
      </w:r>
      <w:proofErr w:type="spellStart"/>
      <w:r>
        <w:t>SystemVerilog</w:t>
      </w:r>
      <w:proofErr w:type="spellEnd"/>
      <w:r>
        <w:t xml:space="preserve"> language provides a number of string operations natively. However, experience has shown that the built-in set is not sufficient for many practical string processing tasks, and </w:t>
      </w:r>
      <w:proofErr w:type="spellStart"/>
      <w:r w:rsidR="00630FF7" w:rsidRPr="00630FF7">
        <w:rPr>
          <w:rStyle w:val="codesnippetintext"/>
        </w:rPr>
        <w:t>svlib</w:t>
      </w:r>
      <w:proofErr w:type="spellEnd"/>
      <w:r>
        <w:t xml:space="preserve"> provides a further set of operations to help meet these requirements.</w:t>
      </w:r>
    </w:p>
    <w:p w14:paraId="5D1E5F1F" w14:textId="77777777" w:rsidR="00924DC9" w:rsidRDefault="00E97A7A" w:rsidP="00F43B30">
      <w:pPr>
        <w:pStyle w:val="Textbody"/>
      </w:pPr>
      <w:r>
        <w:t>String operations are, in most cases, available in two different forms, and a programmer is free to choose whichever form is more appropriate to their needs.</w:t>
      </w:r>
    </w:p>
    <w:p w14:paraId="71341894" w14:textId="77777777" w:rsidR="00924DC9" w:rsidRDefault="00E97A7A" w:rsidP="00F43B30">
      <w:pPr>
        <w:pStyle w:val="Textbody"/>
      </w:pPr>
      <w:r>
        <w:t xml:space="preserve">The first form is straightforward functions on string values, often (but not always) returning a string result. These functions are defined in the </w:t>
      </w:r>
      <w:proofErr w:type="spellStart"/>
      <w:r>
        <w:rPr>
          <w:rStyle w:val="codesnippetintext"/>
        </w:rPr>
        <w:t>svlib</w:t>
      </w:r>
      <w:proofErr w:type="spellEnd"/>
      <w:r>
        <w:t xml:space="preserve"> package and consistently have names that begin with the prefix </w:t>
      </w:r>
      <w:proofErr w:type="spellStart"/>
      <w:r>
        <w:rPr>
          <w:rStyle w:val="codesnippetintext"/>
        </w:rPr>
        <w:t>str</w:t>
      </w:r>
      <w:proofErr w:type="spellEnd"/>
      <w:r>
        <w:rPr>
          <w:rStyle w:val="codesnippetintext"/>
        </w:rPr>
        <w:t>_</w:t>
      </w:r>
      <w:r>
        <w:t>.</w:t>
      </w:r>
    </w:p>
    <w:p w14:paraId="769FCA51" w14:textId="77777777" w:rsidR="00924DC9" w:rsidRDefault="00E97A7A" w:rsidP="00F43B30">
      <w:pPr>
        <w:pStyle w:val="Textbody"/>
      </w:pPr>
      <w:r>
        <w:t xml:space="preserve">The second form is methods of an object of class </w:t>
      </w:r>
      <w:proofErr w:type="spellStart"/>
      <w:r>
        <w:rPr>
          <w:rStyle w:val="codesnippetintext"/>
        </w:rPr>
        <w:t>Str</w:t>
      </w:r>
      <w:proofErr w:type="spellEnd"/>
      <w:r>
        <w:t xml:space="preserve"> (note the uppercase </w:t>
      </w:r>
      <w:r>
        <w:rPr>
          <w:rStyle w:val="codesnippetintext"/>
        </w:rPr>
        <w:t>S</w:t>
      </w:r>
      <w:r>
        <w:t xml:space="preserve">). The </w:t>
      </w:r>
      <w:proofErr w:type="spellStart"/>
      <w:r>
        <w:rPr>
          <w:rStyle w:val="codesnippetintext"/>
        </w:rPr>
        <w:t>Str</w:t>
      </w:r>
      <w:proofErr w:type="spellEnd"/>
      <w:r>
        <w:t xml:space="preserve"> class is a wrapper for a </w:t>
      </w:r>
      <w:proofErr w:type="spellStart"/>
      <w:r>
        <w:t>SystemVerilog</w:t>
      </w:r>
      <w:proofErr w:type="spellEnd"/>
      <w:r>
        <w:t xml:space="preserve"> string, allowing a string to be passed around by reference and making some sequences of operations more convenient.</w:t>
      </w:r>
    </w:p>
    <w:p w14:paraId="6B217CA2" w14:textId="77777777" w:rsidR="00924DC9" w:rsidRDefault="00E97A7A" w:rsidP="00F43B30">
      <w:pPr>
        <w:pStyle w:val="Textbody"/>
      </w:pPr>
      <w:r>
        <w:t xml:space="preserve">The obvious drawback to using </w:t>
      </w:r>
      <w:proofErr w:type="spellStart"/>
      <w:r>
        <w:rPr>
          <w:rStyle w:val="codesnippetintext"/>
        </w:rPr>
        <w:t>Str</w:t>
      </w:r>
      <w:proofErr w:type="spellEnd"/>
      <w:r>
        <w:t xml:space="preserve"> objects rather than simple functions is that an object must be constructed before any operation is performed. This drawback is often outweighed by the efficiency and convenience of being able to offer </w:t>
      </w:r>
      <w:proofErr w:type="gramStart"/>
      <w:r>
        <w:t>a</w:t>
      </w:r>
      <w:proofErr w:type="gramEnd"/>
      <w:r>
        <w:t xml:space="preserve"> </w:t>
      </w:r>
      <w:proofErr w:type="spellStart"/>
      <w:r w:rsidR="00F43B30" w:rsidRPr="00F43B30">
        <w:rPr>
          <w:rStyle w:val="codesnippetintext"/>
        </w:rPr>
        <w:t>Str</w:t>
      </w:r>
      <w:proofErr w:type="spell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w:t>
      </w:r>
      <w:proofErr w:type="gramStart"/>
      <w:r w:rsidR="00F43B30">
        <w:t>a</w:t>
      </w:r>
      <w:proofErr w:type="gramEnd"/>
      <w:r w:rsidR="00F43B30">
        <w:t xml:space="preserve"> </w:t>
      </w:r>
      <w:proofErr w:type="spellStart"/>
      <w:r w:rsidR="00F43B30">
        <w:rPr>
          <w:rStyle w:val="codesnippetintext"/>
        </w:rPr>
        <w:t>Str</w:t>
      </w:r>
      <w:proofErr w:type="spellEnd"/>
      <w:r w:rsidR="00F43B30">
        <w:t xml:space="preserve"> object and work on that.</w:t>
      </w:r>
    </w:p>
    <w:p w14:paraId="7EB752C0" w14:textId="77777777" w:rsidR="00BA1445" w:rsidRDefault="00BA1445" w:rsidP="00BA1445">
      <w:pPr>
        <w:pStyle w:val="Heading2"/>
      </w:pPr>
      <w:bookmarkStart w:id="35" w:name="_Ref424650096"/>
      <w:r>
        <w:t xml:space="preserve">The </w:t>
      </w:r>
      <w:proofErr w:type="spellStart"/>
      <w:r>
        <w:t>Str</w:t>
      </w:r>
      <w:proofErr w:type="spellEnd"/>
      <w:r>
        <w:t xml:space="preserve"> class</w:t>
      </w:r>
      <w:bookmarkEnd w:id="35"/>
    </w:p>
    <w:p w14:paraId="59EE9259" w14:textId="77777777" w:rsidR="00E67B5E" w:rsidRPr="00E67B5E" w:rsidRDefault="00E67B5E" w:rsidP="00E67B5E">
      <w:pPr>
        <w:pStyle w:val="Heading3"/>
      </w:pPr>
      <w:r>
        <w:t xml:space="preserve">Methods that manage a </w:t>
      </w:r>
      <w:proofErr w:type="spellStart"/>
      <w:r>
        <w:t>Str</w:t>
      </w:r>
      <w:proofErr w:type="spellEnd"/>
      <w:r>
        <w:t xml:space="preserve"> object and its contents</w:t>
      </w:r>
    </w:p>
    <w:p w14:paraId="30715140" w14:textId="77777777" w:rsidR="00E67B5E" w:rsidRPr="00FB6BFD" w:rsidRDefault="00E67B5E" w:rsidP="00E67B5E">
      <w:pPr>
        <w:pStyle w:val="topic-bar"/>
      </w:pPr>
      <w:proofErr w:type="gramStart"/>
      <w:r w:rsidRPr="00FB6BFD">
        <w:t>static</w:t>
      </w:r>
      <w:proofErr w:type="gramEnd"/>
      <w:r w:rsidRPr="00FB6BFD">
        <w:t xml:space="preserve"> function </w:t>
      </w:r>
      <w:proofErr w:type="spellStart"/>
      <w:r w:rsidRPr="00FB6BFD">
        <w:t>Str</w:t>
      </w:r>
      <w:proofErr w:type="spellEnd"/>
      <w:r w:rsidRPr="00FB6BFD">
        <w:t xml:space="preserve"> </w:t>
      </w:r>
      <w:proofErr w:type="spellStart"/>
      <w:r w:rsidR="00B01242">
        <w:t>Str</w:t>
      </w:r>
      <w:proofErr w:type="spellEnd"/>
      <w:r w:rsidR="00B01242">
        <w:t>::</w:t>
      </w:r>
      <w:r w:rsidRPr="00FB6BFD">
        <w:t xml:space="preserve">create(string s = </w:t>
      </w:r>
      <w:r w:rsidR="00205B91" w:rsidRPr="00FB6BFD">
        <w:t>""</w:t>
      </w:r>
      <w:r w:rsidRPr="00FB6BFD">
        <w:t>);</w:t>
      </w:r>
    </w:p>
    <w:p w14:paraId="0646D3D4" w14:textId="77777777" w:rsidR="00CE4AB1" w:rsidRPr="00FB6BFD" w:rsidRDefault="00CE4AB1" w:rsidP="00CE4AB1">
      <w:pPr>
        <w:pStyle w:val="topic-bar"/>
      </w:pPr>
      <w:proofErr w:type="gramStart"/>
      <w:r w:rsidRPr="00FB6BFD">
        <w:t>function</w:t>
      </w:r>
      <w:proofErr w:type="gramEnd"/>
      <w:r w:rsidRPr="00FB6BFD">
        <w:t xml:space="preserve"> void   set   (string s);</w:t>
      </w:r>
    </w:p>
    <w:p w14:paraId="66391BBE" w14:textId="77777777" w:rsidR="00E67B5E" w:rsidRPr="00FB6BFD" w:rsidRDefault="00E67B5E" w:rsidP="00E67B5E">
      <w:pPr>
        <w:pStyle w:val="topic-bar"/>
      </w:pPr>
      <w:proofErr w:type="gramStart"/>
      <w:r w:rsidRPr="00FB6BFD">
        <w:t>function</w:t>
      </w:r>
      <w:proofErr w:type="gramEnd"/>
      <w:r w:rsidRPr="00FB6BFD">
        <w:t xml:space="preserve"> string get   ();</w:t>
      </w:r>
    </w:p>
    <w:p w14:paraId="37EA3CEA" w14:textId="77777777" w:rsidR="00E67B5E" w:rsidRPr="00FB6BFD" w:rsidRDefault="00E67B5E" w:rsidP="00E67B5E">
      <w:pPr>
        <w:pStyle w:val="topic-bar"/>
      </w:pPr>
      <w:proofErr w:type="gramStart"/>
      <w:r w:rsidRPr="00FB6BFD">
        <w:t>function</w:t>
      </w:r>
      <w:proofErr w:type="gramEnd"/>
      <w:r w:rsidRPr="00FB6BFD">
        <w:t xml:space="preserve"> </w:t>
      </w:r>
      <w:proofErr w:type="spellStart"/>
      <w:r w:rsidRPr="00FB6BFD">
        <w:t>Str</w:t>
      </w:r>
      <w:proofErr w:type="spellEnd"/>
      <w:r w:rsidRPr="00FB6BFD">
        <w:t xml:space="preserve">    copy  ();</w:t>
      </w:r>
    </w:p>
    <w:p w14:paraId="302F9E46" w14:textId="77777777" w:rsidR="00E67B5E" w:rsidRPr="00FB6BFD" w:rsidRDefault="00E67B5E" w:rsidP="00E67B5E">
      <w:pPr>
        <w:pStyle w:val="topic-bar"/>
      </w:pPr>
      <w:proofErr w:type="gramStart"/>
      <w:r w:rsidRPr="00FB6BFD">
        <w:t>function</w:t>
      </w:r>
      <w:proofErr w:type="gramEnd"/>
      <w:r w:rsidRPr="00FB6BFD">
        <w:t xml:space="preserve"> </w:t>
      </w:r>
      <w:proofErr w:type="spellStart"/>
      <w:r w:rsidRPr="00FB6BFD">
        <w:t>int</w:t>
      </w:r>
      <w:proofErr w:type="spellEnd"/>
      <w:r w:rsidRPr="00FB6BFD">
        <w:t xml:space="preserve">    </w:t>
      </w:r>
      <w:proofErr w:type="spellStart"/>
      <w:r w:rsidRPr="00FB6BFD">
        <w:t>len</w:t>
      </w:r>
      <w:proofErr w:type="spellEnd"/>
      <w:r w:rsidRPr="00FB6BFD">
        <w:t xml:space="preserve">   ();</w:t>
      </w:r>
    </w:p>
    <w:p w14:paraId="2DD79EED" w14:textId="77777777" w:rsidR="00727E90" w:rsidRDefault="00CE4AB1" w:rsidP="00727E90">
      <w:pPr>
        <w:pStyle w:val="Textbody"/>
      </w:pPr>
      <w:r>
        <w:t xml:space="preserve">As mentioned earlier, users must never invoke the </w:t>
      </w:r>
      <w:r>
        <w:rPr>
          <w:rStyle w:val="codesnippetintext"/>
        </w:rPr>
        <w:t>new</w:t>
      </w:r>
      <w:r>
        <w:t xml:space="preserve"> constructor of any </w:t>
      </w:r>
      <w:proofErr w:type="spellStart"/>
      <w:r>
        <w:rPr>
          <w:rStyle w:val="codesnippetintext"/>
        </w:rPr>
        <w:t>svlib</w:t>
      </w:r>
      <w:proofErr w:type="spellEnd"/>
      <w:r>
        <w:t xml:space="preserve"> class. To construct a </w:t>
      </w:r>
      <w:proofErr w:type="spellStart"/>
      <w:r>
        <w:rPr>
          <w:rStyle w:val="codesnippetintext"/>
        </w:rPr>
        <w:t>Str</w:t>
      </w:r>
      <w:proofErr w:type="spellEnd"/>
      <w:r>
        <w:t xml:space="preserve"> object you must call the </w:t>
      </w:r>
      <w:proofErr w:type="spellStart"/>
      <w:r>
        <w:rPr>
          <w:rStyle w:val="codesnippetintext"/>
        </w:rPr>
        <w:t>Str</w:t>
      </w:r>
      <w:proofErr w:type="spellEnd"/>
      <w:proofErr w:type="gramStart"/>
      <w:r>
        <w:rPr>
          <w:rStyle w:val="codesnippetintext"/>
        </w:rPr>
        <w:t>::</w:t>
      </w:r>
      <w:proofErr w:type="gramEnd"/>
      <w:r>
        <w:rPr>
          <w:rStyle w:val="codesnippetintext"/>
        </w:rPr>
        <w:t>create()</w:t>
      </w:r>
      <w:r>
        <w:t xml:space="preserve"> method. Optionally, you can pass to this method the initial value of the string.</w:t>
      </w:r>
    </w:p>
    <w:p w14:paraId="43F8A61E" w14:textId="77777777" w:rsidR="00CE4AB1" w:rsidRDefault="00CE4AB1" w:rsidP="00727E90">
      <w:pPr>
        <w:pStyle w:val="Textbody"/>
      </w:pPr>
      <w:r>
        <w:t xml:space="preserve">At any time after creation you can update the contents of </w:t>
      </w:r>
      <w:proofErr w:type="gramStart"/>
      <w:r>
        <w:t>a</w:t>
      </w:r>
      <w:proofErr w:type="gramEnd"/>
      <w:r>
        <w:t xml:space="preserve"> </w:t>
      </w:r>
      <w:proofErr w:type="spellStart"/>
      <w:r>
        <w:rPr>
          <w:rStyle w:val="codesnippetintext"/>
        </w:rPr>
        <w:t>Str</w:t>
      </w:r>
      <w:proofErr w:type="spellEnd"/>
      <w:r>
        <w:t xml:space="preserve"> object by using its </w:t>
      </w:r>
      <w:r>
        <w:rPr>
          <w:rStyle w:val="codesnippetintext"/>
        </w:rPr>
        <w:t>set</w:t>
      </w:r>
      <w:r>
        <w:t xml:space="preserve"> method, providing the new string value as argument. </w:t>
      </w:r>
      <w:proofErr w:type="gramStart"/>
      <w:r>
        <w:rPr>
          <w:rStyle w:val="codesnippetintext"/>
        </w:rPr>
        <w:t>get</w:t>
      </w:r>
      <w:proofErr w:type="gramEnd"/>
      <w:r>
        <w:t xml:space="preserve"> returns the object's current contents as a native </w:t>
      </w:r>
      <w:proofErr w:type="spellStart"/>
      <w:r>
        <w:t>SystemVerilog</w:t>
      </w:r>
      <w:proofErr w:type="spellEnd"/>
      <w:r>
        <w:t xml:space="preserve"> string. </w:t>
      </w:r>
      <w:proofErr w:type="spellStart"/>
      <w:proofErr w:type="gramStart"/>
      <w:r>
        <w:rPr>
          <w:rStyle w:val="codesnippetintext"/>
        </w:rPr>
        <w:t>len</w:t>
      </w:r>
      <w:proofErr w:type="spellEnd"/>
      <w:proofErr w:type="gramEnd"/>
      <w:r>
        <w:t xml:space="preserve"> yields the length of the string.</w:t>
      </w:r>
    </w:p>
    <w:p w14:paraId="35099355" w14:textId="77777777" w:rsidR="00CE4AB1" w:rsidRPr="00CE4AB1" w:rsidRDefault="00CE4AB1" w:rsidP="00727E90">
      <w:pPr>
        <w:pStyle w:val="Textbody"/>
      </w:pPr>
      <w:proofErr w:type="gramStart"/>
      <w:r>
        <w:rPr>
          <w:rStyle w:val="codesnippetintext"/>
        </w:rPr>
        <w:t>copy</w:t>
      </w:r>
      <w:proofErr w:type="gramEnd"/>
      <w:r>
        <w:t xml:space="preserve"> creates and returns a completely new </w:t>
      </w:r>
      <w:proofErr w:type="spellStart"/>
      <w:r>
        <w:rPr>
          <w:rStyle w:val="codesnippetintext"/>
        </w:rPr>
        <w:t>Str</w:t>
      </w:r>
      <w:proofErr w:type="spellEnd"/>
      <w:r>
        <w:t xml:space="preserve"> object having the same contents as the invoking object.</w:t>
      </w:r>
    </w:p>
    <w:p w14:paraId="4B65F3D4" w14:textId="77777777" w:rsidR="007D7057" w:rsidRDefault="007D7057" w:rsidP="00E67B5E">
      <w:pPr>
        <w:pStyle w:val="Heading3"/>
      </w:pPr>
      <w:r>
        <w:t>Enumeration types</w:t>
      </w:r>
    </w:p>
    <w:p w14:paraId="2147DE97" w14:textId="77777777" w:rsidR="007D7057" w:rsidRPr="00FB6BFD" w:rsidRDefault="007D7057" w:rsidP="007D7057">
      <w:pPr>
        <w:pStyle w:val="topic-bar"/>
      </w:pPr>
      <w:proofErr w:type="spellStart"/>
      <w:proofErr w:type="gramStart"/>
      <w:r w:rsidRPr="00FB6BFD">
        <w:t>typedef</w:t>
      </w:r>
      <w:proofErr w:type="spellEnd"/>
      <w:proofErr w:type="gramEnd"/>
      <w:r w:rsidRPr="00FB6BFD">
        <w:t xml:space="preserve"> </w:t>
      </w:r>
      <w:proofErr w:type="spellStart"/>
      <w:r w:rsidRPr="00FB6BFD">
        <w:t>enum</w:t>
      </w:r>
      <w:proofErr w:type="spellEnd"/>
      <w:r w:rsidRPr="00FB6BFD">
        <w:t xml:space="preserve"> {NONE, LEFT, RIGHT, BOTH} </w:t>
      </w:r>
      <w:proofErr w:type="spellStart"/>
      <w:r w:rsidRPr="00FB6BFD">
        <w:t>side_enum</w:t>
      </w:r>
      <w:proofErr w:type="spellEnd"/>
      <w:r w:rsidRPr="00FB6BFD">
        <w:t>;</w:t>
      </w:r>
    </w:p>
    <w:p w14:paraId="5D3300C6" w14:textId="77777777" w:rsidR="007D7057" w:rsidRPr="00FB6BFD" w:rsidRDefault="007D7057" w:rsidP="007D7057">
      <w:pPr>
        <w:pStyle w:val="topic-bar"/>
      </w:pPr>
      <w:proofErr w:type="spellStart"/>
      <w:proofErr w:type="gramStart"/>
      <w:r w:rsidRPr="00FB6BFD">
        <w:t>typedef</w:t>
      </w:r>
      <w:proofErr w:type="spellEnd"/>
      <w:proofErr w:type="gramEnd"/>
      <w:r w:rsidRPr="00FB6BFD">
        <w:t xml:space="preserve"> </w:t>
      </w:r>
      <w:proofErr w:type="spellStart"/>
      <w:r w:rsidRPr="00FB6BFD">
        <w:t>enum</w:t>
      </w:r>
      <w:proofErr w:type="spellEnd"/>
      <w:r w:rsidRPr="00FB6BFD">
        <w:t xml:space="preserve"> {START, END} </w:t>
      </w:r>
      <w:proofErr w:type="spellStart"/>
      <w:r w:rsidRPr="00FB6BFD">
        <w:t>origin_enum</w:t>
      </w:r>
      <w:proofErr w:type="spellEnd"/>
      <w:r w:rsidRPr="00FB6BFD">
        <w:t>;</w:t>
      </w:r>
    </w:p>
    <w:p w14:paraId="08B1956F" w14:textId="77777777" w:rsidR="00812268" w:rsidRDefault="007D7057">
      <w:pPr>
        <w:pStyle w:val="Textbody"/>
      </w:pPr>
      <w:r>
        <w:t xml:space="preserve">These two enumerations are used to specify various optional </w:t>
      </w:r>
      <w:proofErr w:type="spellStart"/>
      <w:r>
        <w:t>behaviors</w:t>
      </w:r>
      <w:proofErr w:type="spellEnd"/>
      <w:r>
        <w:t xml:space="preserve"> of some methods. </w:t>
      </w:r>
      <w:proofErr w:type="spellStart"/>
      <w:proofErr w:type="gramStart"/>
      <w:r>
        <w:rPr>
          <w:rStyle w:val="codesnippetintext"/>
        </w:rPr>
        <w:t>side</w:t>
      </w:r>
      <w:proofErr w:type="gramEnd"/>
      <w:r>
        <w:rPr>
          <w:rStyle w:val="codesnippetintext"/>
        </w:rPr>
        <w:t>_enum</w:t>
      </w:r>
      <w:proofErr w:type="spellEnd"/>
      <w:r>
        <w:t xml:space="preserve"> is used to specify which "side" of a string is to take part in various operations, notably </w:t>
      </w:r>
      <w:r>
        <w:rPr>
          <w:rStyle w:val="codesnippetintext"/>
        </w:rPr>
        <w:t>trim</w:t>
      </w:r>
      <w:r>
        <w:t xml:space="preserve"> and </w:t>
      </w:r>
      <w:r>
        <w:rPr>
          <w:rStyle w:val="codesnippetintext"/>
        </w:rPr>
        <w:t>pad</w:t>
      </w:r>
      <w:r>
        <w:t xml:space="preserve">. </w:t>
      </w:r>
      <w:proofErr w:type="spellStart"/>
      <w:proofErr w:type="gramStart"/>
      <w:r w:rsidR="00EA48A8">
        <w:rPr>
          <w:rStyle w:val="codesnippetintext"/>
        </w:rPr>
        <w:t>origin</w:t>
      </w:r>
      <w:proofErr w:type="gramEnd"/>
      <w:r w:rsidR="00EA48A8">
        <w:rPr>
          <w:rStyle w:val="codesnippetintext"/>
        </w:rPr>
        <w:t>_enum</w:t>
      </w:r>
      <w:proofErr w:type="spellEnd"/>
      <w:r w:rsidR="00EA48A8">
        <w:t xml:space="preserve"> is used to specify </w:t>
      </w:r>
      <w:r w:rsidR="000029CF">
        <w:t xml:space="preserve">from </w:t>
      </w:r>
      <w:r w:rsidR="00EA48A8">
        <w:t>which end of a string</w:t>
      </w:r>
      <w:r w:rsidR="000029CF">
        <w:t xml:space="preserve"> to count when identifying character positions for the </w:t>
      </w:r>
      <w:r w:rsidR="000029CF">
        <w:rPr>
          <w:rStyle w:val="codesnippetintext"/>
        </w:rPr>
        <w:t>range</w:t>
      </w:r>
      <w:r w:rsidR="000029CF">
        <w:t xml:space="preserve"> and </w:t>
      </w:r>
      <w:r w:rsidR="000029CF">
        <w:rPr>
          <w:rStyle w:val="codesnippetintext"/>
        </w:rPr>
        <w:t>replace</w:t>
      </w:r>
      <w:r w:rsidR="000029CF">
        <w:t xml:space="preserve"> operations</w:t>
      </w:r>
      <w:r w:rsidR="00EA48A8">
        <w:t xml:space="preserve">. </w:t>
      </w:r>
      <w:proofErr w:type="gramStart"/>
      <w:r w:rsidR="00EA48A8">
        <w:rPr>
          <w:rStyle w:val="codesnippetintext"/>
          <w:lang w:val="en-US"/>
        </w:rPr>
        <w:t>START</w:t>
      </w:r>
      <w:r w:rsidR="00EA48A8">
        <w:t xml:space="preserve"> specifies the leftmost end of a string</w:t>
      </w:r>
      <w:proofErr w:type="gramEnd"/>
      <w:r w:rsidR="00EA48A8">
        <w:t xml:space="preserve">, </w:t>
      </w:r>
      <w:proofErr w:type="gramStart"/>
      <w:r w:rsidR="00EA48A8">
        <w:rPr>
          <w:rStyle w:val="codesnippetintext"/>
        </w:rPr>
        <w:t>END</w:t>
      </w:r>
      <w:r w:rsidR="00EA48A8">
        <w:t xml:space="preserve"> specifies the rightmost end</w:t>
      </w:r>
      <w:proofErr w:type="gramEnd"/>
      <w:r w:rsidR="00EA48A8">
        <w:t xml:space="preserve">. Further details of these options are described in </w:t>
      </w:r>
      <w:r w:rsidR="000029CF">
        <w:t>later</w:t>
      </w:r>
      <w:r w:rsidR="00EA48A8">
        <w:t xml:space="preserve"> sub-section</w:t>
      </w:r>
      <w:r w:rsidR="000029CF">
        <w:t>s</w:t>
      </w:r>
      <w:r w:rsidR="00EA48A8">
        <w:t>.</w:t>
      </w:r>
    </w:p>
    <w:p w14:paraId="1FBE6D36" w14:textId="77777777" w:rsidR="00E67B5E" w:rsidRPr="00E67B5E" w:rsidRDefault="00EA48A8" w:rsidP="00E67B5E">
      <w:pPr>
        <w:pStyle w:val="Heading3"/>
      </w:pPr>
      <w:r>
        <w:lastRenderedPageBreak/>
        <w:t xml:space="preserve">Appending a string to the end of an existing </w:t>
      </w:r>
      <w:proofErr w:type="spellStart"/>
      <w:r>
        <w:t>Str</w:t>
      </w:r>
      <w:proofErr w:type="spellEnd"/>
      <w:r>
        <w:t xml:space="preserve"> object</w:t>
      </w:r>
    </w:p>
    <w:p w14:paraId="677078B2" w14:textId="77777777" w:rsidR="00E67B5E" w:rsidRPr="00FB6BFD" w:rsidRDefault="00E67B5E" w:rsidP="00E67B5E">
      <w:pPr>
        <w:pStyle w:val="topic-bar"/>
      </w:pPr>
      <w:proofErr w:type="gramStart"/>
      <w:r w:rsidRPr="00FB6BFD">
        <w:t>function</w:t>
      </w:r>
      <w:proofErr w:type="gramEnd"/>
      <w:r w:rsidRPr="00FB6BFD">
        <w:t xml:space="preserve"> void append(string s);</w:t>
      </w:r>
    </w:p>
    <w:p w14:paraId="60D33AD3" w14:textId="77777777" w:rsidR="00EA48A8" w:rsidRPr="00C62963" w:rsidRDefault="00C62963" w:rsidP="00EA48A8">
      <w:pPr>
        <w:pStyle w:val="Textbody"/>
      </w:pPr>
      <w:r>
        <w:t xml:space="preserve">This function modifies the existing string contents of </w:t>
      </w:r>
      <w:proofErr w:type="gramStart"/>
      <w:r>
        <w:t>a</w:t>
      </w:r>
      <w:proofErr w:type="gramEnd"/>
      <w:r>
        <w:t xml:space="preserve"> </w:t>
      </w:r>
      <w:proofErr w:type="spellStart"/>
      <w:r>
        <w:rPr>
          <w:rStyle w:val="codesnippetintext"/>
        </w:rPr>
        <w:t>Str</w:t>
      </w:r>
      <w:proofErr w:type="spellEnd"/>
      <w:r>
        <w:t xml:space="preserve"> object by appending the specified string to it, using simple string concatenation.</w:t>
      </w:r>
    </w:p>
    <w:p w14:paraId="22849BA7" w14:textId="77777777" w:rsidR="00EA48A8" w:rsidRPr="00E67B5E" w:rsidRDefault="00C62963" w:rsidP="00EA48A8">
      <w:pPr>
        <w:pStyle w:val="Heading3"/>
      </w:pPr>
      <w:r>
        <w:t>Finding occurrences of a substring</w:t>
      </w:r>
    </w:p>
    <w:p w14:paraId="545417D4" w14:textId="77777777" w:rsidR="00E67B5E" w:rsidRPr="00FB6BFD" w:rsidRDefault="00E67B5E" w:rsidP="00E67B5E">
      <w:pPr>
        <w:pStyle w:val="topic-bar"/>
      </w:pPr>
      <w:proofErr w:type="gramStart"/>
      <w:r w:rsidRPr="00FB6BFD">
        <w:t>function</w:t>
      </w:r>
      <w:proofErr w:type="gramEnd"/>
      <w:r w:rsidRPr="00FB6BFD">
        <w:t xml:space="preserve"> </w:t>
      </w:r>
      <w:proofErr w:type="spellStart"/>
      <w:r w:rsidRPr="00FB6BFD">
        <w:t>int</w:t>
      </w:r>
      <w:proofErr w:type="spellEnd"/>
      <w:r w:rsidRPr="00FB6BFD">
        <w:t xml:space="preserve"> first (string </w:t>
      </w:r>
      <w:proofErr w:type="spellStart"/>
      <w:r w:rsidRPr="00FB6BFD">
        <w:t>substr</w:t>
      </w:r>
      <w:proofErr w:type="spellEnd"/>
      <w:r w:rsidRPr="00FB6BFD">
        <w:t xml:space="preserve">, </w:t>
      </w:r>
      <w:proofErr w:type="spellStart"/>
      <w:r w:rsidRPr="00FB6BFD">
        <w:t>int</w:t>
      </w:r>
      <w:proofErr w:type="spellEnd"/>
      <w:r w:rsidRPr="00FB6BFD">
        <w:t xml:space="preserve"> ignore=0);</w:t>
      </w:r>
    </w:p>
    <w:p w14:paraId="392308C4" w14:textId="77777777" w:rsidR="00E67B5E" w:rsidRPr="00FB6BFD" w:rsidRDefault="00E67B5E" w:rsidP="00E67B5E">
      <w:pPr>
        <w:pStyle w:val="topic-bar"/>
      </w:pPr>
      <w:proofErr w:type="gramStart"/>
      <w:r w:rsidRPr="00FB6BFD">
        <w:t>function</w:t>
      </w:r>
      <w:proofErr w:type="gramEnd"/>
      <w:r w:rsidRPr="00FB6BFD">
        <w:t xml:space="preserve"> </w:t>
      </w:r>
      <w:proofErr w:type="spellStart"/>
      <w:r w:rsidRPr="00FB6BFD">
        <w:t>int</w:t>
      </w:r>
      <w:proofErr w:type="spellEnd"/>
      <w:r w:rsidRPr="00FB6BFD">
        <w:t xml:space="preserve"> last (string </w:t>
      </w:r>
      <w:proofErr w:type="spellStart"/>
      <w:r w:rsidRPr="00FB6BFD">
        <w:t>substr</w:t>
      </w:r>
      <w:proofErr w:type="spellEnd"/>
      <w:r w:rsidRPr="00FB6BFD">
        <w:t xml:space="preserve">, </w:t>
      </w:r>
      <w:proofErr w:type="spellStart"/>
      <w:r w:rsidRPr="00FB6BFD">
        <w:t>int</w:t>
      </w:r>
      <w:proofErr w:type="spellEnd"/>
      <w:r w:rsidRPr="00FB6BFD">
        <w:t xml:space="preserve"> ignore=0);</w:t>
      </w:r>
    </w:p>
    <w:p w14:paraId="10141E7F" w14:textId="77777777" w:rsidR="00C62963" w:rsidRDefault="00C62963" w:rsidP="00EA48A8">
      <w:pPr>
        <w:pStyle w:val="Textbody"/>
      </w:pPr>
      <w:proofErr w:type="gramStart"/>
      <w:r>
        <w:rPr>
          <w:rStyle w:val="codesnippetintext"/>
        </w:rPr>
        <w:t>first</w:t>
      </w:r>
      <w:proofErr w:type="gramEnd"/>
      <w:r>
        <w:rPr>
          <w:rStyle w:val="codesnippetintext"/>
        </w:rPr>
        <w:t>()</w:t>
      </w:r>
      <w:r>
        <w:t xml:space="preserve"> searches for the first (leftmost) occurrence of the string </w:t>
      </w:r>
      <w:proofErr w:type="spellStart"/>
      <w:r>
        <w:rPr>
          <w:rStyle w:val="codesnippetintext"/>
        </w:rPr>
        <w:t>substr</w:t>
      </w:r>
      <w:proofErr w:type="spellEnd"/>
      <w:r>
        <w:t xml:space="preserve"> within the object`s string contents. It returns the character position, within the original string, of the leftmost character of the sought substring. </w:t>
      </w:r>
      <w:proofErr w:type="gramStart"/>
      <w:r>
        <w:t xml:space="preserve">If the search is unsuccessful (there is no occurrence of </w:t>
      </w:r>
      <w:proofErr w:type="spellStart"/>
      <w:r>
        <w:rPr>
          <w:rStyle w:val="codesnippetintext"/>
        </w:rPr>
        <w:t>substr</w:t>
      </w:r>
      <w:proofErr w:type="spellEnd"/>
      <w:r>
        <w:t xml:space="preserve"> within the original string) then the function returns </w:t>
      </w:r>
      <w:r>
        <w:rPr>
          <w:rStyle w:val="codesnippetintext"/>
        </w:rPr>
        <w:noBreakHyphen/>
        <w:t>1</w:t>
      </w:r>
      <w:r>
        <w:t>.</w:t>
      </w:r>
      <w:proofErr w:type="gramEnd"/>
      <w:r>
        <w:t xml:space="preserve"> The search is an exact literal match; no wildcard or regular expression matching is performed.</w:t>
      </w:r>
    </w:p>
    <w:p w14:paraId="6EE2B910" w14:textId="77777777" w:rsidR="00C62963" w:rsidRDefault="00C62963" w:rsidP="00EA48A8">
      <w:pPr>
        <w:pStyle w:val="Textbody"/>
      </w:pPr>
      <w:r>
        <w:t xml:space="preserve">Argument </w:t>
      </w:r>
      <w:r>
        <w:rPr>
          <w:rStyle w:val="codesnippetintext"/>
        </w:rPr>
        <w:t>ignore</w:t>
      </w:r>
      <w:r>
        <w:t xml:space="preserve"> specifies where the search is to begin. The default value (</w:t>
      </w:r>
      <w:r>
        <w:rPr>
          <w:rStyle w:val="codesnippetintext"/>
        </w:rPr>
        <w:t>ignore=0</w:t>
      </w:r>
      <w:r>
        <w:t xml:space="preserve">) causes the whole string to be scanned, and the first match returned. If </w:t>
      </w:r>
      <w:r>
        <w:rPr>
          <w:rStyle w:val="codesnippetintext"/>
        </w:rPr>
        <w:t>ignore</w:t>
      </w:r>
      <w:r>
        <w:t xml:space="preserve"> is greater than zero, the search will begin at the specified character position. Regardless of the value of </w:t>
      </w:r>
      <w:r>
        <w:rPr>
          <w:rStyle w:val="codesnippetintext"/>
        </w:rPr>
        <w:t>ignore</w:t>
      </w:r>
      <w:r>
        <w:t>, the return value after a successful match is the absolute start position of the match within the original string.</w:t>
      </w:r>
    </w:p>
    <w:p w14:paraId="0AE28D3B" w14:textId="77777777" w:rsidR="00C62963" w:rsidRDefault="00C62963" w:rsidP="00EA48A8">
      <w:pPr>
        <w:pStyle w:val="Textbody"/>
      </w:pPr>
      <w:proofErr w:type="gramStart"/>
      <w:r>
        <w:rPr>
          <w:rStyle w:val="codesnippetintext"/>
        </w:rPr>
        <w:t>last</w:t>
      </w:r>
      <w:proofErr w:type="gramEnd"/>
      <w:r>
        <w:t xml:space="preserve"> behaves in a similar way, but it begins its scan from the rightmost end of the string, and therefore returns the last possible match if the sought substring occurs more than once in the original string. For </w:t>
      </w:r>
      <w:r>
        <w:rPr>
          <w:rStyle w:val="codesnippetintext"/>
        </w:rPr>
        <w:t>last</w:t>
      </w:r>
      <w:r>
        <w:t xml:space="preserve">, the </w:t>
      </w:r>
      <w:r>
        <w:rPr>
          <w:rStyle w:val="codesnippetintext"/>
        </w:rPr>
        <w:t>ignore</w:t>
      </w:r>
      <w:r>
        <w:t xml:space="preserve"> argument specifies the number of characters at the rightmost end of the string that are to be ignored – it acts as though the last </w:t>
      </w:r>
      <w:r>
        <w:rPr>
          <w:rStyle w:val="codesnippetintext"/>
        </w:rPr>
        <w:t>ignore</w:t>
      </w:r>
      <w:r>
        <w:t xml:space="preserve"> characters were simply not present.</w:t>
      </w:r>
    </w:p>
    <w:p w14:paraId="3050D1FF" w14:textId="77777777" w:rsidR="00A33598" w:rsidRPr="00A33598" w:rsidRDefault="00A33598" w:rsidP="00741A5E">
      <w:pPr>
        <w:pStyle w:val="Textbody"/>
        <w:ind w:left="426" w:right="515"/>
      </w:pPr>
      <w:r w:rsidRPr="00A33598">
        <w:rPr>
          <w:b/>
        </w:rPr>
        <w:t>NOTE</w:t>
      </w:r>
      <w:r w:rsidRPr="00A33598">
        <w:t xml:space="preserve">: </w:t>
      </w:r>
      <w:r>
        <w:t xml:space="preserve">The </w:t>
      </w:r>
      <w:r>
        <w:rPr>
          <w:rStyle w:val="codesnippetintext"/>
        </w:rPr>
        <w:t>first</w:t>
      </w:r>
      <w:r>
        <w:t xml:space="preserve"> and </w:t>
      </w:r>
      <w:r>
        <w:rPr>
          <w:rStyle w:val="codesnippetintext"/>
        </w:rPr>
        <w:t>last</w:t>
      </w:r>
      <w:r>
        <w:t xml:space="preserve"> methods of class </w:t>
      </w:r>
      <w:proofErr w:type="spellStart"/>
      <w:r>
        <w:rPr>
          <w:rStyle w:val="codesnippetintext"/>
        </w:rPr>
        <w:t>Str</w:t>
      </w:r>
      <w:proofErr w:type="spellEnd"/>
      <w:r>
        <w:t xml:space="preserve"> provide a convenient and simple substring search function. Much greater flexibility is available by using regular expression matching as described in section </w:t>
      </w:r>
      <w:r>
        <w:fldChar w:fldCharType="begin"/>
      </w:r>
      <w:r>
        <w:instrText xml:space="preserve"> REF _Ref383027468 \r \h </w:instrText>
      </w:r>
      <w:r>
        <w:fldChar w:fldCharType="separate"/>
      </w:r>
      <w:r>
        <w:t>6</w:t>
      </w:r>
      <w:r>
        <w:fldChar w:fldCharType="end"/>
      </w:r>
      <w:r>
        <w:t>, but this flexibility comes at the price of greater setup effort on the part of the programmer, and a small runtime performance cost. In most practical situations these drawbacks are insignificant, and regular expression processing is the preferred choice.</w:t>
      </w:r>
    </w:p>
    <w:p w14:paraId="2794FB01" w14:textId="77777777" w:rsidR="00EA48A8" w:rsidRPr="00E67B5E" w:rsidRDefault="0015079A" w:rsidP="00EA48A8">
      <w:pPr>
        <w:pStyle w:val="Heading3"/>
      </w:pPr>
      <w:r>
        <w:t>Split and join operations</w:t>
      </w:r>
    </w:p>
    <w:p w14:paraId="196E2743" w14:textId="77777777" w:rsidR="00E67B5E" w:rsidRPr="00FB6BFD" w:rsidRDefault="00E67B5E" w:rsidP="00E67B5E">
      <w:pPr>
        <w:pStyle w:val="topic-bar"/>
      </w:pPr>
      <w:proofErr w:type="gramStart"/>
      <w:r w:rsidRPr="00FB6BFD">
        <w:t>function</w:t>
      </w:r>
      <w:proofErr w:type="gramEnd"/>
      <w:r w:rsidRPr="00FB6BFD">
        <w:t xml:space="preserve"> string </w:t>
      </w:r>
      <w:proofErr w:type="spellStart"/>
      <w:r w:rsidRPr="00FB6BFD">
        <w:t>sjoin</w:t>
      </w:r>
      <w:proofErr w:type="spellEnd"/>
      <w:r w:rsidRPr="00FB6BFD">
        <w:t xml:space="preserve"> (</w:t>
      </w:r>
      <w:proofErr w:type="spellStart"/>
      <w:r w:rsidRPr="00FB6BFD">
        <w:t>qs</w:t>
      </w:r>
      <w:proofErr w:type="spellEnd"/>
      <w:r w:rsidRPr="00FB6BFD">
        <w:t xml:space="preserve"> </w:t>
      </w:r>
      <w:r w:rsidR="00BF6F07" w:rsidRPr="00FB6BFD">
        <w:t>elements</w:t>
      </w:r>
      <w:r w:rsidRPr="00FB6BFD">
        <w:t>);</w:t>
      </w:r>
    </w:p>
    <w:p w14:paraId="31E4FD46" w14:textId="77777777" w:rsidR="0015079A" w:rsidRPr="00FB6BFD" w:rsidRDefault="0015079A" w:rsidP="0015079A">
      <w:pPr>
        <w:pStyle w:val="topic-bar"/>
      </w:pPr>
      <w:proofErr w:type="gramStart"/>
      <w:r w:rsidRPr="00FB6BFD">
        <w:t>function</w:t>
      </w:r>
      <w:proofErr w:type="gramEnd"/>
      <w:r w:rsidRPr="00FB6BFD">
        <w:t xml:space="preserve"> </w:t>
      </w:r>
      <w:proofErr w:type="spellStart"/>
      <w:r w:rsidRPr="00FB6BFD">
        <w:t>qs</w:t>
      </w:r>
      <w:proofErr w:type="spellEnd"/>
      <w:r w:rsidRPr="00FB6BFD">
        <w:t xml:space="preserve"> split (string </w:t>
      </w:r>
      <w:proofErr w:type="spellStart"/>
      <w:r w:rsidRPr="00FB6BFD">
        <w:t>splitset</w:t>
      </w:r>
      <w:proofErr w:type="spellEnd"/>
      <w:r w:rsidRPr="00FB6BFD">
        <w:t xml:space="preserve">="", bit </w:t>
      </w:r>
      <w:proofErr w:type="spellStart"/>
      <w:r w:rsidRPr="00FB6BFD">
        <w:t>keepSplitters</w:t>
      </w:r>
      <w:proofErr w:type="spellEnd"/>
      <w:r w:rsidRPr="00FB6BFD">
        <w:t>=0);</w:t>
      </w:r>
    </w:p>
    <w:p w14:paraId="38D5284B" w14:textId="77777777" w:rsidR="0015079A" w:rsidRPr="0015079A" w:rsidRDefault="0015079A" w:rsidP="00741A5E">
      <w:pPr>
        <w:pStyle w:val="Textbody"/>
        <w:ind w:left="426" w:right="515"/>
      </w:pPr>
      <w:r>
        <w:rPr>
          <w:b/>
        </w:rPr>
        <w:t>NOTE</w:t>
      </w:r>
      <w:r>
        <w:t xml:space="preserve">: </w:t>
      </w:r>
      <w:proofErr w:type="gramStart"/>
      <w:r>
        <w:t xml:space="preserve">the type name </w:t>
      </w:r>
      <w:proofErr w:type="spellStart"/>
      <w:r>
        <w:rPr>
          <w:rStyle w:val="codesnippetintext"/>
        </w:rPr>
        <w:t>qs</w:t>
      </w:r>
      <w:proofErr w:type="spellEnd"/>
      <w:r>
        <w:t xml:space="preserve"> is</w:t>
      </w:r>
      <w:proofErr w:type="gramEnd"/>
      <w:r>
        <w:t xml:space="preserve"> internally defined within </w:t>
      </w:r>
      <w:proofErr w:type="spellStart"/>
      <w:r>
        <w:rPr>
          <w:rStyle w:val="codesnippetintext"/>
        </w:rPr>
        <w:t>svlib</w:t>
      </w:r>
      <w:proofErr w:type="spellEnd"/>
      <w:r>
        <w:t xml:space="preserve"> to mean "queue of strings", but it is </w:t>
      </w:r>
      <w:r>
        <w:rPr>
          <w:b/>
        </w:rPr>
        <w:t>not</w:t>
      </w:r>
      <w:r>
        <w:t xml:space="preserve"> available to user code. If you need a type name to represent queue-of-strings you should define your own; it will be fully compatible (</w:t>
      </w:r>
      <w:r>
        <w:rPr>
          <w:i/>
        </w:rPr>
        <w:t>type-equivalent</w:t>
      </w:r>
      <w:r>
        <w:t xml:space="preserve">) to </w:t>
      </w:r>
      <w:proofErr w:type="spellStart"/>
      <w:r>
        <w:rPr>
          <w:rStyle w:val="codesnippetintext"/>
        </w:rPr>
        <w:t>qs</w:t>
      </w:r>
      <w:proofErr w:type="spellEnd"/>
      <w:r>
        <w:t>. Alternatively you can simply declare variables that are queues of strings, and use them as argument and result variables.</w:t>
      </w:r>
    </w:p>
    <w:p w14:paraId="6477921F" w14:textId="77777777" w:rsidR="00EA48A8" w:rsidRDefault="0015079A" w:rsidP="00EA48A8">
      <w:pPr>
        <w:pStyle w:val="Textbody"/>
      </w:pPr>
      <w:r>
        <w:t xml:space="preserve">The </w:t>
      </w:r>
      <w:proofErr w:type="spellStart"/>
      <w:r>
        <w:rPr>
          <w:rStyle w:val="codesnippetintext"/>
        </w:rPr>
        <w:t>sjoin</w:t>
      </w:r>
      <w:proofErr w:type="spellEnd"/>
      <w:r>
        <w:t xml:space="preserve"> method (unfortunately it cannot be called </w:t>
      </w:r>
      <w:r>
        <w:rPr>
          <w:rStyle w:val="codesnippetintext"/>
        </w:rPr>
        <w:t>join</w:t>
      </w:r>
      <w:r>
        <w:t xml:space="preserve"> because that is a </w:t>
      </w:r>
      <w:proofErr w:type="spellStart"/>
      <w:r>
        <w:t>SystemVerilog</w:t>
      </w:r>
      <w:proofErr w:type="spellEnd"/>
      <w:r>
        <w:t xml:space="preserve"> keyword) uses the contents of the </w:t>
      </w:r>
      <w:proofErr w:type="spellStart"/>
      <w:r>
        <w:rPr>
          <w:rStyle w:val="codesnippetintext"/>
        </w:rPr>
        <w:t>Str</w:t>
      </w:r>
      <w:proofErr w:type="spellEnd"/>
      <w:r>
        <w:t xml:space="preserve"> object as a "joiner" to assemble the elements of a queue of strings into a single string.</w:t>
      </w:r>
      <w:r w:rsidR="00292C99">
        <w:t xml:space="preserve"> It can be convenient for creating comma-separated lists, for example.</w:t>
      </w:r>
    </w:p>
    <w:p w14:paraId="5A2D9709" w14:textId="77777777" w:rsidR="00292C99" w:rsidRDefault="00292C99" w:rsidP="00EA48A8">
      <w:pPr>
        <w:pStyle w:val="Textbody"/>
      </w:pPr>
      <w:r>
        <w:t xml:space="preserve">The </w:t>
      </w:r>
      <w:r>
        <w:rPr>
          <w:rStyle w:val="codesnippetintext"/>
        </w:rPr>
        <w:t>split</w:t>
      </w:r>
      <w:r>
        <w:t xml:space="preserve"> method takes the existing contents of the </w:t>
      </w:r>
      <w:proofErr w:type="spellStart"/>
      <w:r>
        <w:rPr>
          <w:rStyle w:val="codesnippetintext"/>
        </w:rPr>
        <w:t>Str</w:t>
      </w:r>
      <w:proofErr w:type="spellEnd"/>
      <w:r>
        <w:t xml:space="preserve"> object (which remains unaltered) and breaks it into a queue of strings, using </w:t>
      </w:r>
      <w:r>
        <w:rPr>
          <w:i/>
        </w:rPr>
        <w:t>single character</w:t>
      </w:r>
      <w:r>
        <w:t xml:space="preserve"> split-markers ("splitters"). The argument </w:t>
      </w:r>
      <w:proofErr w:type="spellStart"/>
      <w:r>
        <w:rPr>
          <w:rStyle w:val="codesnippetintext"/>
        </w:rPr>
        <w:t>splitSet</w:t>
      </w:r>
      <w:proofErr w:type="spellEnd"/>
      <w:r>
        <w:t xml:space="preserve"> is a string, but it is treated as a set of individual characters; the string contents of the object will be split at every occurrence of any character in the set.</w:t>
      </w:r>
    </w:p>
    <w:p w14:paraId="22082411" w14:textId="77777777" w:rsidR="00292C99" w:rsidRDefault="00292C99" w:rsidP="00EA48A8">
      <w:pPr>
        <w:pStyle w:val="Textbody"/>
      </w:pPr>
      <w:r>
        <w:t xml:space="preserve">If </w:t>
      </w:r>
      <w:proofErr w:type="spellStart"/>
      <w:r>
        <w:rPr>
          <w:rStyle w:val="codesnippetintext"/>
        </w:rPr>
        <w:t>splitset</w:t>
      </w:r>
      <w:proofErr w:type="spellEnd"/>
      <w:r>
        <w:t xml:space="preserve"> is the empty string (the default) then the result is a queue of single-character strings, with each element being one character of the original string.</w:t>
      </w:r>
    </w:p>
    <w:p w14:paraId="2D5C53F4" w14:textId="77777777" w:rsidR="00292C99" w:rsidRDefault="00292C99" w:rsidP="00EA48A8">
      <w:pPr>
        <w:pStyle w:val="Textbody"/>
      </w:pPr>
      <w:r>
        <w:t xml:space="preserve">If </w:t>
      </w:r>
      <w:proofErr w:type="spellStart"/>
      <w:r>
        <w:rPr>
          <w:rStyle w:val="codesnippetintext"/>
        </w:rPr>
        <w:t>keepSplitters</w:t>
      </w:r>
      <w:proofErr w:type="spellEnd"/>
      <w:r>
        <w:t xml:space="preserve"> is true (1) and </w:t>
      </w:r>
      <w:proofErr w:type="spellStart"/>
      <w:r>
        <w:rPr>
          <w:rStyle w:val="codesnippetintext"/>
        </w:rPr>
        <w:t>splitset</w:t>
      </w:r>
      <w:proofErr w:type="spellEnd"/>
      <w:r>
        <w:t xml:space="preserve"> is not the empty string, then the split characters will appear in their appropriate positions as individual members of the result queue. If </w:t>
      </w:r>
      <w:proofErr w:type="spellStart"/>
      <w:r>
        <w:rPr>
          <w:rStyle w:val="codesnippetintext"/>
        </w:rPr>
        <w:t>keepSplitters</w:t>
      </w:r>
      <w:proofErr w:type="spellEnd"/>
      <w:r>
        <w:t xml:space="preserve"> is false (the default) the split characters </w:t>
      </w:r>
      <w:proofErr w:type="spellStart"/>
      <w:r>
        <w:t>wlll</w:t>
      </w:r>
      <w:proofErr w:type="spellEnd"/>
      <w:r>
        <w:t xml:space="preserve"> not appear in the result.</w:t>
      </w:r>
      <w:r w:rsidR="008E6D8D">
        <w:t xml:space="preserve"> When the split-marker is a whitespace, </w:t>
      </w:r>
      <w:r w:rsidR="008E6D8D">
        <w:rPr>
          <w:i/>
          <w:iCs/>
        </w:rPr>
        <w:t>any</w:t>
      </w:r>
      <w:r w:rsidR="008E6D8D">
        <w:t xml:space="preserve"> contiguous whitespace (not just a single space character) is used as a separator.</w:t>
      </w:r>
    </w:p>
    <w:p w14:paraId="4A0D7ED2" w14:textId="77777777" w:rsidR="00757ECE" w:rsidRPr="00757ECE" w:rsidRDefault="00757ECE" w:rsidP="006B5BA6">
      <w:pPr>
        <w:pStyle w:val="Textbody"/>
        <w:ind w:left="426" w:right="515"/>
      </w:pPr>
      <w:r w:rsidRPr="006B5BA6">
        <w:rPr>
          <w:b/>
        </w:rPr>
        <w:t>NOTE</w:t>
      </w:r>
      <w:r w:rsidRPr="00757ECE">
        <w:t xml:space="preserve">: With effect from version 0.5 of </w:t>
      </w:r>
      <w:proofErr w:type="spellStart"/>
      <w:r w:rsidRPr="00757ECE">
        <w:t>svlib</w:t>
      </w:r>
      <w:proofErr w:type="spellEnd"/>
      <w:r w:rsidRPr="00757ECE">
        <w:t xml:space="preserve">, there is a new </w:t>
      </w:r>
      <w:r w:rsidRPr="00757ECE">
        <w:rPr>
          <w:rStyle w:val="codesnippetintext"/>
        </w:rPr>
        <w:t>split</w:t>
      </w:r>
      <w:r w:rsidRPr="00757ECE">
        <w:t xml:space="preserve"> method in the </w:t>
      </w:r>
      <w:r w:rsidRPr="006B5BA6">
        <w:rPr>
          <w:rStyle w:val="codesnippetintext"/>
        </w:rPr>
        <w:t>Regex</w:t>
      </w:r>
      <w:r w:rsidRPr="00757ECE">
        <w:t xml:space="preserve"> class (see section </w:t>
      </w:r>
      <w:r w:rsidRPr="008E6D8D">
        <w:fldChar w:fldCharType="begin"/>
      </w:r>
      <w:r w:rsidRPr="00757ECE">
        <w:instrText xml:space="preserve"> REF _Ref383027468 \r \h </w:instrText>
      </w:r>
      <w:r w:rsidRPr="006B5BA6">
        <w:instrText xml:space="preserve"> \* MERGEFORMAT </w:instrText>
      </w:r>
      <w:r w:rsidRPr="006B5BA6">
        <w:fldChar w:fldCharType="separate"/>
      </w:r>
      <w:r w:rsidRPr="00757ECE">
        <w:t>6</w:t>
      </w:r>
      <w:r w:rsidRPr="008E6D8D">
        <w:fldChar w:fldCharType="end"/>
      </w:r>
      <w:r w:rsidRPr="00757ECE">
        <w:t xml:space="preserve">). This offers much more flexible functionality than the </w:t>
      </w:r>
      <w:proofErr w:type="spellStart"/>
      <w:r w:rsidRPr="00757ECE">
        <w:rPr>
          <w:rStyle w:val="codesnippetintext"/>
        </w:rPr>
        <w:t>Str</w:t>
      </w:r>
      <w:proofErr w:type="spellEnd"/>
      <w:proofErr w:type="gramStart"/>
      <w:r w:rsidRPr="00757ECE">
        <w:rPr>
          <w:rStyle w:val="codesnippetintext"/>
        </w:rPr>
        <w:t>::</w:t>
      </w:r>
      <w:proofErr w:type="gramEnd"/>
      <w:r w:rsidRPr="00757ECE">
        <w:rPr>
          <w:rStyle w:val="codesnippetintext"/>
        </w:rPr>
        <w:t>split</w:t>
      </w:r>
      <w:r w:rsidRPr="00757ECE">
        <w:t xml:space="preserve"> method</w:t>
      </w:r>
      <w:r>
        <w:t xml:space="preserve"> described here</w:t>
      </w:r>
      <w:r w:rsidRPr="00757ECE">
        <w:t>, and is to be preferred in most cases.</w:t>
      </w:r>
    </w:p>
    <w:p w14:paraId="02C72D90" w14:textId="77777777" w:rsidR="00EA48A8" w:rsidRPr="00E67B5E" w:rsidRDefault="00292C99" w:rsidP="00EA48A8">
      <w:pPr>
        <w:pStyle w:val="Heading3"/>
      </w:pPr>
      <w:r>
        <w:lastRenderedPageBreak/>
        <w:t>Extracting substrings and the replace operation</w:t>
      </w:r>
    </w:p>
    <w:p w14:paraId="2E2B96AD" w14:textId="77777777" w:rsidR="00E67B5E" w:rsidRPr="00FB6BFD" w:rsidRDefault="00E67B5E" w:rsidP="00E67B5E">
      <w:pPr>
        <w:pStyle w:val="topic-bar"/>
      </w:pPr>
      <w:proofErr w:type="gramStart"/>
      <w:r w:rsidRPr="00FB6BFD">
        <w:t>function</w:t>
      </w:r>
      <w:proofErr w:type="gramEnd"/>
      <w:r w:rsidRPr="00FB6BFD">
        <w:t xml:space="preserve"> string range (</w:t>
      </w:r>
      <w:proofErr w:type="spellStart"/>
      <w:r w:rsidRPr="00FB6BFD">
        <w:t>int</w:t>
      </w:r>
      <w:proofErr w:type="spellEnd"/>
      <w:r w:rsidRPr="00FB6BFD">
        <w:t xml:space="preserve"> p, </w:t>
      </w:r>
      <w:proofErr w:type="spellStart"/>
      <w:r w:rsidRPr="00FB6BFD">
        <w:t>int</w:t>
      </w:r>
      <w:proofErr w:type="spellEnd"/>
      <w:r w:rsidRPr="00FB6BFD">
        <w:t xml:space="preserve"> n, </w:t>
      </w:r>
      <w:proofErr w:type="spellStart"/>
      <w:r w:rsidRPr="00FB6BFD">
        <w:t>origin_enum</w:t>
      </w:r>
      <w:proofErr w:type="spellEnd"/>
      <w:r w:rsidRPr="00FB6BFD">
        <w:t xml:space="preserve"> origin=START);</w:t>
      </w:r>
    </w:p>
    <w:p w14:paraId="59402884" w14:textId="77777777" w:rsidR="00E67B5E" w:rsidRPr="00FB6BFD" w:rsidRDefault="00B05BAA" w:rsidP="00E67B5E">
      <w:pPr>
        <w:pStyle w:val="topic-bar"/>
      </w:pPr>
      <w:proofErr w:type="gramStart"/>
      <w:r w:rsidRPr="00FB6BFD">
        <w:t>function</w:t>
      </w:r>
      <w:proofErr w:type="gramEnd"/>
      <w:r w:rsidRPr="00FB6BFD">
        <w:t xml:space="preserve"> void</w:t>
      </w:r>
      <w:r w:rsidR="00E67B5E" w:rsidRPr="00FB6BFD">
        <w:t xml:space="preserve"> replace(string </w:t>
      </w:r>
      <w:proofErr w:type="spellStart"/>
      <w:r w:rsidR="00E67B5E" w:rsidRPr="00FB6BFD">
        <w:t>rs</w:t>
      </w:r>
      <w:proofErr w:type="spellEnd"/>
      <w:r w:rsidR="00E67B5E" w:rsidRPr="00FB6BFD">
        <w:t xml:space="preserve">, </w:t>
      </w:r>
      <w:proofErr w:type="spellStart"/>
      <w:r w:rsidR="00E67B5E" w:rsidRPr="00FB6BFD">
        <w:t>int</w:t>
      </w:r>
      <w:proofErr w:type="spellEnd"/>
      <w:r w:rsidR="00E67B5E" w:rsidRPr="00FB6BFD">
        <w:t xml:space="preserve"> p, </w:t>
      </w:r>
      <w:proofErr w:type="spellStart"/>
      <w:r w:rsidR="00E67B5E" w:rsidRPr="00FB6BFD">
        <w:t>int</w:t>
      </w:r>
      <w:proofErr w:type="spellEnd"/>
      <w:r w:rsidR="00E67B5E" w:rsidRPr="00FB6BFD">
        <w:t xml:space="preserve"> n, </w:t>
      </w:r>
      <w:proofErr w:type="spellStart"/>
      <w:r w:rsidR="00E67B5E" w:rsidRPr="00FB6BFD">
        <w:t>origin_enum</w:t>
      </w:r>
      <w:proofErr w:type="spellEnd"/>
      <w:r w:rsidR="00E67B5E" w:rsidRPr="00FB6BFD">
        <w:t xml:space="preserve"> origin=START);</w:t>
      </w:r>
    </w:p>
    <w:p w14:paraId="0D5F2D3E" w14:textId="77777777" w:rsidR="00AB772B" w:rsidRDefault="00292C99" w:rsidP="00EA48A8">
      <w:pPr>
        <w:pStyle w:val="Textbody"/>
      </w:pPr>
      <w:r>
        <w:t xml:space="preserve">Method </w:t>
      </w:r>
      <w:r>
        <w:rPr>
          <w:rStyle w:val="codesnippetintext"/>
        </w:rPr>
        <w:t>range</w:t>
      </w:r>
      <w:r>
        <w:t xml:space="preserve"> provides a more versatile and consistent version of the </w:t>
      </w:r>
      <w:proofErr w:type="spellStart"/>
      <w:r>
        <w:t>SystemVerilog</w:t>
      </w:r>
      <w:proofErr w:type="spellEnd"/>
      <w:r>
        <w:t xml:space="preserve"> native string's </w:t>
      </w:r>
      <w:proofErr w:type="spellStart"/>
      <w:r>
        <w:rPr>
          <w:rStyle w:val="codesnippetintext"/>
        </w:rPr>
        <w:t>substr</w:t>
      </w:r>
      <w:proofErr w:type="spellEnd"/>
      <w:r>
        <w:t xml:space="preserve"> operation. It does not suffer from </w:t>
      </w:r>
      <w:proofErr w:type="spellStart"/>
      <w:r>
        <w:rPr>
          <w:rStyle w:val="codesnippetintext"/>
        </w:rPr>
        <w:t>substr</w:t>
      </w:r>
      <w:r>
        <w:t>'s</w:t>
      </w:r>
      <w:proofErr w:type="spellEnd"/>
      <w:r>
        <w:t xml:space="preserve"> confusing and irregular </w:t>
      </w:r>
      <w:proofErr w:type="spellStart"/>
      <w:r>
        <w:t>behavior</w:t>
      </w:r>
      <w:proofErr w:type="spellEnd"/>
      <w:r>
        <w:t xml:space="preserve"> when one of the boundaries falls outside the string.</w:t>
      </w:r>
      <w:r w:rsidR="00527061">
        <w:t xml:space="preserve"> In section </w:t>
      </w:r>
      <w:r w:rsidR="005F3D5E">
        <w:fldChar w:fldCharType="begin"/>
      </w:r>
      <w:r w:rsidR="00527061">
        <w:instrText xml:space="preserve"> REF _Ref382938602 \w \h </w:instrText>
      </w:r>
      <w:r w:rsidR="005F3D5E">
        <w:fldChar w:fldCharType="separate"/>
      </w:r>
      <w:r w:rsidR="00CE1BC4">
        <w:t>5.3</w:t>
      </w:r>
      <w:r w:rsidR="005F3D5E">
        <w:fldChar w:fldCharType="end"/>
      </w:r>
      <w:r w:rsidR="00527061">
        <w:t xml:space="preserve"> you can find details of how to use the </w:t>
      </w:r>
      <w:r w:rsidR="00527061">
        <w:rPr>
          <w:rStyle w:val="codesnippetintext"/>
        </w:rPr>
        <w:t>p</w:t>
      </w:r>
      <w:r w:rsidR="00527061">
        <w:t xml:space="preserve">, </w:t>
      </w:r>
      <w:r w:rsidR="00527061">
        <w:rPr>
          <w:rStyle w:val="codesnippetintext"/>
        </w:rPr>
        <w:t>n</w:t>
      </w:r>
      <w:r w:rsidR="00527061">
        <w:t xml:space="preserve"> and </w:t>
      </w:r>
      <w:r w:rsidR="00527061">
        <w:rPr>
          <w:rStyle w:val="codesnippetintext"/>
        </w:rPr>
        <w:t>origin</w:t>
      </w:r>
      <w:r w:rsidR="00527061">
        <w:t xml:space="preserve"> arguments to specify a slice of a string in a consistent way. </w:t>
      </w:r>
      <w:proofErr w:type="gramStart"/>
      <w:r w:rsidR="00527061">
        <w:rPr>
          <w:rStyle w:val="codesnippetintext"/>
        </w:rPr>
        <w:t>range</w:t>
      </w:r>
      <w:proofErr w:type="gramEnd"/>
      <w:r w:rsidR="00527061">
        <w:t xml:space="preserve"> simply returns the substring thus specified, as </w:t>
      </w:r>
      <w:r w:rsidR="00AB772B">
        <w:t xml:space="preserve">a regular </w:t>
      </w:r>
      <w:proofErr w:type="spellStart"/>
      <w:r w:rsidR="00AB772B">
        <w:t>SystemVerilog</w:t>
      </w:r>
      <w:proofErr w:type="spellEnd"/>
      <w:r w:rsidR="00AB772B">
        <w:t xml:space="preserve"> string.</w:t>
      </w:r>
    </w:p>
    <w:p w14:paraId="17575C79" w14:textId="77777777" w:rsidR="00527061" w:rsidRDefault="00527061" w:rsidP="00EA48A8">
      <w:pPr>
        <w:pStyle w:val="Textbody"/>
      </w:pPr>
      <w:r>
        <w:t xml:space="preserve">Method </w:t>
      </w:r>
      <w:r>
        <w:rPr>
          <w:rStyle w:val="codesnippetintext"/>
        </w:rPr>
        <w:t>replace</w:t>
      </w:r>
      <w:r>
        <w:t xml:space="preserve"> identifies a substring in exactly the same way, and then replaces that substring with the replacement string </w:t>
      </w:r>
      <w:proofErr w:type="spellStart"/>
      <w:r>
        <w:rPr>
          <w:rStyle w:val="codesnippetintext"/>
        </w:rPr>
        <w:t>rs</w:t>
      </w:r>
      <w:proofErr w:type="spellEnd"/>
      <w:r>
        <w:t xml:space="preserve">, modifying the </w:t>
      </w:r>
      <w:proofErr w:type="spellStart"/>
      <w:r>
        <w:t>Str</w:t>
      </w:r>
      <w:proofErr w:type="spellEnd"/>
      <w:r>
        <w:t xml:space="preserve"> object's contents.</w:t>
      </w:r>
      <w:r w:rsidR="00AB772B">
        <w:t xml:space="preserve"> </w:t>
      </w:r>
      <w:r>
        <w:t xml:space="preserve">The </w:t>
      </w:r>
      <w:r>
        <w:rPr>
          <w:rStyle w:val="codesnippetintext"/>
        </w:rPr>
        <w:t>replace</w:t>
      </w:r>
      <w:r>
        <w:t xml:space="preserve"> method is sufficiently flexible that it can do duty for various operations that are sometimes provided as separate functions. In particular:</w:t>
      </w:r>
    </w:p>
    <w:p w14:paraId="0D83433C" w14:textId="77777777" w:rsidR="00812268" w:rsidRDefault="00527061">
      <w:pPr>
        <w:pStyle w:val="Textbody"/>
        <w:numPr>
          <w:ilvl w:val="0"/>
          <w:numId w:val="21"/>
        </w:numPr>
      </w:pPr>
      <w:proofErr w:type="gramStart"/>
      <w:r>
        <w:t>part</w:t>
      </w:r>
      <w:proofErr w:type="gramEnd"/>
      <w:r>
        <w:t xml:space="preserve"> of a string can be deleted (removed) by specifying an empty string for </w:t>
      </w:r>
      <w:proofErr w:type="spellStart"/>
      <w:r>
        <w:rPr>
          <w:rStyle w:val="codesnippetintext"/>
        </w:rPr>
        <w:t>rs</w:t>
      </w:r>
      <w:proofErr w:type="spellEnd"/>
    </w:p>
    <w:p w14:paraId="7FB70DE4" w14:textId="77777777" w:rsidR="00812268" w:rsidRDefault="00527061">
      <w:pPr>
        <w:pStyle w:val="Textbody"/>
        <w:numPr>
          <w:ilvl w:val="0"/>
          <w:numId w:val="21"/>
        </w:numPr>
        <w:rPr>
          <w:rStyle w:val="codesnippetintext"/>
          <w:rFonts w:ascii="Arial" w:hAnsi="Arial"/>
        </w:rPr>
      </w:pPr>
      <w:proofErr w:type="gramStart"/>
      <w:r>
        <w:t>the</w:t>
      </w:r>
      <w:proofErr w:type="gramEnd"/>
      <w:r>
        <w:t xml:space="preserve"> append operation (which </w:t>
      </w:r>
      <w:r>
        <w:rPr>
          <w:i/>
        </w:rPr>
        <w:t>is</w:t>
      </w:r>
      <w:r>
        <w:t xml:space="preserve"> provided separately, because it is so common) can be rewritten as</w:t>
      </w:r>
      <w:r>
        <w:tab/>
      </w:r>
      <w:r>
        <w:br/>
      </w:r>
      <w:proofErr w:type="spellStart"/>
      <w:r>
        <w:rPr>
          <w:rStyle w:val="codesnippetintext"/>
        </w:rPr>
        <w:t>s.replace</w:t>
      </w:r>
      <w:proofErr w:type="spellEnd"/>
      <w:r>
        <w:rPr>
          <w:rStyle w:val="codesnippetintext"/>
        </w:rPr>
        <w:t>(</w:t>
      </w:r>
      <w:proofErr w:type="spellStart"/>
      <w:r>
        <w:rPr>
          <w:rStyle w:val="codesnippetintext"/>
        </w:rPr>
        <w:t>append_string</w:t>
      </w:r>
      <w:proofErr w:type="spellEnd"/>
      <w:r>
        <w:rPr>
          <w:rStyle w:val="codesnippetintext"/>
        </w:rPr>
        <w:t xml:space="preserve">, 0, 0, </w:t>
      </w:r>
      <w:proofErr w:type="spellStart"/>
      <w:r>
        <w:rPr>
          <w:rStyle w:val="codesnippetintext"/>
        </w:rPr>
        <w:t>Str</w:t>
      </w:r>
      <w:proofErr w:type="spellEnd"/>
      <w:r>
        <w:rPr>
          <w:rStyle w:val="codesnippetintext"/>
        </w:rPr>
        <w:t>::END);</w:t>
      </w:r>
    </w:p>
    <w:p w14:paraId="2C9CCD67" w14:textId="77777777" w:rsidR="00812268" w:rsidRDefault="007C2F50">
      <w:pPr>
        <w:pStyle w:val="Textbody"/>
        <w:numPr>
          <w:ilvl w:val="0"/>
          <w:numId w:val="21"/>
        </w:numPr>
      </w:pPr>
      <w:proofErr w:type="gramStart"/>
      <w:r>
        <w:t>similarly</w:t>
      </w:r>
      <w:proofErr w:type="gramEnd"/>
      <w:r>
        <w:t>, a prefix can be added to an existing string thus:</w:t>
      </w:r>
      <w:r>
        <w:tab/>
      </w:r>
      <w:r>
        <w:br/>
      </w:r>
      <w:proofErr w:type="spellStart"/>
      <w:r>
        <w:rPr>
          <w:rStyle w:val="codesnippetintext"/>
        </w:rPr>
        <w:t>s.replace</w:t>
      </w:r>
      <w:proofErr w:type="spellEnd"/>
      <w:r>
        <w:rPr>
          <w:rStyle w:val="codesnippetintext"/>
        </w:rPr>
        <w:t>(</w:t>
      </w:r>
      <w:proofErr w:type="spellStart"/>
      <w:r>
        <w:rPr>
          <w:rStyle w:val="codesnippetintext"/>
        </w:rPr>
        <w:t>prefix_string</w:t>
      </w:r>
      <w:proofErr w:type="spellEnd"/>
      <w:r>
        <w:rPr>
          <w:rStyle w:val="codesnippetintext"/>
        </w:rPr>
        <w:t xml:space="preserve">, 0, 0, </w:t>
      </w:r>
      <w:proofErr w:type="spellStart"/>
      <w:r>
        <w:rPr>
          <w:rStyle w:val="codesnippetintext"/>
        </w:rPr>
        <w:t>Str</w:t>
      </w:r>
      <w:proofErr w:type="spellEnd"/>
      <w:r>
        <w:rPr>
          <w:rStyle w:val="codesnippetintext"/>
        </w:rPr>
        <w:t>::START);</w:t>
      </w:r>
    </w:p>
    <w:p w14:paraId="1680BFB6" w14:textId="77777777" w:rsidR="002B1D41" w:rsidRDefault="00AB772B">
      <w:pPr>
        <w:pStyle w:val="Textbody"/>
      </w:pPr>
      <w:r>
        <w:t xml:space="preserve">There is </w:t>
      </w:r>
      <w:r>
        <w:rPr>
          <w:i/>
        </w:rPr>
        <w:t>no</w:t>
      </w:r>
      <w:r>
        <w:t xml:space="preserve"> requirement for the replacement string </w:t>
      </w:r>
      <w:proofErr w:type="spellStart"/>
      <w:r>
        <w:rPr>
          <w:rStyle w:val="codesnippetintext"/>
        </w:rPr>
        <w:t>rs</w:t>
      </w:r>
      <w:proofErr w:type="spellEnd"/>
      <w:r>
        <w:t xml:space="preserve"> to have the same length as the slice of original string that it is replacing.</w:t>
      </w:r>
    </w:p>
    <w:p w14:paraId="6447740B" w14:textId="77777777" w:rsidR="00EA48A8" w:rsidRPr="00E67B5E" w:rsidRDefault="005A14E0" w:rsidP="00EA48A8">
      <w:pPr>
        <w:pStyle w:val="Heading3"/>
      </w:pPr>
      <w:r>
        <w:t>Adding and removing spaces at the start and end of a string</w:t>
      </w:r>
    </w:p>
    <w:p w14:paraId="243BBC6A" w14:textId="77777777" w:rsidR="00E67B5E" w:rsidRPr="00FB6BFD" w:rsidRDefault="00923C0B" w:rsidP="00E67B5E">
      <w:pPr>
        <w:pStyle w:val="topic-bar"/>
      </w:pPr>
      <w:proofErr w:type="gramStart"/>
      <w:r w:rsidRPr="00FB6BFD">
        <w:t>function</w:t>
      </w:r>
      <w:proofErr w:type="gramEnd"/>
      <w:r w:rsidRPr="00FB6BFD">
        <w:t xml:space="preserve"> void </w:t>
      </w:r>
      <w:r w:rsidR="00E67B5E" w:rsidRPr="00FB6BFD">
        <w:t>trim (</w:t>
      </w:r>
      <w:proofErr w:type="spellStart"/>
      <w:r w:rsidR="00E67B5E" w:rsidRPr="00FB6BFD">
        <w:t>side_enum</w:t>
      </w:r>
      <w:proofErr w:type="spellEnd"/>
      <w:r w:rsidR="00E67B5E" w:rsidRPr="00FB6BFD">
        <w:t xml:space="preserve"> side=BOTH);</w:t>
      </w:r>
    </w:p>
    <w:p w14:paraId="22B7EFFF" w14:textId="77777777" w:rsidR="00E67B5E" w:rsidRPr="00FB6BFD" w:rsidRDefault="00E67B5E" w:rsidP="00E67B5E">
      <w:pPr>
        <w:pStyle w:val="topic-bar"/>
      </w:pPr>
      <w:proofErr w:type="gramStart"/>
      <w:r w:rsidRPr="00FB6BFD">
        <w:t>function</w:t>
      </w:r>
      <w:proofErr w:type="gramEnd"/>
      <w:r w:rsidRPr="00FB6BFD">
        <w:t xml:space="preserve"> void </w:t>
      </w:r>
      <w:r w:rsidR="00923C0B" w:rsidRPr="00FB6BFD">
        <w:t>pad</w:t>
      </w:r>
      <w:r w:rsidRPr="00FB6BFD">
        <w:t xml:space="preserve"> (</w:t>
      </w:r>
      <w:proofErr w:type="spellStart"/>
      <w:r w:rsidRPr="00FB6BFD">
        <w:t>int</w:t>
      </w:r>
      <w:proofErr w:type="spellEnd"/>
      <w:r w:rsidRPr="00FB6BFD">
        <w:t xml:space="preserve"> width, </w:t>
      </w:r>
      <w:proofErr w:type="spellStart"/>
      <w:r w:rsidRPr="00FB6BFD">
        <w:t>side_enum</w:t>
      </w:r>
      <w:proofErr w:type="spellEnd"/>
      <w:r w:rsidRPr="00FB6BFD">
        <w:t xml:space="preserve"> side=BOTH);</w:t>
      </w:r>
    </w:p>
    <w:p w14:paraId="057EDA0A" w14:textId="77777777" w:rsidR="00BA1445" w:rsidRDefault="00AB772B" w:rsidP="00BA1445">
      <w:pPr>
        <w:pStyle w:val="Textbody"/>
      </w:pPr>
      <w:r>
        <w:rPr>
          <w:lang w:eastAsia="en-GB"/>
        </w:rPr>
        <w:t xml:space="preserve">Method </w:t>
      </w:r>
      <w:r>
        <w:rPr>
          <w:rStyle w:val="codesnippetintext"/>
        </w:rPr>
        <w:t>trim</w:t>
      </w:r>
      <w:r>
        <w:t xml:space="preserve"> removes leading and/or trailing white space from a string, modifying the existing contents of the </w:t>
      </w:r>
      <w:proofErr w:type="spellStart"/>
      <w:r>
        <w:t>Str</w:t>
      </w:r>
      <w:proofErr w:type="spellEnd"/>
      <w:r>
        <w:t xml:space="preserve"> object. Argument </w:t>
      </w:r>
      <w:r>
        <w:rPr>
          <w:rStyle w:val="codesnippetintext"/>
        </w:rPr>
        <w:t>side</w:t>
      </w:r>
      <w:r>
        <w:t xml:space="preserve"> specifies which end of the string is to have whitespace trimmed. If </w:t>
      </w:r>
      <w:r>
        <w:rPr>
          <w:rStyle w:val="codesnippetintext"/>
        </w:rPr>
        <w:t>side</w:t>
      </w:r>
      <w:r>
        <w:t xml:space="preserve"> is </w:t>
      </w:r>
      <w:proofErr w:type="spellStart"/>
      <w:r>
        <w:rPr>
          <w:rStyle w:val="codesnippetintext"/>
        </w:rPr>
        <w:t>Str</w:t>
      </w:r>
      <w:proofErr w:type="spellEnd"/>
      <w:proofErr w:type="gramStart"/>
      <w:r>
        <w:rPr>
          <w:rStyle w:val="codesnippetintext"/>
        </w:rPr>
        <w:t>::</w:t>
      </w:r>
      <w:proofErr w:type="gramEnd"/>
      <w:r>
        <w:rPr>
          <w:rStyle w:val="codesnippetintext"/>
        </w:rPr>
        <w:t>LEFT</w:t>
      </w:r>
      <w:r>
        <w:t xml:space="preserve">, white space is removed from the left (leading) end of the string; </w:t>
      </w:r>
      <w:r>
        <w:rPr>
          <w:rStyle w:val="codesnippetintext"/>
        </w:rPr>
        <w:t>RIGHT</w:t>
      </w:r>
      <w:r>
        <w:t xml:space="preserve"> removes trailing space; </w:t>
      </w:r>
      <w:r>
        <w:rPr>
          <w:rStyle w:val="codesnippetintext"/>
        </w:rPr>
        <w:t>BOTH</w:t>
      </w:r>
      <w:r>
        <w:t xml:space="preserve"> removes whitespace from both ends. Finally, if </w:t>
      </w:r>
      <w:r>
        <w:rPr>
          <w:rStyle w:val="codesnippetintext"/>
        </w:rPr>
        <w:t>NONE</w:t>
      </w:r>
      <w:r>
        <w:t xml:space="preserve"> is specified, the function has no effect.</w:t>
      </w:r>
    </w:p>
    <w:p w14:paraId="6E7F6149" w14:textId="77777777" w:rsidR="00AB772B" w:rsidRDefault="00AB772B" w:rsidP="00BA1445">
      <w:pPr>
        <w:pStyle w:val="Textbody"/>
      </w:pPr>
      <w:r>
        <w:t>Whitespace is any of space, tab, newline, carriage-return, and nonbreaking space (ASCII code 160).</w:t>
      </w:r>
    </w:p>
    <w:p w14:paraId="27C41B71" w14:textId="77777777" w:rsidR="00AB772B" w:rsidRDefault="00AB772B" w:rsidP="00BA1445">
      <w:pPr>
        <w:pStyle w:val="Textbody"/>
      </w:pPr>
      <w:r>
        <w:t xml:space="preserve">If the string consists entirely of whitespace and </w:t>
      </w:r>
      <w:r>
        <w:rPr>
          <w:rStyle w:val="codesnippetintext"/>
        </w:rPr>
        <w:t>side</w:t>
      </w:r>
      <w:r>
        <w:t xml:space="preserve"> is not </w:t>
      </w:r>
      <w:proofErr w:type="gramStart"/>
      <w:r>
        <w:rPr>
          <w:rStyle w:val="codesnippetintext"/>
        </w:rPr>
        <w:t>NONE</w:t>
      </w:r>
      <w:r>
        <w:t>,</w:t>
      </w:r>
      <w:proofErr w:type="gramEnd"/>
      <w:r>
        <w:t xml:space="preserve"> the result will be an empty string.</w:t>
      </w:r>
    </w:p>
    <w:p w14:paraId="295D8383" w14:textId="77777777" w:rsidR="00AB772B" w:rsidRPr="00AB772B" w:rsidRDefault="00630FF7" w:rsidP="00BA1445">
      <w:pPr>
        <w:pStyle w:val="Textbody"/>
      </w:pPr>
      <w:r w:rsidRPr="00630FF7">
        <w:t xml:space="preserve">Method </w:t>
      </w:r>
      <w:r w:rsidR="00AB772B">
        <w:rPr>
          <w:rStyle w:val="codesnippetintext"/>
        </w:rPr>
        <w:t>pad</w:t>
      </w:r>
      <w:r w:rsidR="00AB772B">
        <w:t xml:space="preserve"> adds enough leading and/or trailing spaces (always using the space character) to make the resulting string exactly </w:t>
      </w:r>
      <w:r w:rsidR="00AB772B">
        <w:rPr>
          <w:rStyle w:val="codesnippetintext"/>
        </w:rPr>
        <w:t>width</w:t>
      </w:r>
      <w:r w:rsidR="00AB772B">
        <w:t xml:space="preserve"> characters long. If the string is already larger than </w:t>
      </w:r>
      <w:r w:rsidR="00AB772B">
        <w:rPr>
          <w:rStyle w:val="codesnippetintext"/>
        </w:rPr>
        <w:t>width</w:t>
      </w:r>
      <w:r w:rsidR="00AB772B">
        <w:t xml:space="preserve">, it is not changed (so the result can sometimes be </w:t>
      </w:r>
      <w:r w:rsidR="00AB772B">
        <w:rPr>
          <w:i/>
        </w:rPr>
        <w:t>larger</w:t>
      </w:r>
      <w:r w:rsidR="00AB772B">
        <w:t xml:space="preserve"> than </w:t>
      </w:r>
      <w:r w:rsidR="00AB772B">
        <w:rPr>
          <w:rStyle w:val="codesnippetintext"/>
        </w:rPr>
        <w:t>width</w:t>
      </w:r>
      <w:r w:rsidR="00AB772B">
        <w:t xml:space="preserve">). If </w:t>
      </w:r>
      <w:r w:rsidR="00AB772B">
        <w:rPr>
          <w:rStyle w:val="codesnippetintext"/>
        </w:rPr>
        <w:t>side</w:t>
      </w:r>
      <w:r w:rsidR="00AB772B">
        <w:t xml:space="preserve"> is </w:t>
      </w:r>
      <w:r w:rsidR="00AB772B">
        <w:rPr>
          <w:rStyle w:val="codesnippetintext"/>
        </w:rPr>
        <w:t>NONE</w:t>
      </w:r>
      <w:r w:rsidR="00AB772B">
        <w:t xml:space="preserve">, the string is unchanged. Otherwise, spaces are added to the specified end of the string as required. If </w:t>
      </w:r>
      <w:r w:rsidR="00AB772B">
        <w:rPr>
          <w:rStyle w:val="codesnippetintext"/>
        </w:rPr>
        <w:t>side</w:t>
      </w:r>
      <w:r w:rsidR="00AB772B">
        <w:t xml:space="preserve"> is </w:t>
      </w:r>
      <w:r w:rsidR="00D65D8A">
        <w:rPr>
          <w:rStyle w:val="codesnippetintext"/>
        </w:rPr>
        <w:t>BOTH</w:t>
      </w:r>
      <w:r w:rsidR="00AB772B">
        <w:t>, equal numbers of spaces are added to both sides (with one extra space on the right side if necessary). This method is useful for aligning text for printing in tabular format.</w:t>
      </w:r>
    </w:p>
    <w:p w14:paraId="038AFAAE" w14:textId="77777777" w:rsidR="00757ECE" w:rsidRPr="00E67B5E" w:rsidRDefault="00757ECE" w:rsidP="00757ECE">
      <w:pPr>
        <w:pStyle w:val="Heading3"/>
      </w:pPr>
      <w:r>
        <w:t>Stripping unwanted characters from a string</w:t>
      </w:r>
    </w:p>
    <w:p w14:paraId="05BFA0A2" w14:textId="77777777" w:rsidR="00757ECE" w:rsidRPr="00FB6BFD" w:rsidRDefault="00757ECE">
      <w:pPr>
        <w:pStyle w:val="topic-bar"/>
      </w:pPr>
      <w:proofErr w:type="gramStart"/>
      <w:r w:rsidRPr="00FB6BFD">
        <w:t>function</w:t>
      </w:r>
      <w:proofErr w:type="gramEnd"/>
      <w:r w:rsidRPr="00FB6BFD">
        <w:t xml:space="preserve"> void strip (string chars = " \t\n\13\14\15\240\177");</w:t>
      </w:r>
    </w:p>
    <w:p w14:paraId="23821BE7" w14:textId="77777777" w:rsidR="00757ECE" w:rsidRDefault="00757ECE" w:rsidP="00757ECE">
      <w:pPr>
        <w:pStyle w:val="Textbody"/>
      </w:pPr>
      <w:r>
        <w:rPr>
          <w:lang w:eastAsia="en-GB"/>
        </w:rPr>
        <w:t xml:space="preserve">Method </w:t>
      </w:r>
      <w:r w:rsidRPr="006B5BA6">
        <w:rPr>
          <w:rStyle w:val="codesnippetintext"/>
        </w:rPr>
        <w:t>strip</w:t>
      </w:r>
      <w:r>
        <w:t xml:space="preserve"> removes from the string object all occurrences of any character appearing in </w:t>
      </w:r>
      <w:r>
        <w:rPr>
          <w:rStyle w:val="codesnippetintext"/>
        </w:rPr>
        <w:t>chars</w:t>
      </w:r>
      <w:r>
        <w:t xml:space="preserve">, modifying the existing contents of the </w:t>
      </w:r>
      <w:proofErr w:type="spellStart"/>
      <w:r w:rsidRPr="006B5BA6">
        <w:rPr>
          <w:rStyle w:val="codesnippetintext"/>
        </w:rPr>
        <w:t>Str</w:t>
      </w:r>
      <w:proofErr w:type="spellEnd"/>
      <w:r>
        <w:t xml:space="preserve"> object. The default is to remove all whitespace characters, but you can specify a string containing any characters you wish to remove.</w:t>
      </w:r>
    </w:p>
    <w:p w14:paraId="51753779" w14:textId="77777777" w:rsidR="002B1D41" w:rsidRPr="00E67B5E" w:rsidRDefault="002B1D41" w:rsidP="002B1D41">
      <w:pPr>
        <w:pStyle w:val="Heading3"/>
      </w:pPr>
      <w:r>
        <w:t xml:space="preserve">Rendering a string as a </w:t>
      </w:r>
      <w:proofErr w:type="spellStart"/>
      <w:r>
        <w:t>SystemVerilog</w:t>
      </w:r>
      <w:proofErr w:type="spellEnd"/>
      <w:r>
        <w:t xml:space="preserve"> string literal</w:t>
      </w:r>
    </w:p>
    <w:p w14:paraId="18DDEC89" w14:textId="77777777" w:rsidR="002B1D41" w:rsidRPr="00FB6BFD" w:rsidRDefault="002B1D41">
      <w:pPr>
        <w:pStyle w:val="topic-bar"/>
      </w:pPr>
      <w:proofErr w:type="gramStart"/>
      <w:r w:rsidRPr="00FB6BFD">
        <w:t>function</w:t>
      </w:r>
      <w:proofErr w:type="gramEnd"/>
      <w:r w:rsidRPr="00FB6BFD">
        <w:t xml:space="preserve"> </w:t>
      </w:r>
      <w:r w:rsidR="00FE51BB" w:rsidRPr="00FB6BFD">
        <w:t>void</w:t>
      </w:r>
      <w:r w:rsidRPr="00FB6BFD">
        <w:t xml:space="preserve"> quote ();</w:t>
      </w:r>
    </w:p>
    <w:p w14:paraId="14C7F380" w14:textId="77777777" w:rsidR="00FE51BB" w:rsidRDefault="002B1D41" w:rsidP="002B1D41">
      <w:pPr>
        <w:pStyle w:val="Textbody"/>
      </w:pPr>
      <w:r>
        <w:t xml:space="preserve">This method </w:t>
      </w:r>
      <w:r w:rsidR="00FE51BB">
        <w:t>updates the object so that it contains the string</w:t>
      </w:r>
      <w:r>
        <w:t xml:space="preserve"> that would be required to represent the object's </w:t>
      </w:r>
      <w:r w:rsidR="00FE51BB">
        <w:t xml:space="preserve">original </w:t>
      </w:r>
      <w:r>
        <w:t xml:space="preserve">string contents as a </w:t>
      </w:r>
      <w:proofErr w:type="spellStart"/>
      <w:r>
        <w:t>SystemVerilog</w:t>
      </w:r>
      <w:proofErr w:type="spellEnd"/>
      <w:r>
        <w:t xml:space="preserve"> string literal.</w:t>
      </w:r>
    </w:p>
    <w:p w14:paraId="55D54406" w14:textId="77777777" w:rsidR="002B1D41" w:rsidRDefault="002B1D41" w:rsidP="002B1D41">
      <w:pPr>
        <w:pStyle w:val="Textbody"/>
      </w:pPr>
      <w:r>
        <w:t xml:space="preserve">Quoting is performed by replacing special characters (backslash, double-quote, control characters </w:t>
      </w:r>
      <w:proofErr w:type="spellStart"/>
      <w:r>
        <w:t>etc</w:t>
      </w:r>
      <w:proofErr w:type="spellEnd"/>
      <w:r>
        <w:t xml:space="preserve">) with their backslash-escaped equivalents, using the usual escape sequences such as </w:t>
      </w:r>
      <w:r>
        <w:rPr>
          <w:rStyle w:val="codesnippetintext"/>
        </w:rPr>
        <w:t>\"</w:t>
      </w:r>
      <w:r>
        <w:t xml:space="preserve"> and </w:t>
      </w:r>
      <w:r>
        <w:rPr>
          <w:rStyle w:val="codesnippetintext"/>
        </w:rPr>
        <w:t>\n</w:t>
      </w:r>
      <w:r>
        <w:t xml:space="preserve">. The more general </w:t>
      </w:r>
      <w:r>
        <w:rPr>
          <w:rStyle w:val="codesnippetintext"/>
        </w:rPr>
        <w:t>\</w:t>
      </w:r>
      <w:proofErr w:type="spellStart"/>
      <w:r>
        <w:rPr>
          <w:rStyle w:val="codesnippetintext"/>
        </w:rPr>
        <w:t>xNN</w:t>
      </w:r>
      <w:proofErr w:type="spellEnd"/>
      <w:r>
        <w:t xml:space="preserve"> notation is used where necessary. </w:t>
      </w:r>
      <w:proofErr w:type="gramStart"/>
      <w:r>
        <w:t xml:space="preserve">Finally, the </w:t>
      </w:r>
      <w:r>
        <w:lastRenderedPageBreak/>
        <w:t>entire string is surrounded by a pair of string quotes</w:t>
      </w:r>
      <w:proofErr w:type="gramEnd"/>
      <w:r>
        <w:t xml:space="preserve"> (</w:t>
      </w:r>
      <w:r>
        <w:rPr>
          <w:rStyle w:val="codesnippetintext"/>
        </w:rPr>
        <w:t>"</w:t>
      </w:r>
      <w:r>
        <w:t xml:space="preserve">). The result is always a complete, legal </w:t>
      </w:r>
      <w:proofErr w:type="spellStart"/>
      <w:r>
        <w:t>SystemVerilog</w:t>
      </w:r>
      <w:proofErr w:type="spellEnd"/>
      <w:r>
        <w:t xml:space="preserve"> string literal.</w:t>
      </w:r>
    </w:p>
    <w:p w14:paraId="719F81CE" w14:textId="77777777" w:rsidR="002B1D41" w:rsidRPr="002B1D41" w:rsidRDefault="002B1D41" w:rsidP="002B1D41">
      <w:pPr>
        <w:pStyle w:val="Textbody"/>
      </w:pPr>
      <w:r>
        <w:t xml:space="preserve">This function is intended to be useful for writing </w:t>
      </w:r>
      <w:proofErr w:type="spellStart"/>
      <w:r>
        <w:t>SystemVerilog</w:t>
      </w:r>
      <w:proofErr w:type="spellEnd"/>
      <w:r>
        <w:t xml:space="preserve"> programs that will write out </w:t>
      </w:r>
      <w:proofErr w:type="spellStart"/>
      <w:r>
        <w:t>SystemVerilog</w:t>
      </w:r>
      <w:proofErr w:type="spellEnd"/>
      <w:r>
        <w:t xml:space="preserve"> source code. It may also be useful when writing </w:t>
      </w:r>
      <w:r w:rsidR="00C67755">
        <w:t>files in</w:t>
      </w:r>
      <w:r>
        <w:t xml:space="preserve"> format</w:t>
      </w:r>
      <w:r w:rsidR="00C67755">
        <w:t>s</w:t>
      </w:r>
      <w:r>
        <w:t xml:space="preserve"> such as comma-separated value (CSV).</w:t>
      </w:r>
    </w:p>
    <w:p w14:paraId="0F439DB2" w14:textId="77777777" w:rsidR="00E67B5E" w:rsidRDefault="00E67B5E" w:rsidP="00E67B5E">
      <w:pPr>
        <w:pStyle w:val="Heading2"/>
      </w:pPr>
      <w:r>
        <w:t>Package-level string functions</w:t>
      </w:r>
    </w:p>
    <w:p w14:paraId="3F3737DD" w14:textId="477B882A" w:rsidR="005C7E59" w:rsidRDefault="005C7E59" w:rsidP="006B5BA6">
      <w:pPr>
        <w:pStyle w:val="topic-bar"/>
      </w:pPr>
      <w:proofErr w:type="gramStart"/>
      <w:r>
        <w:t>function</w:t>
      </w:r>
      <w:proofErr w:type="gramEnd"/>
      <w:r>
        <w:t xml:space="preserve"> </w:t>
      </w:r>
      <w:r w:rsidRPr="005C7E59">
        <w:t xml:space="preserve">bit </w:t>
      </w:r>
      <w:proofErr w:type="spellStart"/>
      <w:r w:rsidRPr="005C7E59">
        <w:t>isSpace</w:t>
      </w:r>
      <w:proofErr w:type="spellEnd"/>
      <w:r w:rsidRPr="005C7E59">
        <w:t xml:space="preserve">(byte unsigned </w:t>
      </w:r>
      <w:proofErr w:type="spellStart"/>
      <w:r w:rsidRPr="005C7E59">
        <w:t>ch</w:t>
      </w:r>
      <w:proofErr w:type="spellEnd"/>
      <w:r w:rsidRPr="005C7E59">
        <w:t>);</w:t>
      </w:r>
    </w:p>
    <w:p w14:paraId="300571D5" w14:textId="77777777" w:rsidR="00E67B5E" w:rsidRPr="00FB6BFD" w:rsidRDefault="00E67B5E" w:rsidP="006B5BA6">
      <w:pPr>
        <w:pStyle w:val="topic-bar"/>
      </w:pPr>
      <w:proofErr w:type="gramStart"/>
      <w:r w:rsidRPr="00FB6BFD">
        <w:t>function</w:t>
      </w:r>
      <w:proofErr w:type="gramEnd"/>
      <w:r w:rsidRPr="00FB6BFD">
        <w:t xml:space="preserve"> string </w:t>
      </w:r>
      <w:proofErr w:type="spellStart"/>
      <w:r w:rsidRPr="00FB6BFD">
        <w:t>str_sjoin</w:t>
      </w:r>
      <w:proofErr w:type="spellEnd"/>
      <w:r w:rsidRPr="00FB6BFD">
        <w:t>(</w:t>
      </w:r>
      <w:proofErr w:type="spellStart"/>
      <w:r w:rsidRPr="00FB6BFD">
        <w:t>qs</w:t>
      </w:r>
      <w:proofErr w:type="spellEnd"/>
      <w:r w:rsidRPr="00FB6BFD">
        <w:t xml:space="preserve"> elements, string joiner);</w:t>
      </w:r>
    </w:p>
    <w:p w14:paraId="5BECCCBF" w14:textId="77777777" w:rsidR="00E67B5E" w:rsidRPr="00FB6BFD" w:rsidRDefault="00E67B5E" w:rsidP="006B5BA6">
      <w:pPr>
        <w:pStyle w:val="topic-bar"/>
      </w:pPr>
      <w:proofErr w:type="gramStart"/>
      <w:r w:rsidRPr="00FB6BFD">
        <w:t>function</w:t>
      </w:r>
      <w:proofErr w:type="gramEnd"/>
      <w:r w:rsidRPr="00FB6BFD">
        <w:t xml:space="preserve"> string </w:t>
      </w:r>
      <w:proofErr w:type="spellStart"/>
      <w:r w:rsidRPr="00FB6BFD">
        <w:t>str_trim</w:t>
      </w:r>
      <w:proofErr w:type="spellEnd"/>
      <w:r w:rsidRPr="00FB6BFD">
        <w:t xml:space="preserve">(string s, </w:t>
      </w:r>
      <w:proofErr w:type="spellStart"/>
      <w:r w:rsidRPr="00FB6BFD">
        <w:t>Str</w:t>
      </w:r>
      <w:proofErr w:type="spellEnd"/>
      <w:r w:rsidRPr="00FB6BFD">
        <w:t>::</w:t>
      </w:r>
      <w:proofErr w:type="spellStart"/>
      <w:r w:rsidRPr="00FB6BFD">
        <w:t>side_enum</w:t>
      </w:r>
      <w:proofErr w:type="spellEnd"/>
      <w:r w:rsidRPr="00FB6BFD">
        <w:t xml:space="preserve"> side=</w:t>
      </w:r>
      <w:proofErr w:type="spellStart"/>
      <w:r w:rsidRPr="00FB6BFD">
        <w:t>Str</w:t>
      </w:r>
      <w:proofErr w:type="spellEnd"/>
      <w:r w:rsidRPr="00FB6BFD">
        <w:t>::BOTH);</w:t>
      </w:r>
    </w:p>
    <w:p w14:paraId="2677A975" w14:textId="77777777" w:rsidR="005B30A6" w:rsidRPr="00FB6BFD" w:rsidRDefault="00E67B5E" w:rsidP="006B5BA6">
      <w:pPr>
        <w:pStyle w:val="topic-bar"/>
      </w:pPr>
      <w:proofErr w:type="gramStart"/>
      <w:r w:rsidRPr="00FB6BFD">
        <w:t>function</w:t>
      </w:r>
      <w:proofErr w:type="gramEnd"/>
      <w:r w:rsidRPr="00FB6BFD">
        <w:t xml:space="preserve"> string </w:t>
      </w:r>
      <w:proofErr w:type="spellStart"/>
      <w:r w:rsidRPr="00FB6BFD">
        <w:t>str_pad</w:t>
      </w:r>
      <w:proofErr w:type="spellEnd"/>
      <w:r w:rsidRPr="00FB6BFD">
        <w:t>(</w:t>
      </w:r>
    </w:p>
    <w:p w14:paraId="57ACC0D3" w14:textId="77777777" w:rsidR="00E67B5E" w:rsidRPr="00FB6BFD" w:rsidRDefault="005B30A6" w:rsidP="006B5BA6">
      <w:pPr>
        <w:pStyle w:val="topic-bar"/>
      </w:pPr>
      <w:r w:rsidRPr="00FB6BFD">
        <w:t xml:space="preserve">          </w:t>
      </w:r>
      <w:proofErr w:type="gramStart"/>
      <w:r w:rsidR="00E67B5E" w:rsidRPr="00FB6BFD">
        <w:t>string</w:t>
      </w:r>
      <w:proofErr w:type="gramEnd"/>
      <w:r w:rsidR="00E67B5E" w:rsidRPr="00FB6BFD">
        <w:t xml:space="preserve"> s, </w:t>
      </w:r>
      <w:proofErr w:type="spellStart"/>
      <w:r w:rsidR="00E67B5E" w:rsidRPr="00FB6BFD">
        <w:t>int</w:t>
      </w:r>
      <w:proofErr w:type="spellEnd"/>
      <w:r w:rsidR="00E67B5E" w:rsidRPr="00FB6BFD">
        <w:t xml:space="preserve"> width, </w:t>
      </w:r>
      <w:proofErr w:type="spellStart"/>
      <w:r w:rsidR="00E67B5E" w:rsidRPr="00FB6BFD">
        <w:t>Str</w:t>
      </w:r>
      <w:proofErr w:type="spellEnd"/>
      <w:r w:rsidR="00E67B5E" w:rsidRPr="00FB6BFD">
        <w:t>::</w:t>
      </w:r>
      <w:proofErr w:type="spellStart"/>
      <w:r w:rsidR="00E67B5E" w:rsidRPr="00FB6BFD">
        <w:t>side_enum</w:t>
      </w:r>
      <w:proofErr w:type="spellEnd"/>
      <w:r w:rsidR="00E67B5E" w:rsidRPr="00FB6BFD">
        <w:t xml:space="preserve"> side=</w:t>
      </w:r>
      <w:proofErr w:type="spellStart"/>
      <w:r w:rsidR="00E67B5E" w:rsidRPr="00FB6BFD">
        <w:t>Str</w:t>
      </w:r>
      <w:proofErr w:type="spellEnd"/>
      <w:r w:rsidR="00E67B5E" w:rsidRPr="00FB6BFD">
        <w:t>::BOTH);</w:t>
      </w:r>
    </w:p>
    <w:p w14:paraId="196E37E5" w14:textId="77777777" w:rsidR="00E67B5E" w:rsidRDefault="00E67B5E" w:rsidP="006B5BA6">
      <w:pPr>
        <w:pStyle w:val="topic-bar"/>
      </w:pPr>
      <w:proofErr w:type="gramStart"/>
      <w:r w:rsidRPr="00FB6BFD">
        <w:t>function</w:t>
      </w:r>
      <w:proofErr w:type="gramEnd"/>
      <w:r w:rsidRPr="00FB6BFD">
        <w:t xml:space="preserve"> string </w:t>
      </w:r>
      <w:proofErr w:type="spellStart"/>
      <w:r w:rsidRPr="00FB6BFD">
        <w:t>str_quote</w:t>
      </w:r>
      <w:proofErr w:type="spellEnd"/>
      <w:r w:rsidRPr="00FB6BFD">
        <w:t>(string s);</w:t>
      </w:r>
    </w:p>
    <w:p w14:paraId="66B79877" w14:textId="547247BE" w:rsidR="005C7E59" w:rsidRPr="00FB6BFD" w:rsidRDefault="005C7E59" w:rsidP="006B5BA6">
      <w:pPr>
        <w:pStyle w:val="topic-bar"/>
      </w:pPr>
      <w:proofErr w:type="gramStart"/>
      <w:r w:rsidRPr="005C7E59">
        <w:t>function</w:t>
      </w:r>
      <w:proofErr w:type="gramEnd"/>
      <w:r w:rsidRPr="005C7E59">
        <w:t xml:space="preserve"> string </w:t>
      </w:r>
      <w:proofErr w:type="spellStart"/>
      <w:r w:rsidRPr="005C7E59">
        <w:t>str_range</w:t>
      </w:r>
      <w:proofErr w:type="spellEnd"/>
      <w:r w:rsidRPr="005C7E59">
        <w:t xml:space="preserve">(string s, </w:t>
      </w:r>
      <w:proofErr w:type="spellStart"/>
      <w:r w:rsidRPr="005C7E59">
        <w:t>int</w:t>
      </w:r>
      <w:proofErr w:type="spellEnd"/>
      <w:r w:rsidRPr="005C7E59">
        <w:t xml:space="preserve"> p, </w:t>
      </w:r>
      <w:proofErr w:type="spellStart"/>
      <w:r w:rsidRPr="005C7E59">
        <w:t>int</w:t>
      </w:r>
      <w:proofErr w:type="spellEnd"/>
      <w:r w:rsidRPr="005C7E59">
        <w:t xml:space="preserve"> n, </w:t>
      </w:r>
      <w:proofErr w:type="spellStart"/>
      <w:r w:rsidRPr="005C7E59">
        <w:t>origin_enum</w:t>
      </w:r>
      <w:proofErr w:type="spellEnd"/>
      <w:r w:rsidRPr="005C7E59">
        <w:t xml:space="preserve"> origin=START);</w:t>
      </w:r>
    </w:p>
    <w:p w14:paraId="34630C7B" w14:textId="77777777" w:rsidR="005B30A6" w:rsidRPr="00FB6BFD" w:rsidRDefault="00E67B5E" w:rsidP="006B5BA6">
      <w:pPr>
        <w:pStyle w:val="topic-bar"/>
      </w:pPr>
      <w:proofErr w:type="gramStart"/>
      <w:r w:rsidRPr="00FB6BFD">
        <w:t>function</w:t>
      </w:r>
      <w:proofErr w:type="gramEnd"/>
      <w:r w:rsidRPr="00FB6BFD">
        <w:t xml:space="preserve"> string </w:t>
      </w:r>
      <w:proofErr w:type="spellStart"/>
      <w:r w:rsidRPr="00FB6BFD">
        <w:t>str_replace</w:t>
      </w:r>
      <w:proofErr w:type="spellEnd"/>
      <w:r w:rsidRPr="00FB6BFD">
        <w:t>(</w:t>
      </w:r>
    </w:p>
    <w:p w14:paraId="56E29EAD" w14:textId="7FFEE6A9" w:rsidR="005B30A6" w:rsidRPr="00FB6BFD" w:rsidRDefault="005B30A6" w:rsidP="006B5BA6">
      <w:pPr>
        <w:pStyle w:val="topic-bar"/>
      </w:pPr>
      <w:r w:rsidRPr="00FB6BFD">
        <w:t xml:space="preserve">          </w:t>
      </w:r>
      <w:proofErr w:type="gramStart"/>
      <w:r w:rsidR="00E67B5E" w:rsidRPr="00FB6BFD">
        <w:t>string</w:t>
      </w:r>
      <w:proofErr w:type="gramEnd"/>
      <w:r w:rsidR="00E67B5E" w:rsidRPr="00FB6BFD">
        <w:t xml:space="preserve"> s, string </w:t>
      </w:r>
      <w:proofErr w:type="spellStart"/>
      <w:r w:rsidR="00E67B5E" w:rsidRPr="00FB6BFD">
        <w:t>rs</w:t>
      </w:r>
      <w:proofErr w:type="spellEnd"/>
      <w:r w:rsidR="00E67B5E" w:rsidRPr="00FB6BFD">
        <w:t xml:space="preserve">, </w:t>
      </w:r>
      <w:proofErr w:type="spellStart"/>
      <w:r w:rsidR="005C7E59">
        <w:t>str</w:t>
      </w:r>
      <w:proofErr w:type="spellEnd"/>
      <w:r w:rsidR="005C7E59">
        <w:t>_</w:t>
      </w:r>
    </w:p>
    <w:p w14:paraId="4EEE4470" w14:textId="77777777" w:rsidR="00E67B5E" w:rsidRPr="00FB6BFD" w:rsidRDefault="005B30A6" w:rsidP="006B5BA6">
      <w:pPr>
        <w:pStyle w:val="topic-bar"/>
      </w:pPr>
      <w:r w:rsidRPr="00FB6BFD">
        <w:t xml:space="preserve">          </w:t>
      </w:r>
      <w:proofErr w:type="spellStart"/>
      <w:proofErr w:type="gramStart"/>
      <w:r w:rsidR="00EC18D4" w:rsidRPr="00FB6BFD">
        <w:t>int</w:t>
      </w:r>
      <w:proofErr w:type="spellEnd"/>
      <w:proofErr w:type="gramEnd"/>
      <w:r w:rsidR="00EC18D4" w:rsidRPr="00FB6BFD">
        <w:t xml:space="preserve"> p, </w:t>
      </w:r>
      <w:proofErr w:type="spellStart"/>
      <w:r w:rsidR="00EC18D4" w:rsidRPr="00FB6BFD">
        <w:t>int</w:t>
      </w:r>
      <w:proofErr w:type="spellEnd"/>
      <w:r w:rsidR="00EC18D4" w:rsidRPr="00FB6BFD">
        <w:t xml:space="preserve"> n, </w:t>
      </w:r>
      <w:proofErr w:type="spellStart"/>
      <w:r w:rsidR="00E67B5E" w:rsidRPr="00FB6BFD">
        <w:t>Str</w:t>
      </w:r>
      <w:proofErr w:type="spellEnd"/>
      <w:r w:rsidR="00E67B5E" w:rsidRPr="00FB6BFD">
        <w:t>::</w:t>
      </w:r>
      <w:proofErr w:type="spellStart"/>
      <w:r w:rsidR="00E67B5E" w:rsidRPr="00FB6BFD">
        <w:t>origin_enum</w:t>
      </w:r>
      <w:proofErr w:type="spellEnd"/>
      <w:r w:rsidR="00E67B5E" w:rsidRPr="00FB6BFD">
        <w:t xml:space="preserve"> origin=</w:t>
      </w:r>
      <w:proofErr w:type="spellStart"/>
      <w:r w:rsidR="00E67B5E" w:rsidRPr="00FB6BFD">
        <w:t>Str</w:t>
      </w:r>
      <w:proofErr w:type="spellEnd"/>
      <w:r w:rsidR="00E67B5E" w:rsidRPr="00FB6BFD">
        <w:t>::START);</w:t>
      </w:r>
    </w:p>
    <w:p w14:paraId="25C4649D" w14:textId="77777777" w:rsidR="00FB6BFD" w:rsidRDefault="00757ECE">
      <w:pPr>
        <w:pStyle w:val="topic-bar"/>
      </w:pPr>
      <w:proofErr w:type="gramStart"/>
      <w:r w:rsidRPr="00FB6BFD">
        <w:t>function</w:t>
      </w:r>
      <w:proofErr w:type="gramEnd"/>
      <w:r w:rsidRPr="00FB6BFD">
        <w:t xml:space="preserve"> </w:t>
      </w:r>
      <w:r w:rsidR="00FB6BFD">
        <w:t>string</w:t>
      </w:r>
      <w:r w:rsidRPr="00FB6BFD">
        <w:t xml:space="preserve"> strip (</w:t>
      </w:r>
    </w:p>
    <w:p w14:paraId="7A54B266" w14:textId="77777777" w:rsidR="00757ECE" w:rsidRDefault="00FB6BFD">
      <w:pPr>
        <w:pStyle w:val="topic-bar"/>
      </w:pPr>
      <w:r>
        <w:t xml:space="preserve">          </w:t>
      </w:r>
      <w:proofErr w:type="gramStart"/>
      <w:r>
        <w:t>string</w:t>
      </w:r>
      <w:proofErr w:type="gramEnd"/>
      <w:r>
        <w:t xml:space="preserve"> s, </w:t>
      </w:r>
      <w:r w:rsidR="00757ECE" w:rsidRPr="00FB6BFD">
        <w:t>string chars = " \t\n\13\14\15\240\177");</w:t>
      </w:r>
    </w:p>
    <w:p w14:paraId="75CA6FB4" w14:textId="06D96D01" w:rsidR="00A94B68" w:rsidRDefault="00A94B68">
      <w:pPr>
        <w:pStyle w:val="topic-bar"/>
      </w:pPr>
      <w:proofErr w:type="gramStart"/>
      <w:r>
        <w:t>function</w:t>
      </w:r>
      <w:proofErr w:type="gramEnd"/>
      <w:r>
        <w:t xml:space="preserve"> </w:t>
      </w:r>
      <w:proofErr w:type="spellStart"/>
      <w:r w:rsidRPr="00A94B68">
        <w:t>qs</w:t>
      </w:r>
      <w:proofErr w:type="spellEnd"/>
      <w:r w:rsidRPr="00A94B68">
        <w:t xml:space="preserve"> </w:t>
      </w:r>
      <w:proofErr w:type="spellStart"/>
      <w:r w:rsidRPr="00A94B68">
        <w:t>str_split</w:t>
      </w:r>
      <w:proofErr w:type="spellEnd"/>
      <w:r w:rsidRPr="00A94B68">
        <w:t xml:space="preserve">(string s, string </w:t>
      </w:r>
      <w:proofErr w:type="spellStart"/>
      <w:r w:rsidRPr="00A94B68">
        <w:t>splitset</w:t>
      </w:r>
      <w:proofErr w:type="spellEnd"/>
      <w:r w:rsidRPr="00A94B68">
        <w:t xml:space="preserve">="", bit </w:t>
      </w:r>
      <w:proofErr w:type="spellStart"/>
      <w:r w:rsidRPr="00A94B68">
        <w:t>keepSplitters</w:t>
      </w:r>
      <w:proofErr w:type="spellEnd"/>
      <w:r w:rsidRPr="00A94B68">
        <w:t>=0);</w:t>
      </w:r>
    </w:p>
    <w:p w14:paraId="715DFBCF" w14:textId="04450403" w:rsidR="005C7E59" w:rsidRPr="00FB6BFD" w:rsidRDefault="00A94B68">
      <w:pPr>
        <w:pStyle w:val="topic-bar"/>
      </w:pPr>
      <w:proofErr w:type="gramStart"/>
      <w:r>
        <w:t>function</w:t>
      </w:r>
      <w:proofErr w:type="gramEnd"/>
      <w:r>
        <w:t xml:space="preserve"> </w:t>
      </w:r>
      <w:r w:rsidRPr="00A94B68">
        <w:t xml:space="preserve">string </w:t>
      </w:r>
      <w:proofErr w:type="spellStart"/>
      <w:r w:rsidRPr="00A94B68">
        <w:t>str_repeat</w:t>
      </w:r>
      <w:proofErr w:type="spellEnd"/>
      <w:r w:rsidRPr="00A94B68">
        <w:t xml:space="preserve">(string s, </w:t>
      </w:r>
      <w:proofErr w:type="spellStart"/>
      <w:r w:rsidRPr="00A94B68">
        <w:t>int</w:t>
      </w:r>
      <w:proofErr w:type="spellEnd"/>
      <w:r w:rsidRPr="00A94B68">
        <w:t xml:space="preserve"> n);</w:t>
      </w:r>
    </w:p>
    <w:p w14:paraId="07EC4A70" w14:textId="7468F69C" w:rsidR="00BA1445" w:rsidRPr="00AB772B" w:rsidRDefault="00AB772B" w:rsidP="00BA1445">
      <w:pPr>
        <w:pStyle w:val="Textbody"/>
      </w:pPr>
      <w:r>
        <w:rPr>
          <w:lang w:eastAsia="en-GB"/>
        </w:rPr>
        <w:t xml:space="preserve">Sometimes it is inconvenient to create and populate </w:t>
      </w:r>
      <w:proofErr w:type="gramStart"/>
      <w:r>
        <w:rPr>
          <w:lang w:eastAsia="en-GB"/>
        </w:rPr>
        <w:t>a</w:t>
      </w:r>
      <w:proofErr w:type="gramEnd"/>
      <w:r>
        <w:rPr>
          <w:lang w:eastAsia="en-GB"/>
        </w:rPr>
        <w:t xml:space="preserve"> </w:t>
      </w:r>
      <w:proofErr w:type="spellStart"/>
      <w:r>
        <w:rPr>
          <w:rStyle w:val="codesnippetintext"/>
        </w:rPr>
        <w:t>Str</w:t>
      </w:r>
      <w:proofErr w:type="spellEnd"/>
      <w:r>
        <w:t xml:space="preserve"> object simply in order to pe</w:t>
      </w:r>
      <w:r w:rsidR="000029CF">
        <w:t>r</w:t>
      </w:r>
      <w:r>
        <w:t xml:space="preserve">form one or two operations on it. To ease this, svlib provides a few string operations as package-level functions </w:t>
      </w:r>
      <w:r w:rsidR="00590258">
        <w:t>as an alternative to using</w:t>
      </w:r>
      <w:r>
        <w:t xml:space="preserve"> class methods. In each case the function performs exactly the same actions as the corresponding method of class </w:t>
      </w:r>
      <w:proofErr w:type="spellStart"/>
      <w:r>
        <w:rPr>
          <w:rStyle w:val="codesnippetintext"/>
        </w:rPr>
        <w:t>Str</w:t>
      </w:r>
      <w:proofErr w:type="spellEnd"/>
      <w:r>
        <w:t xml:space="preserve"> (without the </w:t>
      </w:r>
      <w:proofErr w:type="spellStart"/>
      <w:r>
        <w:rPr>
          <w:rStyle w:val="codesnippetintext"/>
        </w:rPr>
        <w:t>str</w:t>
      </w:r>
      <w:proofErr w:type="spellEnd"/>
      <w:r>
        <w:rPr>
          <w:rStyle w:val="codesnippetintext"/>
        </w:rPr>
        <w:t>_</w:t>
      </w:r>
      <w:r>
        <w:t xml:space="preserve"> prefix). </w:t>
      </w:r>
      <w:r w:rsidR="000029CF">
        <w:t>Internally, each of</w:t>
      </w:r>
      <w:r>
        <w:t xml:space="preserve"> these functions populate</w:t>
      </w:r>
      <w:r w:rsidR="000029CF">
        <w:t>s</w:t>
      </w:r>
      <w:r>
        <w:t xml:space="preserve"> </w:t>
      </w:r>
      <w:proofErr w:type="gramStart"/>
      <w:r>
        <w:t>a</w:t>
      </w:r>
      <w:proofErr w:type="gramEnd"/>
      <w:r>
        <w:t xml:space="preserve"> </w:t>
      </w:r>
      <w:proofErr w:type="spellStart"/>
      <w:r>
        <w:rPr>
          <w:rStyle w:val="codesnippetintext"/>
        </w:rPr>
        <w:t>Str</w:t>
      </w:r>
      <w:proofErr w:type="spellEnd"/>
      <w:r>
        <w:t xml:space="preserve"> object with the argument string </w:t>
      </w:r>
      <w:r>
        <w:rPr>
          <w:rStyle w:val="codesnippetintext"/>
        </w:rPr>
        <w:t>s</w:t>
      </w:r>
      <w:r>
        <w:t>, perform</w:t>
      </w:r>
      <w:r w:rsidR="000029CF">
        <w:t>s</w:t>
      </w:r>
      <w:r>
        <w:t xml:space="preserve"> the operation</w:t>
      </w:r>
      <w:r w:rsidR="000029CF">
        <w:t>,</w:t>
      </w:r>
      <w:r>
        <w:t xml:space="preserve"> and </w:t>
      </w:r>
      <w:r w:rsidR="000029CF">
        <w:t xml:space="preserve">finally </w:t>
      </w:r>
      <w:r>
        <w:t>return</w:t>
      </w:r>
      <w:r w:rsidR="000029CF">
        <w:t>s</w:t>
      </w:r>
      <w:r>
        <w:t xml:space="preserve"> the appropriate result. The performance overhead is very small, because the library maintains a pool of </w:t>
      </w:r>
      <w:proofErr w:type="spellStart"/>
      <w:r>
        <w:rPr>
          <w:rStyle w:val="codesnippetintext"/>
        </w:rPr>
        <w:t>Str</w:t>
      </w:r>
      <w:proofErr w:type="spellEnd"/>
      <w:r>
        <w:t xml:space="preserve"> objects </w:t>
      </w:r>
      <w:r w:rsidR="000029CF">
        <w:t>in readiness</w:t>
      </w:r>
      <w:r>
        <w:t xml:space="preserve"> for such operations.</w:t>
      </w:r>
    </w:p>
    <w:p w14:paraId="0EF04D28" w14:textId="77777777" w:rsidR="00812268" w:rsidRDefault="00527061">
      <w:pPr>
        <w:pStyle w:val="Heading2"/>
      </w:pPr>
      <w:bookmarkStart w:id="36" w:name="_Ref382938602"/>
      <w:r>
        <w:t>Specifying a string range</w:t>
      </w:r>
      <w:bookmarkEnd w:id="36"/>
    </w:p>
    <w:p w14:paraId="33CCC04A" w14:textId="77777777" w:rsidR="002B1D41" w:rsidRDefault="007D7F11">
      <w:pPr>
        <w:pStyle w:val="Textbody"/>
      </w:pPr>
      <w:proofErr w:type="gramStart"/>
      <w:r>
        <w:rPr>
          <w:rStyle w:val="codesnippetintext"/>
        </w:rPr>
        <w:t>svlib</w:t>
      </w:r>
      <w:proofErr w:type="gramEnd"/>
      <w:r>
        <w:t xml:space="preserve"> uses a single consistent way of specifying substring ranges (slices of a string). It is used explicitly in methods </w:t>
      </w:r>
      <w:r>
        <w:rPr>
          <w:rStyle w:val="codesnippetintext"/>
        </w:rPr>
        <w:t>range</w:t>
      </w:r>
      <w:r>
        <w:t xml:space="preserve"> and </w:t>
      </w:r>
      <w:r>
        <w:rPr>
          <w:rStyle w:val="codesnippetintext"/>
        </w:rPr>
        <w:t>replace</w:t>
      </w:r>
      <w:r>
        <w:t xml:space="preserve"> of class </w:t>
      </w:r>
      <w:proofErr w:type="spellStart"/>
      <w:r>
        <w:rPr>
          <w:rStyle w:val="codesnippetintext"/>
        </w:rPr>
        <w:t>Str</w:t>
      </w:r>
      <w:proofErr w:type="spellEnd"/>
      <w:r w:rsidR="00C67755">
        <w:t xml:space="preserve"> (and the corresponding package-level functions </w:t>
      </w:r>
      <w:proofErr w:type="spellStart"/>
      <w:r w:rsidR="00C67755">
        <w:rPr>
          <w:rStyle w:val="codesnippetintext"/>
        </w:rPr>
        <w:t>str_range</w:t>
      </w:r>
      <w:proofErr w:type="spellEnd"/>
      <w:r w:rsidR="00C67755">
        <w:t xml:space="preserve"> and </w:t>
      </w:r>
      <w:proofErr w:type="spellStart"/>
      <w:r w:rsidR="00C67755">
        <w:rPr>
          <w:rStyle w:val="codesnippetintext"/>
        </w:rPr>
        <w:t>str_replace</w:t>
      </w:r>
      <w:proofErr w:type="spellEnd"/>
      <w:r w:rsidR="00C67755">
        <w:t>)</w:t>
      </w:r>
      <w:r>
        <w:t xml:space="preserve">, and is also used implicitly </w:t>
      </w:r>
      <w:r w:rsidR="00C67755">
        <w:t>elsewhere</w:t>
      </w:r>
      <w:r>
        <w:t>.</w:t>
      </w:r>
      <w:r w:rsidR="000D5C1B">
        <w:t xml:space="preserve"> It has been designed to avoid some of the difficulties that are presented by the </w:t>
      </w:r>
      <w:proofErr w:type="spellStart"/>
      <w:r w:rsidR="000D5C1B">
        <w:rPr>
          <w:rStyle w:val="codesnippetintext"/>
        </w:rPr>
        <w:t>substr</w:t>
      </w:r>
      <w:proofErr w:type="spellEnd"/>
      <w:r w:rsidR="00630FF7" w:rsidRPr="00630FF7">
        <w:t xml:space="preserve"> </w:t>
      </w:r>
      <w:r w:rsidR="000D5C1B">
        <w:t>operation of SystemVerilog's native string type.</w:t>
      </w:r>
    </w:p>
    <w:p w14:paraId="50F998AB" w14:textId="77777777" w:rsidR="00812268" w:rsidRDefault="000D5C1B">
      <w:pPr>
        <w:pStyle w:val="Heading3"/>
      </w:pPr>
      <w:r>
        <w:t>B</w:t>
      </w:r>
      <w:r w:rsidR="00DA64D1">
        <w:t>oun</w:t>
      </w:r>
      <w:r>
        <w:t>dary is a position between characters</w:t>
      </w:r>
    </w:p>
    <w:p w14:paraId="1262C465" w14:textId="77777777" w:rsidR="002B1D41" w:rsidRDefault="000D5C1B">
      <w:pPr>
        <w:pStyle w:val="Textbody"/>
      </w:pPr>
      <w:r>
        <w:rPr>
          <w:lang w:eastAsia="en-GB"/>
        </w:rPr>
        <w:t xml:space="preserve">We do </w:t>
      </w:r>
      <w:r>
        <w:rPr>
          <w:i/>
          <w:lang w:eastAsia="en-GB"/>
        </w:rPr>
        <w:t>not</w:t>
      </w:r>
      <w:r>
        <w:t xml:space="preserve"> specify string ranges in terms of character numbers, because this leads to awkward discontinuities when handling zero-length string slices. The boundary of a string slice is specified in terms of a position </w:t>
      </w:r>
      <w:r>
        <w:rPr>
          <w:i/>
        </w:rPr>
        <w:t>between characters</w:t>
      </w:r>
      <w:r>
        <w:t xml:space="preserve">. To illustrate this, consider the five-character string </w:t>
      </w:r>
      <w:r>
        <w:rPr>
          <w:rStyle w:val="codesnippetintext"/>
        </w:rPr>
        <w:t>"Hello"</w:t>
      </w:r>
      <w:r>
        <w:t>:</w:t>
      </w:r>
    </w:p>
    <w:p w14:paraId="72151C39" w14:textId="77777777" w:rsidR="002B1D41" w:rsidRDefault="002B1D41">
      <w:pPr>
        <w:pStyle w:val="Textbody"/>
      </w:pPr>
    </w:p>
    <w:tbl>
      <w:tblPr>
        <w:tblStyle w:val="TableGrid"/>
        <w:tblW w:w="0" w:type="auto"/>
        <w:tblInd w:w="817" w:type="dxa"/>
        <w:tblLayout w:type="fixed"/>
        <w:tblLook w:val="04A0" w:firstRow="1" w:lastRow="0" w:firstColumn="1" w:lastColumn="0" w:noHBand="0" w:noVBand="1"/>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831623" w14:paraId="6845717C" w14:textId="77777777" w:rsidTr="00556D6F">
        <w:trPr>
          <w:gridBefore w:val="1"/>
          <w:wBefore w:w="142" w:type="dxa"/>
          <w:cantSplit/>
        </w:trPr>
        <w:tc>
          <w:tcPr>
            <w:tcW w:w="2562" w:type="dxa"/>
            <w:gridSpan w:val="12"/>
            <w:tcBorders>
              <w:top w:val="nil"/>
              <w:left w:val="nil"/>
              <w:bottom w:val="nil"/>
              <w:right w:val="nil"/>
            </w:tcBorders>
            <w:vAlign w:val="center"/>
          </w:tcPr>
          <w:p w14:paraId="2EE8A620" w14:textId="77777777" w:rsidR="00812268" w:rsidRDefault="00831623">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14:paraId="2E39F75D" w14:textId="77777777" w:rsidR="00831623" w:rsidRPr="00831623" w:rsidRDefault="00831623" w:rsidP="002B1D41">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14:paraId="00D3672E" w14:textId="77777777" w:rsidR="00831623" w:rsidRPr="00831623" w:rsidRDefault="00831623" w:rsidP="002B1D41">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14:paraId="492A129F" w14:textId="77777777" w:rsidR="00831623" w:rsidRPr="00831623" w:rsidRDefault="00831623" w:rsidP="002B1D41">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14:paraId="6E193F78" w14:textId="77777777" w:rsidR="00831623" w:rsidRPr="00831623" w:rsidRDefault="00831623" w:rsidP="002B1D41">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14:paraId="59A4BE80" w14:textId="77777777" w:rsidR="00831623" w:rsidRPr="00831623" w:rsidRDefault="00831623" w:rsidP="002B1D41">
            <w:pPr>
              <w:pStyle w:val="tabletext"/>
              <w:rPr>
                <w:b/>
              </w:rPr>
            </w:pPr>
            <w:r>
              <w:rPr>
                <w:b/>
              </w:rPr>
              <w:t>4</w:t>
            </w:r>
          </w:p>
        </w:tc>
        <w:tc>
          <w:tcPr>
            <w:tcW w:w="426" w:type="dxa"/>
            <w:gridSpan w:val="2"/>
            <w:tcBorders>
              <w:top w:val="nil"/>
              <w:left w:val="nil"/>
              <w:bottom w:val="nil"/>
              <w:right w:val="nil"/>
            </w:tcBorders>
            <w:vAlign w:val="center"/>
          </w:tcPr>
          <w:p w14:paraId="202D2186" w14:textId="77777777" w:rsidR="00831623" w:rsidRDefault="00831623" w:rsidP="002B1D41">
            <w:pPr>
              <w:pStyle w:val="tabletext"/>
            </w:pPr>
          </w:p>
        </w:tc>
        <w:tc>
          <w:tcPr>
            <w:tcW w:w="426" w:type="dxa"/>
            <w:gridSpan w:val="2"/>
            <w:tcBorders>
              <w:top w:val="nil"/>
              <w:left w:val="nil"/>
              <w:bottom w:val="nil"/>
              <w:right w:val="nil"/>
            </w:tcBorders>
            <w:vAlign w:val="center"/>
          </w:tcPr>
          <w:p w14:paraId="7E6BD02B" w14:textId="77777777" w:rsidR="00831623" w:rsidRDefault="00831623" w:rsidP="002B1D41">
            <w:pPr>
              <w:pStyle w:val="tabletext"/>
            </w:pPr>
          </w:p>
        </w:tc>
        <w:tc>
          <w:tcPr>
            <w:tcW w:w="426" w:type="dxa"/>
            <w:gridSpan w:val="2"/>
            <w:tcBorders>
              <w:top w:val="nil"/>
              <w:left w:val="nil"/>
              <w:bottom w:val="nil"/>
              <w:right w:val="nil"/>
            </w:tcBorders>
            <w:vAlign w:val="center"/>
          </w:tcPr>
          <w:p w14:paraId="091DEE32" w14:textId="77777777" w:rsidR="00831623" w:rsidRDefault="00831623" w:rsidP="002B1D41">
            <w:pPr>
              <w:pStyle w:val="tabletext"/>
            </w:pPr>
          </w:p>
        </w:tc>
        <w:tc>
          <w:tcPr>
            <w:tcW w:w="426" w:type="dxa"/>
            <w:gridSpan w:val="2"/>
            <w:tcBorders>
              <w:top w:val="nil"/>
              <w:left w:val="nil"/>
              <w:bottom w:val="nil"/>
              <w:right w:val="nil"/>
            </w:tcBorders>
            <w:vAlign w:val="center"/>
          </w:tcPr>
          <w:p w14:paraId="5C47AF48" w14:textId="77777777" w:rsidR="00831623" w:rsidRDefault="00831623" w:rsidP="002B1D41">
            <w:pPr>
              <w:pStyle w:val="tabletext"/>
            </w:pPr>
          </w:p>
        </w:tc>
        <w:tc>
          <w:tcPr>
            <w:tcW w:w="426" w:type="dxa"/>
            <w:gridSpan w:val="2"/>
            <w:tcBorders>
              <w:top w:val="nil"/>
              <w:left w:val="nil"/>
              <w:bottom w:val="nil"/>
              <w:right w:val="nil"/>
            </w:tcBorders>
            <w:vAlign w:val="center"/>
          </w:tcPr>
          <w:p w14:paraId="451C430F" w14:textId="77777777" w:rsidR="00831623" w:rsidRDefault="00831623" w:rsidP="002B1D41">
            <w:pPr>
              <w:pStyle w:val="tabletext"/>
            </w:pPr>
          </w:p>
        </w:tc>
      </w:tr>
      <w:tr w:rsidR="00831623" w14:paraId="204B005F" w14:textId="77777777" w:rsidTr="00556D6F">
        <w:trPr>
          <w:gridBefore w:val="1"/>
          <w:wBefore w:w="142" w:type="dxa"/>
          <w:cantSplit/>
        </w:trPr>
        <w:tc>
          <w:tcPr>
            <w:tcW w:w="427" w:type="dxa"/>
            <w:gridSpan w:val="2"/>
            <w:tcBorders>
              <w:top w:val="nil"/>
              <w:left w:val="nil"/>
              <w:bottom w:val="single" w:sz="4" w:space="0" w:color="auto"/>
              <w:right w:val="nil"/>
            </w:tcBorders>
            <w:vAlign w:val="center"/>
          </w:tcPr>
          <w:p w14:paraId="4B1F967C" w14:textId="77777777" w:rsidR="00812268" w:rsidRDefault="00812268">
            <w:pPr>
              <w:pStyle w:val="tabletext"/>
            </w:pPr>
          </w:p>
        </w:tc>
        <w:tc>
          <w:tcPr>
            <w:tcW w:w="427" w:type="dxa"/>
            <w:gridSpan w:val="2"/>
            <w:tcBorders>
              <w:top w:val="nil"/>
              <w:left w:val="nil"/>
              <w:bottom w:val="single" w:sz="4" w:space="0" w:color="auto"/>
              <w:right w:val="nil"/>
            </w:tcBorders>
            <w:vAlign w:val="center"/>
          </w:tcPr>
          <w:p w14:paraId="15DCF73B" w14:textId="77777777" w:rsidR="00812268" w:rsidRDefault="00812268">
            <w:pPr>
              <w:pStyle w:val="tabletext"/>
            </w:pPr>
          </w:p>
        </w:tc>
        <w:tc>
          <w:tcPr>
            <w:tcW w:w="427" w:type="dxa"/>
            <w:gridSpan w:val="2"/>
            <w:tcBorders>
              <w:top w:val="nil"/>
              <w:left w:val="nil"/>
              <w:bottom w:val="single" w:sz="4" w:space="0" w:color="auto"/>
              <w:right w:val="nil"/>
            </w:tcBorders>
            <w:vAlign w:val="center"/>
          </w:tcPr>
          <w:p w14:paraId="5905404A" w14:textId="77777777" w:rsidR="00812268" w:rsidRDefault="00812268">
            <w:pPr>
              <w:pStyle w:val="tabletext"/>
            </w:pPr>
          </w:p>
        </w:tc>
        <w:tc>
          <w:tcPr>
            <w:tcW w:w="427" w:type="dxa"/>
            <w:gridSpan w:val="2"/>
            <w:tcBorders>
              <w:top w:val="nil"/>
              <w:left w:val="nil"/>
              <w:bottom w:val="single" w:sz="4" w:space="0" w:color="auto"/>
              <w:right w:val="nil"/>
            </w:tcBorders>
            <w:vAlign w:val="center"/>
          </w:tcPr>
          <w:p w14:paraId="39803704" w14:textId="77777777" w:rsidR="00812268" w:rsidRDefault="00812268">
            <w:pPr>
              <w:pStyle w:val="tabletext"/>
            </w:pPr>
          </w:p>
        </w:tc>
        <w:tc>
          <w:tcPr>
            <w:tcW w:w="427" w:type="dxa"/>
            <w:gridSpan w:val="2"/>
            <w:tcBorders>
              <w:top w:val="nil"/>
              <w:left w:val="nil"/>
              <w:bottom w:val="single" w:sz="4" w:space="0" w:color="auto"/>
              <w:right w:val="nil"/>
            </w:tcBorders>
            <w:vAlign w:val="center"/>
          </w:tcPr>
          <w:p w14:paraId="06CB7005" w14:textId="77777777" w:rsidR="00812268" w:rsidRDefault="00812268">
            <w:pPr>
              <w:pStyle w:val="tabletext"/>
            </w:pPr>
          </w:p>
        </w:tc>
        <w:tc>
          <w:tcPr>
            <w:tcW w:w="427" w:type="dxa"/>
            <w:gridSpan w:val="2"/>
            <w:tcBorders>
              <w:top w:val="nil"/>
              <w:left w:val="nil"/>
              <w:bottom w:val="single" w:sz="4" w:space="0" w:color="auto"/>
            </w:tcBorders>
            <w:vAlign w:val="center"/>
          </w:tcPr>
          <w:p w14:paraId="459521F2" w14:textId="77777777" w:rsidR="00812268" w:rsidRDefault="00812268">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14:paraId="05440840" w14:textId="77777777" w:rsidR="00812268" w:rsidRDefault="00630FF7">
            <w:pPr>
              <w:pStyle w:val="tabletext"/>
              <w:rPr>
                <w:b/>
              </w:rPr>
            </w:pPr>
            <w:r w:rsidRPr="00630FF7">
              <w:rPr>
                <w:b/>
              </w:rPr>
              <w:t>H</w:t>
            </w:r>
          </w:p>
        </w:tc>
        <w:tc>
          <w:tcPr>
            <w:tcW w:w="427" w:type="dxa"/>
            <w:gridSpan w:val="2"/>
            <w:tcBorders>
              <w:top w:val="single" w:sz="4" w:space="0" w:color="auto"/>
              <w:bottom w:val="single" w:sz="4" w:space="0" w:color="auto"/>
            </w:tcBorders>
            <w:shd w:val="clear" w:color="auto" w:fill="EEECE1" w:themeFill="background2"/>
            <w:vAlign w:val="center"/>
          </w:tcPr>
          <w:p w14:paraId="1DFD2FBB" w14:textId="77777777" w:rsidR="00812268" w:rsidRDefault="00630FF7">
            <w:pPr>
              <w:pStyle w:val="tabletext"/>
              <w:rPr>
                <w:b/>
              </w:rPr>
            </w:pPr>
            <w:r w:rsidRPr="00630FF7">
              <w:rPr>
                <w:b/>
              </w:rPr>
              <w:t>e</w:t>
            </w:r>
          </w:p>
        </w:tc>
        <w:tc>
          <w:tcPr>
            <w:tcW w:w="426" w:type="dxa"/>
            <w:gridSpan w:val="2"/>
            <w:tcBorders>
              <w:top w:val="single" w:sz="4" w:space="0" w:color="auto"/>
              <w:bottom w:val="single" w:sz="4" w:space="0" w:color="auto"/>
            </w:tcBorders>
            <w:shd w:val="clear" w:color="auto" w:fill="EEECE1" w:themeFill="background2"/>
            <w:vAlign w:val="center"/>
          </w:tcPr>
          <w:p w14:paraId="151CE06B" w14:textId="77777777" w:rsidR="00812268" w:rsidRDefault="00630FF7">
            <w:pPr>
              <w:pStyle w:val="tabletext"/>
              <w:rPr>
                <w:b/>
              </w:rPr>
            </w:pPr>
            <w:r w:rsidRPr="00630FF7">
              <w:rPr>
                <w:b/>
              </w:rPr>
              <w:t>l</w:t>
            </w:r>
          </w:p>
        </w:tc>
        <w:tc>
          <w:tcPr>
            <w:tcW w:w="426" w:type="dxa"/>
            <w:gridSpan w:val="2"/>
            <w:tcBorders>
              <w:top w:val="single" w:sz="4" w:space="0" w:color="auto"/>
              <w:bottom w:val="single" w:sz="4" w:space="0" w:color="auto"/>
            </w:tcBorders>
            <w:shd w:val="clear" w:color="auto" w:fill="EEECE1" w:themeFill="background2"/>
            <w:vAlign w:val="center"/>
          </w:tcPr>
          <w:p w14:paraId="0FDA274A" w14:textId="77777777" w:rsidR="00812268" w:rsidRDefault="00630FF7">
            <w:pPr>
              <w:pStyle w:val="tabletext"/>
              <w:rPr>
                <w:b/>
              </w:rPr>
            </w:pPr>
            <w:r w:rsidRPr="00630FF7">
              <w:rPr>
                <w:b/>
              </w:rPr>
              <w:t>l</w:t>
            </w:r>
          </w:p>
        </w:tc>
        <w:tc>
          <w:tcPr>
            <w:tcW w:w="426" w:type="dxa"/>
            <w:gridSpan w:val="2"/>
            <w:tcBorders>
              <w:top w:val="single" w:sz="4" w:space="0" w:color="auto"/>
              <w:bottom w:val="single" w:sz="4" w:space="0" w:color="auto"/>
            </w:tcBorders>
            <w:shd w:val="clear" w:color="auto" w:fill="EEECE1" w:themeFill="background2"/>
            <w:vAlign w:val="center"/>
          </w:tcPr>
          <w:p w14:paraId="3F22011F" w14:textId="77777777" w:rsidR="00812268" w:rsidRDefault="00630FF7">
            <w:pPr>
              <w:pStyle w:val="tabletext"/>
              <w:rPr>
                <w:b/>
              </w:rPr>
            </w:pPr>
            <w:r w:rsidRPr="00630FF7">
              <w:rPr>
                <w:b/>
              </w:rPr>
              <w:t>o</w:t>
            </w:r>
          </w:p>
        </w:tc>
        <w:tc>
          <w:tcPr>
            <w:tcW w:w="426" w:type="dxa"/>
            <w:gridSpan w:val="2"/>
            <w:tcBorders>
              <w:top w:val="nil"/>
              <w:bottom w:val="single" w:sz="4" w:space="0" w:color="auto"/>
              <w:right w:val="nil"/>
            </w:tcBorders>
            <w:vAlign w:val="center"/>
          </w:tcPr>
          <w:p w14:paraId="1691E7CB" w14:textId="77777777" w:rsidR="00812268" w:rsidRDefault="00812268">
            <w:pPr>
              <w:pStyle w:val="tabletext"/>
            </w:pPr>
          </w:p>
        </w:tc>
        <w:tc>
          <w:tcPr>
            <w:tcW w:w="426" w:type="dxa"/>
            <w:gridSpan w:val="2"/>
            <w:tcBorders>
              <w:top w:val="nil"/>
              <w:left w:val="nil"/>
              <w:bottom w:val="single" w:sz="4" w:space="0" w:color="auto"/>
              <w:right w:val="nil"/>
            </w:tcBorders>
            <w:vAlign w:val="center"/>
          </w:tcPr>
          <w:p w14:paraId="76760EF0" w14:textId="77777777" w:rsidR="00812268" w:rsidRDefault="00812268">
            <w:pPr>
              <w:pStyle w:val="tabletext"/>
            </w:pPr>
          </w:p>
        </w:tc>
        <w:tc>
          <w:tcPr>
            <w:tcW w:w="426" w:type="dxa"/>
            <w:gridSpan w:val="2"/>
            <w:tcBorders>
              <w:top w:val="nil"/>
              <w:left w:val="nil"/>
              <w:bottom w:val="single" w:sz="4" w:space="0" w:color="auto"/>
              <w:right w:val="nil"/>
            </w:tcBorders>
            <w:vAlign w:val="center"/>
          </w:tcPr>
          <w:p w14:paraId="2A28163C" w14:textId="77777777" w:rsidR="00812268" w:rsidRDefault="00812268">
            <w:pPr>
              <w:pStyle w:val="tabletext"/>
            </w:pPr>
          </w:p>
        </w:tc>
        <w:tc>
          <w:tcPr>
            <w:tcW w:w="426" w:type="dxa"/>
            <w:gridSpan w:val="2"/>
            <w:tcBorders>
              <w:top w:val="nil"/>
              <w:left w:val="nil"/>
              <w:bottom w:val="single" w:sz="4" w:space="0" w:color="auto"/>
              <w:right w:val="nil"/>
            </w:tcBorders>
            <w:vAlign w:val="center"/>
          </w:tcPr>
          <w:p w14:paraId="5EE9B7D0" w14:textId="77777777" w:rsidR="00812268" w:rsidRDefault="00812268">
            <w:pPr>
              <w:pStyle w:val="tabletext"/>
            </w:pPr>
          </w:p>
        </w:tc>
        <w:tc>
          <w:tcPr>
            <w:tcW w:w="426" w:type="dxa"/>
            <w:gridSpan w:val="2"/>
            <w:tcBorders>
              <w:top w:val="nil"/>
              <w:left w:val="nil"/>
              <w:bottom w:val="single" w:sz="4" w:space="0" w:color="auto"/>
              <w:right w:val="nil"/>
            </w:tcBorders>
            <w:vAlign w:val="center"/>
          </w:tcPr>
          <w:p w14:paraId="473D935C" w14:textId="77777777" w:rsidR="00812268" w:rsidRDefault="00812268">
            <w:pPr>
              <w:pStyle w:val="tabletext"/>
            </w:pPr>
          </w:p>
        </w:tc>
      </w:tr>
      <w:tr w:rsidR="00831623" w14:paraId="6CB515A0" w14:textId="77777777" w:rsidTr="00556D6F">
        <w:trPr>
          <w:gridBefore w:val="1"/>
          <w:wBefore w:w="142" w:type="dxa"/>
          <w:cantSplit/>
          <w:trHeight w:hRule="exact" w:val="79"/>
        </w:trPr>
        <w:tc>
          <w:tcPr>
            <w:tcW w:w="427" w:type="dxa"/>
            <w:gridSpan w:val="2"/>
            <w:tcBorders>
              <w:left w:val="nil"/>
              <w:bottom w:val="nil"/>
            </w:tcBorders>
            <w:vAlign w:val="center"/>
          </w:tcPr>
          <w:p w14:paraId="785A0F14" w14:textId="77777777" w:rsidR="00812268" w:rsidRDefault="00812268">
            <w:pPr>
              <w:pStyle w:val="tabletext"/>
            </w:pPr>
          </w:p>
        </w:tc>
        <w:tc>
          <w:tcPr>
            <w:tcW w:w="427" w:type="dxa"/>
            <w:gridSpan w:val="2"/>
            <w:tcBorders>
              <w:bottom w:val="nil"/>
            </w:tcBorders>
            <w:vAlign w:val="center"/>
          </w:tcPr>
          <w:p w14:paraId="320178EA" w14:textId="77777777" w:rsidR="00812268" w:rsidRDefault="00812268">
            <w:pPr>
              <w:pStyle w:val="tabletext"/>
            </w:pPr>
          </w:p>
        </w:tc>
        <w:tc>
          <w:tcPr>
            <w:tcW w:w="427" w:type="dxa"/>
            <w:gridSpan w:val="2"/>
            <w:tcBorders>
              <w:bottom w:val="nil"/>
            </w:tcBorders>
            <w:vAlign w:val="center"/>
          </w:tcPr>
          <w:p w14:paraId="7D886C37" w14:textId="77777777" w:rsidR="00812268" w:rsidRDefault="00812268">
            <w:pPr>
              <w:pStyle w:val="tabletext"/>
            </w:pPr>
          </w:p>
        </w:tc>
        <w:tc>
          <w:tcPr>
            <w:tcW w:w="427" w:type="dxa"/>
            <w:gridSpan w:val="2"/>
            <w:tcBorders>
              <w:bottom w:val="nil"/>
            </w:tcBorders>
            <w:vAlign w:val="center"/>
          </w:tcPr>
          <w:p w14:paraId="75AC778F" w14:textId="77777777" w:rsidR="00812268" w:rsidRDefault="00812268">
            <w:pPr>
              <w:pStyle w:val="tabletext"/>
            </w:pPr>
          </w:p>
        </w:tc>
        <w:tc>
          <w:tcPr>
            <w:tcW w:w="427" w:type="dxa"/>
            <w:gridSpan w:val="2"/>
            <w:tcBorders>
              <w:bottom w:val="nil"/>
            </w:tcBorders>
            <w:vAlign w:val="center"/>
          </w:tcPr>
          <w:p w14:paraId="74739345" w14:textId="77777777" w:rsidR="00812268" w:rsidRDefault="00812268">
            <w:pPr>
              <w:pStyle w:val="tabletext"/>
            </w:pPr>
          </w:p>
        </w:tc>
        <w:tc>
          <w:tcPr>
            <w:tcW w:w="427" w:type="dxa"/>
            <w:gridSpan w:val="2"/>
            <w:tcBorders>
              <w:bottom w:val="nil"/>
            </w:tcBorders>
            <w:vAlign w:val="center"/>
          </w:tcPr>
          <w:p w14:paraId="10E5B4AE" w14:textId="77777777" w:rsidR="00812268" w:rsidRDefault="00812268">
            <w:pPr>
              <w:pStyle w:val="tabletext"/>
            </w:pPr>
          </w:p>
        </w:tc>
        <w:tc>
          <w:tcPr>
            <w:tcW w:w="427" w:type="dxa"/>
            <w:gridSpan w:val="2"/>
            <w:tcBorders>
              <w:bottom w:val="nil"/>
            </w:tcBorders>
            <w:vAlign w:val="center"/>
          </w:tcPr>
          <w:p w14:paraId="57513F5E" w14:textId="77777777" w:rsidR="00812268" w:rsidRDefault="00812268">
            <w:pPr>
              <w:pStyle w:val="tabletext"/>
            </w:pPr>
          </w:p>
        </w:tc>
        <w:tc>
          <w:tcPr>
            <w:tcW w:w="427" w:type="dxa"/>
            <w:gridSpan w:val="2"/>
            <w:tcBorders>
              <w:bottom w:val="nil"/>
            </w:tcBorders>
            <w:vAlign w:val="center"/>
          </w:tcPr>
          <w:p w14:paraId="62F8CFEA" w14:textId="77777777" w:rsidR="00812268" w:rsidRDefault="00812268">
            <w:pPr>
              <w:pStyle w:val="tabletext"/>
            </w:pPr>
          </w:p>
        </w:tc>
        <w:tc>
          <w:tcPr>
            <w:tcW w:w="426" w:type="dxa"/>
            <w:gridSpan w:val="2"/>
            <w:tcBorders>
              <w:bottom w:val="nil"/>
            </w:tcBorders>
            <w:vAlign w:val="center"/>
          </w:tcPr>
          <w:p w14:paraId="7E4D2AE2" w14:textId="77777777" w:rsidR="00812268" w:rsidRDefault="00812268">
            <w:pPr>
              <w:pStyle w:val="tabletext"/>
            </w:pPr>
          </w:p>
        </w:tc>
        <w:tc>
          <w:tcPr>
            <w:tcW w:w="426" w:type="dxa"/>
            <w:gridSpan w:val="2"/>
            <w:tcBorders>
              <w:bottom w:val="nil"/>
            </w:tcBorders>
            <w:vAlign w:val="center"/>
          </w:tcPr>
          <w:p w14:paraId="71730900" w14:textId="77777777" w:rsidR="00812268" w:rsidRDefault="00812268">
            <w:pPr>
              <w:pStyle w:val="tabletext"/>
            </w:pPr>
          </w:p>
        </w:tc>
        <w:tc>
          <w:tcPr>
            <w:tcW w:w="426" w:type="dxa"/>
            <w:gridSpan w:val="2"/>
            <w:tcBorders>
              <w:bottom w:val="nil"/>
            </w:tcBorders>
            <w:vAlign w:val="center"/>
          </w:tcPr>
          <w:p w14:paraId="652D2A3A" w14:textId="77777777" w:rsidR="00812268" w:rsidRDefault="00812268">
            <w:pPr>
              <w:pStyle w:val="tabletext"/>
            </w:pPr>
          </w:p>
        </w:tc>
        <w:tc>
          <w:tcPr>
            <w:tcW w:w="426" w:type="dxa"/>
            <w:gridSpan w:val="2"/>
            <w:tcBorders>
              <w:bottom w:val="nil"/>
            </w:tcBorders>
            <w:vAlign w:val="center"/>
          </w:tcPr>
          <w:p w14:paraId="10B9DC33" w14:textId="77777777" w:rsidR="00812268" w:rsidRDefault="00812268">
            <w:pPr>
              <w:pStyle w:val="tabletext"/>
            </w:pPr>
          </w:p>
        </w:tc>
        <w:tc>
          <w:tcPr>
            <w:tcW w:w="426" w:type="dxa"/>
            <w:gridSpan w:val="2"/>
            <w:tcBorders>
              <w:bottom w:val="nil"/>
            </w:tcBorders>
            <w:vAlign w:val="center"/>
          </w:tcPr>
          <w:p w14:paraId="45413DEF" w14:textId="77777777" w:rsidR="00812268" w:rsidRDefault="00812268">
            <w:pPr>
              <w:pStyle w:val="tabletext"/>
            </w:pPr>
          </w:p>
        </w:tc>
        <w:tc>
          <w:tcPr>
            <w:tcW w:w="426" w:type="dxa"/>
            <w:gridSpan w:val="2"/>
            <w:tcBorders>
              <w:bottom w:val="nil"/>
            </w:tcBorders>
            <w:vAlign w:val="center"/>
          </w:tcPr>
          <w:p w14:paraId="72F1D682" w14:textId="77777777" w:rsidR="00812268" w:rsidRDefault="00812268">
            <w:pPr>
              <w:pStyle w:val="tabletext"/>
            </w:pPr>
          </w:p>
        </w:tc>
        <w:tc>
          <w:tcPr>
            <w:tcW w:w="426" w:type="dxa"/>
            <w:gridSpan w:val="2"/>
            <w:tcBorders>
              <w:bottom w:val="nil"/>
            </w:tcBorders>
            <w:vAlign w:val="center"/>
          </w:tcPr>
          <w:p w14:paraId="42BF2D84" w14:textId="77777777" w:rsidR="00812268" w:rsidRDefault="00812268">
            <w:pPr>
              <w:pStyle w:val="tabletext"/>
            </w:pPr>
          </w:p>
        </w:tc>
        <w:tc>
          <w:tcPr>
            <w:tcW w:w="426" w:type="dxa"/>
            <w:gridSpan w:val="2"/>
            <w:tcBorders>
              <w:bottom w:val="nil"/>
              <w:right w:val="nil"/>
            </w:tcBorders>
            <w:vAlign w:val="center"/>
          </w:tcPr>
          <w:p w14:paraId="3B41F732" w14:textId="77777777" w:rsidR="00812268" w:rsidRDefault="00812268">
            <w:pPr>
              <w:pStyle w:val="tabletext"/>
            </w:pPr>
          </w:p>
        </w:tc>
      </w:tr>
      <w:tr w:rsidR="00556D6F" w14:paraId="2D6B9742" w14:textId="77777777" w:rsidTr="00556D6F">
        <w:trPr>
          <w:gridAfter w:val="1"/>
          <w:wAfter w:w="142" w:type="dxa"/>
          <w:cantSplit/>
        </w:trPr>
        <w:tc>
          <w:tcPr>
            <w:tcW w:w="427" w:type="dxa"/>
            <w:gridSpan w:val="2"/>
            <w:tcBorders>
              <w:top w:val="nil"/>
              <w:left w:val="nil"/>
              <w:bottom w:val="nil"/>
              <w:right w:val="nil"/>
            </w:tcBorders>
            <w:vAlign w:val="center"/>
          </w:tcPr>
          <w:p w14:paraId="7A0B7A81" w14:textId="77777777" w:rsidR="00812268" w:rsidRDefault="00812268">
            <w:pPr>
              <w:pStyle w:val="tabletext"/>
              <w:jc w:val="left"/>
            </w:pPr>
          </w:p>
        </w:tc>
        <w:tc>
          <w:tcPr>
            <w:tcW w:w="427" w:type="dxa"/>
            <w:gridSpan w:val="2"/>
            <w:tcBorders>
              <w:top w:val="nil"/>
              <w:left w:val="nil"/>
              <w:bottom w:val="nil"/>
              <w:right w:val="nil"/>
            </w:tcBorders>
            <w:vAlign w:val="center"/>
          </w:tcPr>
          <w:p w14:paraId="2567AFE9" w14:textId="77777777" w:rsidR="00812268" w:rsidRDefault="00556D6F">
            <w:pPr>
              <w:pStyle w:val="tabletext"/>
              <w:jc w:val="left"/>
            </w:pPr>
            <w:r>
              <w:t>…</w:t>
            </w:r>
          </w:p>
        </w:tc>
        <w:tc>
          <w:tcPr>
            <w:tcW w:w="427" w:type="dxa"/>
            <w:gridSpan w:val="2"/>
            <w:tcBorders>
              <w:top w:val="nil"/>
              <w:left w:val="nil"/>
              <w:bottom w:val="nil"/>
              <w:right w:val="nil"/>
            </w:tcBorders>
            <w:vAlign w:val="center"/>
          </w:tcPr>
          <w:p w14:paraId="15D439AA" w14:textId="77777777" w:rsidR="00812268" w:rsidRDefault="00556D6F">
            <w:pPr>
              <w:pStyle w:val="tabletext"/>
              <w:jc w:val="left"/>
            </w:pPr>
            <w:r>
              <w:t>-4</w:t>
            </w:r>
          </w:p>
        </w:tc>
        <w:tc>
          <w:tcPr>
            <w:tcW w:w="427" w:type="dxa"/>
            <w:gridSpan w:val="2"/>
            <w:tcBorders>
              <w:top w:val="nil"/>
              <w:left w:val="nil"/>
              <w:bottom w:val="nil"/>
              <w:right w:val="nil"/>
            </w:tcBorders>
            <w:vAlign w:val="center"/>
          </w:tcPr>
          <w:p w14:paraId="09B4F532" w14:textId="77777777" w:rsidR="00812268" w:rsidRDefault="00556D6F">
            <w:pPr>
              <w:pStyle w:val="tabletext"/>
              <w:jc w:val="left"/>
            </w:pPr>
            <w:r>
              <w:t>-3</w:t>
            </w:r>
          </w:p>
        </w:tc>
        <w:tc>
          <w:tcPr>
            <w:tcW w:w="427" w:type="dxa"/>
            <w:gridSpan w:val="2"/>
            <w:tcBorders>
              <w:top w:val="nil"/>
              <w:left w:val="nil"/>
              <w:bottom w:val="nil"/>
              <w:right w:val="nil"/>
            </w:tcBorders>
            <w:vAlign w:val="center"/>
          </w:tcPr>
          <w:p w14:paraId="7E2F28BF" w14:textId="77777777" w:rsidR="00812268" w:rsidRDefault="00556D6F">
            <w:pPr>
              <w:pStyle w:val="tabletext"/>
              <w:jc w:val="left"/>
            </w:pPr>
            <w:r>
              <w:t>-2</w:t>
            </w:r>
          </w:p>
        </w:tc>
        <w:tc>
          <w:tcPr>
            <w:tcW w:w="427" w:type="dxa"/>
            <w:gridSpan w:val="2"/>
            <w:tcBorders>
              <w:top w:val="nil"/>
              <w:left w:val="nil"/>
              <w:bottom w:val="nil"/>
              <w:right w:val="nil"/>
            </w:tcBorders>
            <w:vAlign w:val="center"/>
          </w:tcPr>
          <w:p w14:paraId="723B2051" w14:textId="77777777" w:rsidR="00812268" w:rsidRDefault="00556D6F">
            <w:pPr>
              <w:pStyle w:val="tabletext"/>
              <w:jc w:val="left"/>
            </w:pPr>
            <w:r>
              <w:t>-1</w:t>
            </w:r>
          </w:p>
        </w:tc>
        <w:tc>
          <w:tcPr>
            <w:tcW w:w="427" w:type="dxa"/>
            <w:gridSpan w:val="2"/>
            <w:tcBorders>
              <w:top w:val="nil"/>
              <w:left w:val="nil"/>
              <w:bottom w:val="nil"/>
              <w:right w:val="nil"/>
            </w:tcBorders>
            <w:vAlign w:val="center"/>
          </w:tcPr>
          <w:p w14:paraId="6153CA38" w14:textId="77777777" w:rsidR="00812268" w:rsidRDefault="00556D6F">
            <w:pPr>
              <w:pStyle w:val="tabletext"/>
              <w:jc w:val="left"/>
            </w:pPr>
            <w:r>
              <w:t>0</w:t>
            </w:r>
          </w:p>
        </w:tc>
        <w:tc>
          <w:tcPr>
            <w:tcW w:w="427" w:type="dxa"/>
            <w:gridSpan w:val="2"/>
            <w:tcBorders>
              <w:top w:val="nil"/>
              <w:left w:val="nil"/>
              <w:bottom w:val="nil"/>
              <w:right w:val="nil"/>
            </w:tcBorders>
            <w:vAlign w:val="center"/>
          </w:tcPr>
          <w:p w14:paraId="6681BDDA" w14:textId="77777777" w:rsidR="00812268" w:rsidRDefault="00556D6F">
            <w:pPr>
              <w:pStyle w:val="tabletext"/>
              <w:jc w:val="left"/>
            </w:pPr>
            <w:r>
              <w:t>1</w:t>
            </w:r>
          </w:p>
        </w:tc>
        <w:tc>
          <w:tcPr>
            <w:tcW w:w="426" w:type="dxa"/>
            <w:gridSpan w:val="2"/>
            <w:tcBorders>
              <w:top w:val="nil"/>
              <w:left w:val="nil"/>
              <w:bottom w:val="nil"/>
              <w:right w:val="nil"/>
            </w:tcBorders>
            <w:vAlign w:val="center"/>
          </w:tcPr>
          <w:p w14:paraId="1A5D4989" w14:textId="77777777" w:rsidR="00812268" w:rsidRDefault="00556D6F">
            <w:pPr>
              <w:pStyle w:val="tabletext"/>
              <w:jc w:val="left"/>
            </w:pPr>
            <w:r>
              <w:t>2</w:t>
            </w:r>
          </w:p>
        </w:tc>
        <w:tc>
          <w:tcPr>
            <w:tcW w:w="426" w:type="dxa"/>
            <w:gridSpan w:val="2"/>
            <w:tcBorders>
              <w:top w:val="nil"/>
              <w:left w:val="nil"/>
              <w:bottom w:val="nil"/>
              <w:right w:val="nil"/>
            </w:tcBorders>
            <w:vAlign w:val="center"/>
          </w:tcPr>
          <w:p w14:paraId="07DAD17C" w14:textId="77777777" w:rsidR="00812268" w:rsidRDefault="00556D6F">
            <w:pPr>
              <w:pStyle w:val="tabletext"/>
              <w:jc w:val="left"/>
            </w:pPr>
            <w:r>
              <w:t>3</w:t>
            </w:r>
          </w:p>
        </w:tc>
        <w:tc>
          <w:tcPr>
            <w:tcW w:w="426" w:type="dxa"/>
            <w:gridSpan w:val="2"/>
            <w:tcBorders>
              <w:top w:val="nil"/>
              <w:left w:val="nil"/>
              <w:bottom w:val="nil"/>
              <w:right w:val="nil"/>
            </w:tcBorders>
            <w:vAlign w:val="center"/>
          </w:tcPr>
          <w:p w14:paraId="70A324D0" w14:textId="77777777" w:rsidR="00812268" w:rsidRDefault="00556D6F">
            <w:pPr>
              <w:pStyle w:val="tabletext"/>
              <w:jc w:val="left"/>
            </w:pPr>
            <w:r>
              <w:t>4</w:t>
            </w:r>
          </w:p>
        </w:tc>
        <w:tc>
          <w:tcPr>
            <w:tcW w:w="426" w:type="dxa"/>
            <w:gridSpan w:val="2"/>
            <w:tcBorders>
              <w:top w:val="nil"/>
              <w:left w:val="nil"/>
              <w:bottom w:val="nil"/>
              <w:right w:val="nil"/>
            </w:tcBorders>
            <w:vAlign w:val="center"/>
          </w:tcPr>
          <w:p w14:paraId="3DC82431" w14:textId="77777777" w:rsidR="00812268" w:rsidRDefault="00556D6F">
            <w:pPr>
              <w:pStyle w:val="tabletext"/>
              <w:jc w:val="left"/>
            </w:pPr>
            <w:r>
              <w:t>5</w:t>
            </w:r>
          </w:p>
        </w:tc>
        <w:tc>
          <w:tcPr>
            <w:tcW w:w="426" w:type="dxa"/>
            <w:gridSpan w:val="2"/>
            <w:tcBorders>
              <w:top w:val="nil"/>
              <w:left w:val="nil"/>
              <w:bottom w:val="nil"/>
              <w:right w:val="nil"/>
            </w:tcBorders>
            <w:vAlign w:val="center"/>
          </w:tcPr>
          <w:p w14:paraId="4221438B" w14:textId="77777777" w:rsidR="00812268" w:rsidRDefault="00556D6F">
            <w:pPr>
              <w:pStyle w:val="tabletext"/>
              <w:jc w:val="left"/>
              <w:rPr>
                <w:lang w:eastAsia="en-US"/>
              </w:rPr>
            </w:pPr>
            <w:r>
              <w:t>6</w:t>
            </w:r>
          </w:p>
        </w:tc>
        <w:tc>
          <w:tcPr>
            <w:tcW w:w="426" w:type="dxa"/>
            <w:gridSpan w:val="2"/>
            <w:tcBorders>
              <w:top w:val="nil"/>
              <w:left w:val="nil"/>
              <w:bottom w:val="nil"/>
              <w:right w:val="nil"/>
            </w:tcBorders>
            <w:vAlign w:val="center"/>
          </w:tcPr>
          <w:p w14:paraId="1128F9E0" w14:textId="77777777" w:rsidR="00812268" w:rsidRDefault="00556D6F">
            <w:pPr>
              <w:pStyle w:val="tabletext"/>
              <w:jc w:val="left"/>
              <w:rPr>
                <w:lang w:eastAsia="en-US"/>
              </w:rPr>
            </w:pPr>
            <w:r>
              <w:t>7</w:t>
            </w:r>
          </w:p>
        </w:tc>
        <w:tc>
          <w:tcPr>
            <w:tcW w:w="426" w:type="dxa"/>
            <w:gridSpan w:val="2"/>
            <w:tcBorders>
              <w:top w:val="nil"/>
              <w:left w:val="nil"/>
              <w:bottom w:val="nil"/>
              <w:right w:val="nil"/>
            </w:tcBorders>
            <w:vAlign w:val="center"/>
          </w:tcPr>
          <w:p w14:paraId="6C06B9B3" w14:textId="77777777" w:rsidR="00812268" w:rsidRDefault="00556D6F">
            <w:pPr>
              <w:pStyle w:val="tabletext"/>
              <w:jc w:val="left"/>
              <w:rPr>
                <w:lang w:eastAsia="en-US"/>
              </w:rPr>
            </w:pPr>
            <w:r>
              <w:t>8</w:t>
            </w:r>
          </w:p>
        </w:tc>
        <w:tc>
          <w:tcPr>
            <w:tcW w:w="426" w:type="dxa"/>
            <w:gridSpan w:val="2"/>
            <w:tcBorders>
              <w:top w:val="nil"/>
              <w:left w:val="nil"/>
              <w:bottom w:val="nil"/>
              <w:right w:val="nil"/>
            </w:tcBorders>
            <w:vAlign w:val="center"/>
          </w:tcPr>
          <w:p w14:paraId="590EF220" w14:textId="77777777" w:rsidR="00812268" w:rsidRDefault="00556D6F">
            <w:pPr>
              <w:pStyle w:val="tabletext"/>
              <w:jc w:val="left"/>
              <w:rPr>
                <w:lang w:eastAsia="en-US"/>
              </w:rPr>
            </w:pPr>
            <w:r>
              <w:t>…</w:t>
            </w:r>
          </w:p>
        </w:tc>
      </w:tr>
      <w:tr w:rsidR="000029CF" w14:paraId="6B719602" w14:textId="77777777" w:rsidTr="00D65D8A">
        <w:trPr>
          <w:gridAfter w:val="1"/>
          <w:wAfter w:w="142" w:type="dxa"/>
          <w:cantSplit/>
        </w:trPr>
        <w:tc>
          <w:tcPr>
            <w:tcW w:w="427" w:type="dxa"/>
            <w:gridSpan w:val="2"/>
            <w:tcBorders>
              <w:top w:val="nil"/>
              <w:left w:val="nil"/>
              <w:bottom w:val="nil"/>
              <w:right w:val="nil"/>
            </w:tcBorders>
            <w:vAlign w:val="center"/>
          </w:tcPr>
          <w:p w14:paraId="13968C75" w14:textId="77777777" w:rsidR="00812268" w:rsidRDefault="00812268">
            <w:pPr>
              <w:pStyle w:val="tabletext"/>
              <w:jc w:val="left"/>
            </w:pPr>
          </w:p>
        </w:tc>
        <w:tc>
          <w:tcPr>
            <w:tcW w:w="6397" w:type="dxa"/>
            <w:gridSpan w:val="30"/>
            <w:tcBorders>
              <w:top w:val="nil"/>
              <w:left w:val="nil"/>
              <w:bottom w:val="nil"/>
              <w:right w:val="nil"/>
            </w:tcBorders>
            <w:vAlign w:val="center"/>
          </w:tcPr>
          <w:p w14:paraId="119710F1" w14:textId="77777777" w:rsidR="00CC65AA" w:rsidRDefault="000029CF">
            <w:pPr>
              <w:pStyle w:val="tabletext"/>
            </w:pPr>
            <w:r>
              <w:t xml:space="preserve">Boundary position relative to </w:t>
            </w:r>
            <w:proofErr w:type="spellStart"/>
            <w:r>
              <w:t>Str</w:t>
            </w:r>
            <w:proofErr w:type="spellEnd"/>
            <w:r>
              <w:t>::START</w:t>
            </w:r>
          </w:p>
        </w:tc>
      </w:tr>
    </w:tbl>
    <w:p w14:paraId="7F94CE39" w14:textId="77777777" w:rsidR="002B1D41" w:rsidRDefault="002B1D41">
      <w:pPr>
        <w:pStyle w:val="Textbody"/>
      </w:pPr>
    </w:p>
    <w:p w14:paraId="0AB85885" w14:textId="77777777" w:rsidR="002B1D41" w:rsidRDefault="00DA64D1">
      <w:pPr>
        <w:pStyle w:val="Textbody"/>
      </w:pPr>
      <w:r>
        <w:t xml:space="preserve">Using this approach, we have a consistent way to specify the boundary position of a substring using argument </w:t>
      </w:r>
      <w:r>
        <w:rPr>
          <w:rStyle w:val="codesnippetintext"/>
        </w:rPr>
        <w:t>p</w:t>
      </w:r>
      <w:r>
        <w:t xml:space="preserve">, with the </w:t>
      </w:r>
      <w:r>
        <w:rPr>
          <w:rStyle w:val="codesnippetintext"/>
        </w:rPr>
        <w:t>origin</w:t>
      </w:r>
      <w:r>
        <w:t xml:space="preserve"> argument specified as </w:t>
      </w:r>
      <w:proofErr w:type="spellStart"/>
      <w:r>
        <w:rPr>
          <w:rStyle w:val="codesnippetintext"/>
        </w:rPr>
        <w:t>Str</w:t>
      </w:r>
      <w:proofErr w:type="spellEnd"/>
      <w:r>
        <w:rPr>
          <w:rStyle w:val="codesnippetintext"/>
        </w:rPr>
        <w:t>::START</w:t>
      </w:r>
      <w:r>
        <w:t xml:space="preserve"> (the default). We also have a straightforward interpretation of boundary positions that are negative, or greater than the string's length.</w:t>
      </w:r>
    </w:p>
    <w:p w14:paraId="5D28AAE0" w14:textId="77777777" w:rsidR="002B1D41" w:rsidRDefault="00DA64D1">
      <w:pPr>
        <w:pStyle w:val="Textbody"/>
      </w:pPr>
      <w:r>
        <w:t xml:space="preserve">Alternatively we can specify the boundary relative to the string's </w:t>
      </w:r>
      <w:proofErr w:type="spellStart"/>
      <w:r>
        <w:rPr>
          <w:rStyle w:val="codesnippetintext"/>
        </w:rPr>
        <w:t>Str</w:t>
      </w:r>
      <w:proofErr w:type="spellEnd"/>
      <w:r>
        <w:rPr>
          <w:rStyle w:val="codesnippetintext"/>
        </w:rPr>
        <w:t>::END</w:t>
      </w:r>
      <w:r>
        <w:t xml:space="preserve"> (the rightmost position). In this case, the interpretation of different </w:t>
      </w:r>
      <w:r>
        <w:rPr>
          <w:rStyle w:val="codesnippetintext"/>
        </w:rPr>
        <w:t>p</w:t>
      </w:r>
      <w:r>
        <w:t xml:space="preserve"> argument values is modified, with </w:t>
      </w:r>
      <w:r>
        <w:rPr>
          <w:rStyle w:val="codesnippetintext"/>
        </w:rPr>
        <w:t>p</w:t>
      </w:r>
      <w:r>
        <w:t xml:space="preserve"> counting leftwards from the right-hand (end) character boundary:</w:t>
      </w:r>
    </w:p>
    <w:p w14:paraId="7C3034EE" w14:textId="77777777" w:rsidR="00DA64D1" w:rsidRDefault="00DA64D1" w:rsidP="00DA64D1">
      <w:pPr>
        <w:pStyle w:val="Textbody"/>
      </w:pPr>
    </w:p>
    <w:tbl>
      <w:tblPr>
        <w:tblStyle w:val="TableGrid"/>
        <w:tblW w:w="0" w:type="auto"/>
        <w:tblInd w:w="817" w:type="dxa"/>
        <w:tblLayout w:type="fixed"/>
        <w:tblLook w:val="04A0" w:firstRow="1" w:lastRow="0" w:firstColumn="1" w:lastColumn="0" w:noHBand="0" w:noVBand="1"/>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DA64D1" w14:paraId="2FCD5513" w14:textId="77777777" w:rsidTr="002B1D41">
        <w:trPr>
          <w:gridBefore w:val="1"/>
          <w:wBefore w:w="142" w:type="dxa"/>
          <w:cantSplit/>
        </w:trPr>
        <w:tc>
          <w:tcPr>
            <w:tcW w:w="2562" w:type="dxa"/>
            <w:gridSpan w:val="12"/>
            <w:tcBorders>
              <w:top w:val="nil"/>
              <w:left w:val="nil"/>
              <w:bottom w:val="nil"/>
              <w:right w:val="nil"/>
            </w:tcBorders>
            <w:vAlign w:val="center"/>
          </w:tcPr>
          <w:p w14:paraId="606B7B55" w14:textId="77777777" w:rsidR="00DA64D1" w:rsidRDefault="00DA64D1" w:rsidP="002B1D41">
            <w:pPr>
              <w:pStyle w:val="tabletext"/>
              <w:jc w:val="right"/>
            </w:pPr>
            <w:r>
              <w:lastRenderedPageBreak/>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14:paraId="166742E0" w14:textId="77777777" w:rsidR="00DA64D1" w:rsidRPr="00831623" w:rsidRDefault="00DA64D1" w:rsidP="002B1D41">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14:paraId="127D3A6F" w14:textId="77777777" w:rsidR="00DA64D1" w:rsidRPr="00831623" w:rsidRDefault="00DA64D1" w:rsidP="002B1D41">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14:paraId="69376A7F" w14:textId="77777777" w:rsidR="00DA64D1" w:rsidRPr="00831623" w:rsidRDefault="00DA64D1" w:rsidP="002B1D41">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14:paraId="0DFD707E" w14:textId="77777777" w:rsidR="00DA64D1" w:rsidRPr="00831623" w:rsidRDefault="00DA64D1" w:rsidP="002B1D41">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14:paraId="4ED149E5" w14:textId="77777777" w:rsidR="00DA64D1" w:rsidRPr="00831623" w:rsidRDefault="00DA64D1" w:rsidP="002B1D41">
            <w:pPr>
              <w:pStyle w:val="tabletext"/>
              <w:rPr>
                <w:b/>
              </w:rPr>
            </w:pPr>
            <w:r>
              <w:rPr>
                <w:b/>
              </w:rPr>
              <w:t>4</w:t>
            </w:r>
          </w:p>
        </w:tc>
        <w:tc>
          <w:tcPr>
            <w:tcW w:w="426" w:type="dxa"/>
            <w:gridSpan w:val="2"/>
            <w:tcBorders>
              <w:top w:val="nil"/>
              <w:left w:val="nil"/>
              <w:bottom w:val="nil"/>
              <w:right w:val="nil"/>
            </w:tcBorders>
            <w:vAlign w:val="center"/>
          </w:tcPr>
          <w:p w14:paraId="4E0CB1E7" w14:textId="77777777" w:rsidR="00DA64D1" w:rsidRDefault="00DA64D1" w:rsidP="002B1D41">
            <w:pPr>
              <w:pStyle w:val="tabletext"/>
            </w:pPr>
          </w:p>
        </w:tc>
        <w:tc>
          <w:tcPr>
            <w:tcW w:w="426" w:type="dxa"/>
            <w:gridSpan w:val="2"/>
            <w:tcBorders>
              <w:top w:val="nil"/>
              <w:left w:val="nil"/>
              <w:bottom w:val="nil"/>
              <w:right w:val="nil"/>
            </w:tcBorders>
            <w:vAlign w:val="center"/>
          </w:tcPr>
          <w:p w14:paraId="5811D158" w14:textId="77777777" w:rsidR="00DA64D1" w:rsidRDefault="00DA64D1" w:rsidP="002B1D41">
            <w:pPr>
              <w:pStyle w:val="tabletext"/>
            </w:pPr>
          </w:p>
        </w:tc>
        <w:tc>
          <w:tcPr>
            <w:tcW w:w="426" w:type="dxa"/>
            <w:gridSpan w:val="2"/>
            <w:tcBorders>
              <w:top w:val="nil"/>
              <w:left w:val="nil"/>
              <w:bottom w:val="nil"/>
              <w:right w:val="nil"/>
            </w:tcBorders>
            <w:vAlign w:val="center"/>
          </w:tcPr>
          <w:p w14:paraId="3E99026C" w14:textId="77777777" w:rsidR="00DA64D1" w:rsidRDefault="00DA64D1" w:rsidP="002B1D41">
            <w:pPr>
              <w:pStyle w:val="tabletext"/>
            </w:pPr>
          </w:p>
        </w:tc>
        <w:tc>
          <w:tcPr>
            <w:tcW w:w="426" w:type="dxa"/>
            <w:gridSpan w:val="2"/>
            <w:tcBorders>
              <w:top w:val="nil"/>
              <w:left w:val="nil"/>
              <w:bottom w:val="nil"/>
              <w:right w:val="nil"/>
            </w:tcBorders>
            <w:vAlign w:val="center"/>
          </w:tcPr>
          <w:p w14:paraId="0EFEC0D4" w14:textId="77777777" w:rsidR="00DA64D1" w:rsidRDefault="00DA64D1" w:rsidP="002B1D41">
            <w:pPr>
              <w:pStyle w:val="tabletext"/>
            </w:pPr>
          </w:p>
        </w:tc>
        <w:tc>
          <w:tcPr>
            <w:tcW w:w="426" w:type="dxa"/>
            <w:gridSpan w:val="2"/>
            <w:tcBorders>
              <w:top w:val="nil"/>
              <w:left w:val="nil"/>
              <w:bottom w:val="nil"/>
              <w:right w:val="nil"/>
            </w:tcBorders>
            <w:vAlign w:val="center"/>
          </w:tcPr>
          <w:p w14:paraId="5E384574" w14:textId="77777777" w:rsidR="00DA64D1" w:rsidRDefault="00DA64D1" w:rsidP="002B1D41">
            <w:pPr>
              <w:pStyle w:val="tabletext"/>
            </w:pPr>
          </w:p>
        </w:tc>
      </w:tr>
      <w:tr w:rsidR="00DA64D1" w14:paraId="54AA43E5" w14:textId="77777777" w:rsidTr="002B1D41">
        <w:trPr>
          <w:gridBefore w:val="1"/>
          <w:wBefore w:w="142" w:type="dxa"/>
          <w:cantSplit/>
        </w:trPr>
        <w:tc>
          <w:tcPr>
            <w:tcW w:w="427" w:type="dxa"/>
            <w:gridSpan w:val="2"/>
            <w:tcBorders>
              <w:top w:val="nil"/>
              <w:left w:val="nil"/>
              <w:bottom w:val="single" w:sz="4" w:space="0" w:color="auto"/>
              <w:right w:val="nil"/>
            </w:tcBorders>
            <w:vAlign w:val="center"/>
          </w:tcPr>
          <w:p w14:paraId="73457CE3" w14:textId="77777777" w:rsidR="00DA64D1" w:rsidRDefault="00DA64D1" w:rsidP="002B1D41">
            <w:pPr>
              <w:pStyle w:val="tabletext"/>
            </w:pPr>
          </w:p>
        </w:tc>
        <w:tc>
          <w:tcPr>
            <w:tcW w:w="427" w:type="dxa"/>
            <w:gridSpan w:val="2"/>
            <w:tcBorders>
              <w:top w:val="nil"/>
              <w:left w:val="nil"/>
              <w:bottom w:val="single" w:sz="4" w:space="0" w:color="auto"/>
              <w:right w:val="nil"/>
            </w:tcBorders>
            <w:vAlign w:val="center"/>
          </w:tcPr>
          <w:p w14:paraId="4BD4F924" w14:textId="77777777" w:rsidR="00DA64D1" w:rsidRDefault="00DA64D1" w:rsidP="002B1D41">
            <w:pPr>
              <w:pStyle w:val="tabletext"/>
            </w:pPr>
          </w:p>
        </w:tc>
        <w:tc>
          <w:tcPr>
            <w:tcW w:w="427" w:type="dxa"/>
            <w:gridSpan w:val="2"/>
            <w:tcBorders>
              <w:top w:val="nil"/>
              <w:left w:val="nil"/>
              <w:bottom w:val="single" w:sz="4" w:space="0" w:color="auto"/>
              <w:right w:val="nil"/>
            </w:tcBorders>
            <w:vAlign w:val="center"/>
          </w:tcPr>
          <w:p w14:paraId="4466AA7A" w14:textId="77777777" w:rsidR="00DA64D1" w:rsidRDefault="00DA64D1" w:rsidP="002B1D41">
            <w:pPr>
              <w:pStyle w:val="tabletext"/>
            </w:pPr>
          </w:p>
        </w:tc>
        <w:tc>
          <w:tcPr>
            <w:tcW w:w="427" w:type="dxa"/>
            <w:gridSpan w:val="2"/>
            <w:tcBorders>
              <w:top w:val="nil"/>
              <w:left w:val="nil"/>
              <w:bottom w:val="single" w:sz="4" w:space="0" w:color="auto"/>
              <w:right w:val="nil"/>
            </w:tcBorders>
            <w:vAlign w:val="center"/>
          </w:tcPr>
          <w:p w14:paraId="31A6E057" w14:textId="77777777" w:rsidR="00DA64D1" w:rsidRDefault="00DA64D1" w:rsidP="002B1D41">
            <w:pPr>
              <w:pStyle w:val="tabletext"/>
            </w:pPr>
          </w:p>
        </w:tc>
        <w:tc>
          <w:tcPr>
            <w:tcW w:w="427" w:type="dxa"/>
            <w:gridSpan w:val="2"/>
            <w:tcBorders>
              <w:top w:val="nil"/>
              <w:left w:val="nil"/>
              <w:bottom w:val="single" w:sz="4" w:space="0" w:color="auto"/>
              <w:right w:val="nil"/>
            </w:tcBorders>
            <w:vAlign w:val="center"/>
          </w:tcPr>
          <w:p w14:paraId="69F93129" w14:textId="77777777" w:rsidR="00DA64D1" w:rsidRDefault="00DA64D1" w:rsidP="002B1D41">
            <w:pPr>
              <w:pStyle w:val="tabletext"/>
            </w:pPr>
          </w:p>
        </w:tc>
        <w:tc>
          <w:tcPr>
            <w:tcW w:w="427" w:type="dxa"/>
            <w:gridSpan w:val="2"/>
            <w:tcBorders>
              <w:top w:val="nil"/>
              <w:left w:val="nil"/>
              <w:bottom w:val="single" w:sz="4" w:space="0" w:color="auto"/>
            </w:tcBorders>
            <w:vAlign w:val="center"/>
          </w:tcPr>
          <w:p w14:paraId="17DFDDA5" w14:textId="77777777" w:rsidR="00DA64D1" w:rsidRDefault="00DA64D1" w:rsidP="002B1D41">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14:paraId="0246BE10" w14:textId="77777777" w:rsidR="00DA64D1" w:rsidRPr="00831623" w:rsidRDefault="00DA64D1" w:rsidP="002B1D41">
            <w:pPr>
              <w:pStyle w:val="tabletext"/>
              <w:rPr>
                <w:b/>
              </w:rPr>
            </w:pPr>
            <w:r w:rsidRPr="00831623">
              <w:rPr>
                <w:b/>
              </w:rPr>
              <w:t>H</w:t>
            </w:r>
          </w:p>
        </w:tc>
        <w:tc>
          <w:tcPr>
            <w:tcW w:w="427" w:type="dxa"/>
            <w:gridSpan w:val="2"/>
            <w:tcBorders>
              <w:top w:val="single" w:sz="4" w:space="0" w:color="auto"/>
              <w:bottom w:val="single" w:sz="4" w:space="0" w:color="auto"/>
            </w:tcBorders>
            <w:shd w:val="clear" w:color="auto" w:fill="EEECE1" w:themeFill="background2"/>
            <w:vAlign w:val="center"/>
          </w:tcPr>
          <w:p w14:paraId="6EF62B59" w14:textId="77777777" w:rsidR="00DA64D1" w:rsidRPr="00831623" w:rsidRDefault="00DA64D1" w:rsidP="002B1D41">
            <w:pPr>
              <w:pStyle w:val="tabletext"/>
              <w:rPr>
                <w:b/>
              </w:rPr>
            </w:pPr>
            <w:r w:rsidRPr="00831623">
              <w:rPr>
                <w:b/>
              </w:rPr>
              <w:t>e</w:t>
            </w:r>
          </w:p>
        </w:tc>
        <w:tc>
          <w:tcPr>
            <w:tcW w:w="426" w:type="dxa"/>
            <w:gridSpan w:val="2"/>
            <w:tcBorders>
              <w:top w:val="single" w:sz="4" w:space="0" w:color="auto"/>
              <w:bottom w:val="single" w:sz="4" w:space="0" w:color="auto"/>
            </w:tcBorders>
            <w:shd w:val="clear" w:color="auto" w:fill="EEECE1" w:themeFill="background2"/>
            <w:vAlign w:val="center"/>
          </w:tcPr>
          <w:p w14:paraId="74E9F6BC" w14:textId="77777777" w:rsidR="00DA64D1" w:rsidRPr="00831623" w:rsidRDefault="00DA64D1" w:rsidP="002B1D41">
            <w:pPr>
              <w:pStyle w:val="tabletext"/>
              <w:rPr>
                <w:b/>
              </w:rPr>
            </w:pPr>
            <w:r w:rsidRPr="00831623">
              <w:rPr>
                <w:b/>
              </w:rPr>
              <w:t>l</w:t>
            </w:r>
          </w:p>
        </w:tc>
        <w:tc>
          <w:tcPr>
            <w:tcW w:w="426" w:type="dxa"/>
            <w:gridSpan w:val="2"/>
            <w:tcBorders>
              <w:top w:val="single" w:sz="4" w:space="0" w:color="auto"/>
              <w:bottom w:val="single" w:sz="4" w:space="0" w:color="auto"/>
            </w:tcBorders>
            <w:shd w:val="clear" w:color="auto" w:fill="EEECE1" w:themeFill="background2"/>
            <w:vAlign w:val="center"/>
          </w:tcPr>
          <w:p w14:paraId="4EAB6F60" w14:textId="77777777" w:rsidR="00DA64D1" w:rsidRPr="00831623" w:rsidRDefault="00DA64D1" w:rsidP="002B1D41">
            <w:pPr>
              <w:pStyle w:val="tabletext"/>
              <w:rPr>
                <w:b/>
              </w:rPr>
            </w:pPr>
            <w:r w:rsidRPr="00831623">
              <w:rPr>
                <w:b/>
              </w:rPr>
              <w:t>l</w:t>
            </w:r>
          </w:p>
        </w:tc>
        <w:tc>
          <w:tcPr>
            <w:tcW w:w="426" w:type="dxa"/>
            <w:gridSpan w:val="2"/>
            <w:tcBorders>
              <w:top w:val="single" w:sz="4" w:space="0" w:color="auto"/>
              <w:bottom w:val="single" w:sz="4" w:space="0" w:color="auto"/>
            </w:tcBorders>
            <w:shd w:val="clear" w:color="auto" w:fill="EEECE1" w:themeFill="background2"/>
            <w:vAlign w:val="center"/>
          </w:tcPr>
          <w:p w14:paraId="21DC9111" w14:textId="77777777" w:rsidR="00DA64D1" w:rsidRPr="00831623" w:rsidRDefault="00DA64D1" w:rsidP="002B1D41">
            <w:pPr>
              <w:pStyle w:val="tabletext"/>
              <w:rPr>
                <w:b/>
              </w:rPr>
            </w:pPr>
            <w:r w:rsidRPr="00831623">
              <w:rPr>
                <w:b/>
              </w:rPr>
              <w:t>o</w:t>
            </w:r>
          </w:p>
        </w:tc>
        <w:tc>
          <w:tcPr>
            <w:tcW w:w="426" w:type="dxa"/>
            <w:gridSpan w:val="2"/>
            <w:tcBorders>
              <w:top w:val="nil"/>
              <w:bottom w:val="single" w:sz="4" w:space="0" w:color="auto"/>
              <w:right w:val="nil"/>
            </w:tcBorders>
            <w:vAlign w:val="center"/>
          </w:tcPr>
          <w:p w14:paraId="25B5EED4" w14:textId="77777777" w:rsidR="00DA64D1" w:rsidRDefault="00DA64D1" w:rsidP="002B1D41">
            <w:pPr>
              <w:pStyle w:val="tabletext"/>
            </w:pPr>
          </w:p>
        </w:tc>
        <w:tc>
          <w:tcPr>
            <w:tcW w:w="426" w:type="dxa"/>
            <w:gridSpan w:val="2"/>
            <w:tcBorders>
              <w:top w:val="nil"/>
              <w:left w:val="nil"/>
              <w:bottom w:val="single" w:sz="4" w:space="0" w:color="auto"/>
              <w:right w:val="nil"/>
            </w:tcBorders>
            <w:vAlign w:val="center"/>
          </w:tcPr>
          <w:p w14:paraId="4F97F097" w14:textId="77777777" w:rsidR="00DA64D1" w:rsidRDefault="00DA64D1" w:rsidP="002B1D41">
            <w:pPr>
              <w:pStyle w:val="tabletext"/>
            </w:pPr>
          </w:p>
        </w:tc>
        <w:tc>
          <w:tcPr>
            <w:tcW w:w="426" w:type="dxa"/>
            <w:gridSpan w:val="2"/>
            <w:tcBorders>
              <w:top w:val="nil"/>
              <w:left w:val="nil"/>
              <w:bottom w:val="single" w:sz="4" w:space="0" w:color="auto"/>
              <w:right w:val="nil"/>
            </w:tcBorders>
            <w:vAlign w:val="center"/>
          </w:tcPr>
          <w:p w14:paraId="12F5A5D4" w14:textId="77777777" w:rsidR="00DA64D1" w:rsidRDefault="00DA64D1" w:rsidP="002B1D41">
            <w:pPr>
              <w:pStyle w:val="tabletext"/>
            </w:pPr>
          </w:p>
        </w:tc>
        <w:tc>
          <w:tcPr>
            <w:tcW w:w="426" w:type="dxa"/>
            <w:gridSpan w:val="2"/>
            <w:tcBorders>
              <w:top w:val="nil"/>
              <w:left w:val="nil"/>
              <w:bottom w:val="single" w:sz="4" w:space="0" w:color="auto"/>
              <w:right w:val="nil"/>
            </w:tcBorders>
            <w:vAlign w:val="center"/>
          </w:tcPr>
          <w:p w14:paraId="74E768BD" w14:textId="77777777" w:rsidR="00DA64D1" w:rsidRDefault="00DA64D1" w:rsidP="002B1D41">
            <w:pPr>
              <w:pStyle w:val="tabletext"/>
            </w:pPr>
          </w:p>
        </w:tc>
        <w:tc>
          <w:tcPr>
            <w:tcW w:w="426" w:type="dxa"/>
            <w:gridSpan w:val="2"/>
            <w:tcBorders>
              <w:top w:val="nil"/>
              <w:left w:val="nil"/>
              <w:bottom w:val="single" w:sz="4" w:space="0" w:color="auto"/>
              <w:right w:val="nil"/>
            </w:tcBorders>
            <w:vAlign w:val="center"/>
          </w:tcPr>
          <w:p w14:paraId="6CAA19BC" w14:textId="77777777" w:rsidR="00DA64D1" w:rsidRDefault="00DA64D1" w:rsidP="002B1D41">
            <w:pPr>
              <w:pStyle w:val="tabletext"/>
            </w:pPr>
          </w:p>
        </w:tc>
      </w:tr>
      <w:tr w:rsidR="00DA64D1" w14:paraId="61F69941" w14:textId="77777777" w:rsidTr="002B1D41">
        <w:trPr>
          <w:gridBefore w:val="1"/>
          <w:wBefore w:w="142" w:type="dxa"/>
          <w:cantSplit/>
          <w:trHeight w:hRule="exact" w:val="79"/>
        </w:trPr>
        <w:tc>
          <w:tcPr>
            <w:tcW w:w="427" w:type="dxa"/>
            <w:gridSpan w:val="2"/>
            <w:tcBorders>
              <w:left w:val="nil"/>
              <w:bottom w:val="nil"/>
            </w:tcBorders>
            <w:vAlign w:val="center"/>
          </w:tcPr>
          <w:p w14:paraId="22FB991C" w14:textId="77777777" w:rsidR="00DA64D1" w:rsidRDefault="00DA64D1" w:rsidP="002B1D41">
            <w:pPr>
              <w:pStyle w:val="tabletext"/>
            </w:pPr>
          </w:p>
        </w:tc>
        <w:tc>
          <w:tcPr>
            <w:tcW w:w="427" w:type="dxa"/>
            <w:gridSpan w:val="2"/>
            <w:tcBorders>
              <w:bottom w:val="nil"/>
            </w:tcBorders>
            <w:vAlign w:val="center"/>
          </w:tcPr>
          <w:p w14:paraId="292D96BF" w14:textId="77777777" w:rsidR="00DA64D1" w:rsidRDefault="00DA64D1" w:rsidP="002B1D41">
            <w:pPr>
              <w:pStyle w:val="tabletext"/>
            </w:pPr>
          </w:p>
        </w:tc>
        <w:tc>
          <w:tcPr>
            <w:tcW w:w="427" w:type="dxa"/>
            <w:gridSpan w:val="2"/>
            <w:tcBorders>
              <w:bottom w:val="nil"/>
            </w:tcBorders>
            <w:vAlign w:val="center"/>
          </w:tcPr>
          <w:p w14:paraId="54FCF37A" w14:textId="77777777" w:rsidR="00DA64D1" w:rsidRDefault="00DA64D1" w:rsidP="002B1D41">
            <w:pPr>
              <w:pStyle w:val="tabletext"/>
            </w:pPr>
          </w:p>
        </w:tc>
        <w:tc>
          <w:tcPr>
            <w:tcW w:w="427" w:type="dxa"/>
            <w:gridSpan w:val="2"/>
            <w:tcBorders>
              <w:bottom w:val="nil"/>
            </w:tcBorders>
            <w:vAlign w:val="center"/>
          </w:tcPr>
          <w:p w14:paraId="07158436" w14:textId="77777777" w:rsidR="00DA64D1" w:rsidRDefault="00DA64D1" w:rsidP="002B1D41">
            <w:pPr>
              <w:pStyle w:val="tabletext"/>
            </w:pPr>
          </w:p>
        </w:tc>
        <w:tc>
          <w:tcPr>
            <w:tcW w:w="427" w:type="dxa"/>
            <w:gridSpan w:val="2"/>
            <w:tcBorders>
              <w:bottom w:val="nil"/>
            </w:tcBorders>
            <w:vAlign w:val="center"/>
          </w:tcPr>
          <w:p w14:paraId="5F7DCCE1" w14:textId="77777777" w:rsidR="00DA64D1" w:rsidRDefault="00DA64D1" w:rsidP="002B1D41">
            <w:pPr>
              <w:pStyle w:val="tabletext"/>
            </w:pPr>
          </w:p>
        </w:tc>
        <w:tc>
          <w:tcPr>
            <w:tcW w:w="427" w:type="dxa"/>
            <w:gridSpan w:val="2"/>
            <w:tcBorders>
              <w:bottom w:val="nil"/>
            </w:tcBorders>
            <w:vAlign w:val="center"/>
          </w:tcPr>
          <w:p w14:paraId="7829B597" w14:textId="77777777" w:rsidR="00DA64D1" w:rsidRDefault="00DA64D1" w:rsidP="002B1D41">
            <w:pPr>
              <w:pStyle w:val="tabletext"/>
            </w:pPr>
          </w:p>
        </w:tc>
        <w:tc>
          <w:tcPr>
            <w:tcW w:w="427" w:type="dxa"/>
            <w:gridSpan w:val="2"/>
            <w:tcBorders>
              <w:bottom w:val="nil"/>
            </w:tcBorders>
            <w:vAlign w:val="center"/>
          </w:tcPr>
          <w:p w14:paraId="73286A99" w14:textId="77777777" w:rsidR="00DA64D1" w:rsidRDefault="00DA64D1" w:rsidP="002B1D41">
            <w:pPr>
              <w:pStyle w:val="tabletext"/>
            </w:pPr>
          </w:p>
        </w:tc>
        <w:tc>
          <w:tcPr>
            <w:tcW w:w="427" w:type="dxa"/>
            <w:gridSpan w:val="2"/>
            <w:tcBorders>
              <w:bottom w:val="nil"/>
            </w:tcBorders>
            <w:vAlign w:val="center"/>
          </w:tcPr>
          <w:p w14:paraId="708E5C73" w14:textId="77777777" w:rsidR="00DA64D1" w:rsidRDefault="00DA64D1" w:rsidP="002B1D41">
            <w:pPr>
              <w:pStyle w:val="tabletext"/>
            </w:pPr>
          </w:p>
        </w:tc>
        <w:tc>
          <w:tcPr>
            <w:tcW w:w="426" w:type="dxa"/>
            <w:gridSpan w:val="2"/>
            <w:tcBorders>
              <w:bottom w:val="nil"/>
            </w:tcBorders>
            <w:vAlign w:val="center"/>
          </w:tcPr>
          <w:p w14:paraId="207DA522" w14:textId="77777777" w:rsidR="00DA64D1" w:rsidRDefault="00DA64D1" w:rsidP="002B1D41">
            <w:pPr>
              <w:pStyle w:val="tabletext"/>
            </w:pPr>
          </w:p>
        </w:tc>
        <w:tc>
          <w:tcPr>
            <w:tcW w:w="426" w:type="dxa"/>
            <w:gridSpan w:val="2"/>
            <w:tcBorders>
              <w:bottom w:val="nil"/>
            </w:tcBorders>
            <w:vAlign w:val="center"/>
          </w:tcPr>
          <w:p w14:paraId="0F34DED9" w14:textId="77777777" w:rsidR="00DA64D1" w:rsidRDefault="00DA64D1" w:rsidP="002B1D41">
            <w:pPr>
              <w:pStyle w:val="tabletext"/>
            </w:pPr>
          </w:p>
        </w:tc>
        <w:tc>
          <w:tcPr>
            <w:tcW w:w="426" w:type="dxa"/>
            <w:gridSpan w:val="2"/>
            <w:tcBorders>
              <w:bottom w:val="nil"/>
            </w:tcBorders>
            <w:vAlign w:val="center"/>
          </w:tcPr>
          <w:p w14:paraId="7A55E7F8" w14:textId="77777777" w:rsidR="00DA64D1" w:rsidRDefault="00DA64D1" w:rsidP="002B1D41">
            <w:pPr>
              <w:pStyle w:val="tabletext"/>
            </w:pPr>
          </w:p>
        </w:tc>
        <w:tc>
          <w:tcPr>
            <w:tcW w:w="426" w:type="dxa"/>
            <w:gridSpan w:val="2"/>
            <w:tcBorders>
              <w:bottom w:val="nil"/>
            </w:tcBorders>
            <w:vAlign w:val="center"/>
          </w:tcPr>
          <w:p w14:paraId="4CB11DB0" w14:textId="77777777" w:rsidR="00DA64D1" w:rsidRDefault="00DA64D1" w:rsidP="002B1D41">
            <w:pPr>
              <w:pStyle w:val="tabletext"/>
            </w:pPr>
          </w:p>
        </w:tc>
        <w:tc>
          <w:tcPr>
            <w:tcW w:w="426" w:type="dxa"/>
            <w:gridSpan w:val="2"/>
            <w:tcBorders>
              <w:bottom w:val="nil"/>
            </w:tcBorders>
            <w:vAlign w:val="center"/>
          </w:tcPr>
          <w:p w14:paraId="41CCC7DF" w14:textId="77777777" w:rsidR="00DA64D1" w:rsidRDefault="00DA64D1" w:rsidP="002B1D41">
            <w:pPr>
              <w:pStyle w:val="tabletext"/>
            </w:pPr>
          </w:p>
        </w:tc>
        <w:tc>
          <w:tcPr>
            <w:tcW w:w="426" w:type="dxa"/>
            <w:gridSpan w:val="2"/>
            <w:tcBorders>
              <w:bottom w:val="nil"/>
            </w:tcBorders>
            <w:vAlign w:val="center"/>
          </w:tcPr>
          <w:p w14:paraId="681C952B" w14:textId="77777777" w:rsidR="00DA64D1" w:rsidRDefault="00DA64D1" w:rsidP="002B1D41">
            <w:pPr>
              <w:pStyle w:val="tabletext"/>
            </w:pPr>
          </w:p>
        </w:tc>
        <w:tc>
          <w:tcPr>
            <w:tcW w:w="426" w:type="dxa"/>
            <w:gridSpan w:val="2"/>
            <w:tcBorders>
              <w:bottom w:val="nil"/>
            </w:tcBorders>
            <w:vAlign w:val="center"/>
          </w:tcPr>
          <w:p w14:paraId="2B9386B0" w14:textId="77777777" w:rsidR="00DA64D1" w:rsidRDefault="00DA64D1" w:rsidP="002B1D41">
            <w:pPr>
              <w:pStyle w:val="tabletext"/>
            </w:pPr>
          </w:p>
        </w:tc>
        <w:tc>
          <w:tcPr>
            <w:tcW w:w="426" w:type="dxa"/>
            <w:gridSpan w:val="2"/>
            <w:tcBorders>
              <w:bottom w:val="nil"/>
              <w:right w:val="nil"/>
            </w:tcBorders>
            <w:vAlign w:val="center"/>
          </w:tcPr>
          <w:p w14:paraId="55A2CF46" w14:textId="77777777" w:rsidR="00DA64D1" w:rsidRDefault="00DA64D1" w:rsidP="002B1D41">
            <w:pPr>
              <w:pStyle w:val="tabletext"/>
            </w:pPr>
          </w:p>
        </w:tc>
      </w:tr>
      <w:tr w:rsidR="00DA64D1" w14:paraId="26BAF989" w14:textId="77777777" w:rsidTr="002B1D41">
        <w:trPr>
          <w:gridAfter w:val="1"/>
          <w:wAfter w:w="142" w:type="dxa"/>
          <w:cantSplit/>
        </w:trPr>
        <w:tc>
          <w:tcPr>
            <w:tcW w:w="427" w:type="dxa"/>
            <w:gridSpan w:val="2"/>
            <w:tcBorders>
              <w:top w:val="nil"/>
              <w:left w:val="nil"/>
              <w:bottom w:val="nil"/>
              <w:right w:val="nil"/>
            </w:tcBorders>
            <w:vAlign w:val="center"/>
          </w:tcPr>
          <w:p w14:paraId="4C6230DF" w14:textId="77777777" w:rsidR="00DA64D1" w:rsidRDefault="00DA64D1" w:rsidP="002B1D41">
            <w:pPr>
              <w:pStyle w:val="tabletext"/>
              <w:jc w:val="left"/>
            </w:pPr>
          </w:p>
        </w:tc>
        <w:tc>
          <w:tcPr>
            <w:tcW w:w="427" w:type="dxa"/>
            <w:gridSpan w:val="2"/>
            <w:tcBorders>
              <w:top w:val="nil"/>
              <w:left w:val="nil"/>
              <w:bottom w:val="nil"/>
              <w:right w:val="nil"/>
            </w:tcBorders>
            <w:vAlign w:val="center"/>
          </w:tcPr>
          <w:p w14:paraId="6DF9C82E" w14:textId="77777777" w:rsidR="00DA64D1" w:rsidRDefault="00DA64D1" w:rsidP="002B1D41">
            <w:pPr>
              <w:pStyle w:val="tabletext"/>
              <w:jc w:val="left"/>
            </w:pPr>
            <w:r>
              <w:t>…</w:t>
            </w:r>
          </w:p>
        </w:tc>
        <w:tc>
          <w:tcPr>
            <w:tcW w:w="427" w:type="dxa"/>
            <w:gridSpan w:val="2"/>
            <w:tcBorders>
              <w:top w:val="nil"/>
              <w:left w:val="nil"/>
              <w:bottom w:val="nil"/>
              <w:right w:val="nil"/>
            </w:tcBorders>
            <w:vAlign w:val="center"/>
          </w:tcPr>
          <w:p w14:paraId="22817F81" w14:textId="77777777" w:rsidR="00DA64D1" w:rsidRDefault="00DA64D1" w:rsidP="002B1D41">
            <w:pPr>
              <w:pStyle w:val="tabletext"/>
              <w:jc w:val="left"/>
            </w:pPr>
            <w:r>
              <w:t>9</w:t>
            </w:r>
          </w:p>
        </w:tc>
        <w:tc>
          <w:tcPr>
            <w:tcW w:w="427" w:type="dxa"/>
            <w:gridSpan w:val="2"/>
            <w:tcBorders>
              <w:top w:val="nil"/>
              <w:left w:val="nil"/>
              <w:bottom w:val="nil"/>
              <w:right w:val="nil"/>
            </w:tcBorders>
            <w:vAlign w:val="center"/>
          </w:tcPr>
          <w:p w14:paraId="5D0535D4" w14:textId="77777777" w:rsidR="00DA64D1" w:rsidRDefault="00DA64D1" w:rsidP="002B1D41">
            <w:pPr>
              <w:pStyle w:val="tabletext"/>
              <w:jc w:val="left"/>
            </w:pPr>
            <w:r>
              <w:t>8</w:t>
            </w:r>
          </w:p>
        </w:tc>
        <w:tc>
          <w:tcPr>
            <w:tcW w:w="427" w:type="dxa"/>
            <w:gridSpan w:val="2"/>
            <w:tcBorders>
              <w:top w:val="nil"/>
              <w:left w:val="nil"/>
              <w:bottom w:val="nil"/>
              <w:right w:val="nil"/>
            </w:tcBorders>
            <w:vAlign w:val="center"/>
          </w:tcPr>
          <w:p w14:paraId="2BEEE82C" w14:textId="77777777" w:rsidR="00DA64D1" w:rsidRDefault="00DA64D1" w:rsidP="002B1D41">
            <w:pPr>
              <w:pStyle w:val="tabletext"/>
              <w:jc w:val="left"/>
            </w:pPr>
            <w:r>
              <w:t>7</w:t>
            </w:r>
          </w:p>
        </w:tc>
        <w:tc>
          <w:tcPr>
            <w:tcW w:w="427" w:type="dxa"/>
            <w:gridSpan w:val="2"/>
            <w:tcBorders>
              <w:top w:val="nil"/>
              <w:left w:val="nil"/>
              <w:bottom w:val="nil"/>
              <w:right w:val="nil"/>
            </w:tcBorders>
            <w:vAlign w:val="center"/>
          </w:tcPr>
          <w:p w14:paraId="074DB7E1" w14:textId="77777777" w:rsidR="00DA64D1" w:rsidRDefault="00DA64D1" w:rsidP="002B1D41">
            <w:pPr>
              <w:pStyle w:val="tabletext"/>
              <w:jc w:val="left"/>
            </w:pPr>
            <w:r>
              <w:t>6</w:t>
            </w:r>
          </w:p>
        </w:tc>
        <w:tc>
          <w:tcPr>
            <w:tcW w:w="427" w:type="dxa"/>
            <w:gridSpan w:val="2"/>
            <w:tcBorders>
              <w:top w:val="nil"/>
              <w:left w:val="nil"/>
              <w:bottom w:val="nil"/>
              <w:right w:val="nil"/>
            </w:tcBorders>
            <w:vAlign w:val="center"/>
          </w:tcPr>
          <w:p w14:paraId="4B93E8B0" w14:textId="77777777" w:rsidR="00DA64D1" w:rsidRDefault="00DA64D1" w:rsidP="002B1D41">
            <w:pPr>
              <w:pStyle w:val="tabletext"/>
              <w:jc w:val="left"/>
            </w:pPr>
            <w:r>
              <w:t>5</w:t>
            </w:r>
          </w:p>
        </w:tc>
        <w:tc>
          <w:tcPr>
            <w:tcW w:w="427" w:type="dxa"/>
            <w:gridSpan w:val="2"/>
            <w:tcBorders>
              <w:top w:val="nil"/>
              <w:left w:val="nil"/>
              <w:bottom w:val="nil"/>
              <w:right w:val="nil"/>
            </w:tcBorders>
            <w:vAlign w:val="center"/>
          </w:tcPr>
          <w:p w14:paraId="04527963" w14:textId="77777777" w:rsidR="00DA64D1" w:rsidRDefault="00DA64D1" w:rsidP="002B1D41">
            <w:pPr>
              <w:pStyle w:val="tabletext"/>
              <w:jc w:val="left"/>
            </w:pPr>
            <w:r>
              <w:t>4</w:t>
            </w:r>
          </w:p>
        </w:tc>
        <w:tc>
          <w:tcPr>
            <w:tcW w:w="426" w:type="dxa"/>
            <w:gridSpan w:val="2"/>
            <w:tcBorders>
              <w:top w:val="nil"/>
              <w:left w:val="nil"/>
              <w:bottom w:val="nil"/>
              <w:right w:val="nil"/>
            </w:tcBorders>
            <w:vAlign w:val="center"/>
          </w:tcPr>
          <w:p w14:paraId="6B078F72" w14:textId="77777777" w:rsidR="00DA64D1" w:rsidRDefault="00DA64D1" w:rsidP="002B1D41">
            <w:pPr>
              <w:pStyle w:val="tabletext"/>
              <w:jc w:val="left"/>
            </w:pPr>
            <w:r>
              <w:t>3</w:t>
            </w:r>
          </w:p>
        </w:tc>
        <w:tc>
          <w:tcPr>
            <w:tcW w:w="426" w:type="dxa"/>
            <w:gridSpan w:val="2"/>
            <w:tcBorders>
              <w:top w:val="nil"/>
              <w:left w:val="nil"/>
              <w:bottom w:val="nil"/>
              <w:right w:val="nil"/>
            </w:tcBorders>
            <w:vAlign w:val="center"/>
          </w:tcPr>
          <w:p w14:paraId="1C17095E" w14:textId="77777777" w:rsidR="00DA64D1" w:rsidRDefault="00DA64D1" w:rsidP="002B1D41">
            <w:pPr>
              <w:pStyle w:val="tabletext"/>
              <w:jc w:val="left"/>
            </w:pPr>
            <w:r>
              <w:t>2</w:t>
            </w:r>
          </w:p>
        </w:tc>
        <w:tc>
          <w:tcPr>
            <w:tcW w:w="426" w:type="dxa"/>
            <w:gridSpan w:val="2"/>
            <w:tcBorders>
              <w:top w:val="nil"/>
              <w:left w:val="nil"/>
              <w:bottom w:val="nil"/>
              <w:right w:val="nil"/>
            </w:tcBorders>
            <w:vAlign w:val="center"/>
          </w:tcPr>
          <w:p w14:paraId="3ACF25DA" w14:textId="77777777" w:rsidR="00DA64D1" w:rsidRDefault="00DA64D1" w:rsidP="002B1D41">
            <w:pPr>
              <w:pStyle w:val="tabletext"/>
              <w:jc w:val="left"/>
            </w:pPr>
            <w:r>
              <w:t>1</w:t>
            </w:r>
          </w:p>
        </w:tc>
        <w:tc>
          <w:tcPr>
            <w:tcW w:w="426" w:type="dxa"/>
            <w:gridSpan w:val="2"/>
            <w:tcBorders>
              <w:top w:val="nil"/>
              <w:left w:val="nil"/>
              <w:bottom w:val="nil"/>
              <w:right w:val="nil"/>
            </w:tcBorders>
            <w:vAlign w:val="center"/>
          </w:tcPr>
          <w:p w14:paraId="37EBF9B5" w14:textId="77777777" w:rsidR="00DA64D1" w:rsidRDefault="00DA64D1" w:rsidP="002B1D41">
            <w:pPr>
              <w:pStyle w:val="tabletext"/>
              <w:jc w:val="left"/>
            </w:pPr>
            <w:r>
              <w:t>0</w:t>
            </w:r>
          </w:p>
        </w:tc>
        <w:tc>
          <w:tcPr>
            <w:tcW w:w="426" w:type="dxa"/>
            <w:gridSpan w:val="2"/>
            <w:tcBorders>
              <w:top w:val="nil"/>
              <w:left w:val="nil"/>
              <w:bottom w:val="nil"/>
              <w:right w:val="nil"/>
            </w:tcBorders>
            <w:vAlign w:val="center"/>
          </w:tcPr>
          <w:p w14:paraId="72D7629A" w14:textId="77777777" w:rsidR="00DA64D1" w:rsidRDefault="00DA64D1" w:rsidP="002B1D41">
            <w:pPr>
              <w:pStyle w:val="tabletext"/>
              <w:jc w:val="left"/>
            </w:pPr>
            <w:r>
              <w:t>-1</w:t>
            </w:r>
          </w:p>
        </w:tc>
        <w:tc>
          <w:tcPr>
            <w:tcW w:w="426" w:type="dxa"/>
            <w:gridSpan w:val="2"/>
            <w:tcBorders>
              <w:top w:val="nil"/>
              <w:left w:val="nil"/>
              <w:bottom w:val="nil"/>
              <w:right w:val="nil"/>
            </w:tcBorders>
            <w:vAlign w:val="center"/>
          </w:tcPr>
          <w:p w14:paraId="4BEEA395" w14:textId="77777777" w:rsidR="00DA64D1" w:rsidRDefault="00DA64D1" w:rsidP="002B1D41">
            <w:pPr>
              <w:pStyle w:val="tabletext"/>
              <w:jc w:val="left"/>
            </w:pPr>
            <w:r>
              <w:t>-2</w:t>
            </w:r>
          </w:p>
        </w:tc>
        <w:tc>
          <w:tcPr>
            <w:tcW w:w="426" w:type="dxa"/>
            <w:gridSpan w:val="2"/>
            <w:tcBorders>
              <w:top w:val="nil"/>
              <w:left w:val="nil"/>
              <w:bottom w:val="nil"/>
              <w:right w:val="nil"/>
            </w:tcBorders>
            <w:vAlign w:val="center"/>
          </w:tcPr>
          <w:p w14:paraId="1D066BDD" w14:textId="77777777" w:rsidR="00DA64D1" w:rsidRDefault="00DA64D1" w:rsidP="002B1D41">
            <w:pPr>
              <w:pStyle w:val="tabletext"/>
              <w:jc w:val="left"/>
            </w:pPr>
            <w:r>
              <w:t>-3</w:t>
            </w:r>
          </w:p>
        </w:tc>
        <w:tc>
          <w:tcPr>
            <w:tcW w:w="426" w:type="dxa"/>
            <w:gridSpan w:val="2"/>
            <w:tcBorders>
              <w:top w:val="nil"/>
              <w:left w:val="nil"/>
              <w:bottom w:val="nil"/>
              <w:right w:val="nil"/>
            </w:tcBorders>
            <w:vAlign w:val="center"/>
          </w:tcPr>
          <w:p w14:paraId="1A64C3DF" w14:textId="77777777" w:rsidR="00DA64D1" w:rsidRDefault="00DA64D1" w:rsidP="002B1D41">
            <w:pPr>
              <w:pStyle w:val="tabletext"/>
              <w:jc w:val="left"/>
            </w:pPr>
            <w:r>
              <w:t>…</w:t>
            </w:r>
          </w:p>
        </w:tc>
      </w:tr>
      <w:tr w:rsidR="000029CF" w14:paraId="50878C91" w14:textId="77777777" w:rsidTr="00D65D8A">
        <w:trPr>
          <w:gridAfter w:val="1"/>
          <w:wAfter w:w="142" w:type="dxa"/>
          <w:cantSplit/>
        </w:trPr>
        <w:tc>
          <w:tcPr>
            <w:tcW w:w="427" w:type="dxa"/>
            <w:gridSpan w:val="2"/>
            <w:tcBorders>
              <w:top w:val="nil"/>
              <w:left w:val="nil"/>
              <w:bottom w:val="nil"/>
              <w:right w:val="nil"/>
            </w:tcBorders>
            <w:vAlign w:val="center"/>
          </w:tcPr>
          <w:p w14:paraId="6E03C719" w14:textId="77777777" w:rsidR="000029CF" w:rsidRDefault="000029CF" w:rsidP="002B1D41">
            <w:pPr>
              <w:pStyle w:val="tabletext"/>
              <w:jc w:val="left"/>
            </w:pPr>
          </w:p>
        </w:tc>
        <w:tc>
          <w:tcPr>
            <w:tcW w:w="427" w:type="dxa"/>
            <w:gridSpan w:val="2"/>
            <w:tcBorders>
              <w:top w:val="nil"/>
              <w:left w:val="nil"/>
              <w:bottom w:val="nil"/>
              <w:right w:val="nil"/>
            </w:tcBorders>
            <w:vAlign w:val="center"/>
          </w:tcPr>
          <w:p w14:paraId="21F9EB1E" w14:textId="77777777" w:rsidR="000029CF" w:rsidRDefault="000029CF" w:rsidP="002B1D41">
            <w:pPr>
              <w:pStyle w:val="tabletext"/>
              <w:jc w:val="left"/>
            </w:pPr>
          </w:p>
        </w:tc>
        <w:tc>
          <w:tcPr>
            <w:tcW w:w="5544" w:type="dxa"/>
            <w:gridSpan w:val="26"/>
            <w:tcBorders>
              <w:top w:val="nil"/>
              <w:left w:val="nil"/>
              <w:bottom w:val="nil"/>
              <w:right w:val="nil"/>
            </w:tcBorders>
            <w:vAlign w:val="center"/>
          </w:tcPr>
          <w:p w14:paraId="0BBD9A12" w14:textId="77777777" w:rsidR="00812268" w:rsidRDefault="000029CF">
            <w:pPr>
              <w:pStyle w:val="tabletext"/>
            </w:pPr>
            <w:r>
              <w:t xml:space="preserve">Boundary position relative to </w:t>
            </w:r>
            <w:proofErr w:type="spellStart"/>
            <w:r>
              <w:t>Str</w:t>
            </w:r>
            <w:proofErr w:type="spellEnd"/>
            <w:r>
              <w:t>::END</w:t>
            </w:r>
          </w:p>
        </w:tc>
        <w:tc>
          <w:tcPr>
            <w:tcW w:w="426" w:type="dxa"/>
            <w:gridSpan w:val="2"/>
            <w:tcBorders>
              <w:top w:val="nil"/>
              <w:left w:val="nil"/>
              <w:bottom w:val="nil"/>
              <w:right w:val="nil"/>
            </w:tcBorders>
            <w:vAlign w:val="center"/>
          </w:tcPr>
          <w:p w14:paraId="03CC528D" w14:textId="77777777" w:rsidR="000029CF" w:rsidRDefault="000029CF" w:rsidP="002B1D41">
            <w:pPr>
              <w:pStyle w:val="tabletext"/>
              <w:jc w:val="left"/>
            </w:pPr>
          </w:p>
        </w:tc>
      </w:tr>
    </w:tbl>
    <w:p w14:paraId="7B2869FE" w14:textId="77777777" w:rsidR="002B1D41" w:rsidRDefault="002B1D41">
      <w:pPr>
        <w:pStyle w:val="Textbody"/>
      </w:pPr>
    </w:p>
    <w:p w14:paraId="587734E0" w14:textId="77777777" w:rsidR="002B1D41" w:rsidRDefault="00DA64D1">
      <w:pPr>
        <w:pStyle w:val="Textbody"/>
      </w:pPr>
      <w:r>
        <w:t xml:space="preserve">Once again, we have a straightforward interpretation of out-of-range values for </w:t>
      </w:r>
      <w:r>
        <w:rPr>
          <w:rStyle w:val="codesnippetintext"/>
        </w:rPr>
        <w:t>p</w:t>
      </w:r>
      <w:r>
        <w:t xml:space="preserve">. With </w:t>
      </w:r>
      <w:r>
        <w:rPr>
          <w:rStyle w:val="codesnippetintext"/>
        </w:rPr>
        <w:t>origin</w:t>
      </w:r>
      <w:r>
        <w:t xml:space="preserve"> specified as </w:t>
      </w:r>
      <w:proofErr w:type="spellStart"/>
      <w:r>
        <w:rPr>
          <w:rStyle w:val="codesnippetintext"/>
        </w:rPr>
        <w:t>Str</w:t>
      </w:r>
      <w:proofErr w:type="spellEnd"/>
      <w:r>
        <w:rPr>
          <w:rStyle w:val="codesnippetintext"/>
        </w:rPr>
        <w:t>::END</w:t>
      </w:r>
      <w:r>
        <w:t>, however, we can specify trailing (suffix) parts of the string without needing to worry about exactly how long the string is.</w:t>
      </w:r>
    </w:p>
    <w:p w14:paraId="70345C19" w14:textId="77777777" w:rsidR="00812268" w:rsidRDefault="00DA64D1">
      <w:pPr>
        <w:pStyle w:val="Heading3"/>
      </w:pPr>
      <w:r>
        <w:t xml:space="preserve"> Interpretation of the length argument (n)</w:t>
      </w:r>
    </w:p>
    <w:p w14:paraId="23BE2C69" w14:textId="77777777" w:rsidR="002B1D41" w:rsidRDefault="00DA64D1">
      <w:pPr>
        <w:pStyle w:val="Textbody"/>
      </w:pPr>
      <w:r>
        <w:rPr>
          <w:lang w:eastAsia="en-GB"/>
        </w:rPr>
        <w:t xml:space="preserve">Having established a starting (boundary) point for our string range, we now need to consider the length of slice that we wish to take. The interpretation of this argument </w:t>
      </w:r>
      <w:r>
        <w:rPr>
          <w:rStyle w:val="codesnippetintext"/>
        </w:rPr>
        <w:t>n</w:t>
      </w:r>
      <w:r>
        <w:t xml:space="preserve"> is not in any way affected by the </w:t>
      </w:r>
      <w:r>
        <w:rPr>
          <w:rStyle w:val="codesnippetintext"/>
        </w:rPr>
        <w:t>origin</w:t>
      </w:r>
      <w:r>
        <w:t xml:space="preserve"> value. </w:t>
      </w:r>
      <w:r w:rsidR="00932A61">
        <w:t xml:space="preserve"> It specifies how far to move from the </w:t>
      </w:r>
      <w:r w:rsidR="00932A61">
        <w:rPr>
          <w:rStyle w:val="codesnippetintext"/>
        </w:rPr>
        <w:t>p</w:t>
      </w:r>
      <w:r w:rsidR="00932A61">
        <w:t xml:space="preserve">-specified boundary in order to find the second boundary of our substring. Positive values of </w:t>
      </w:r>
      <w:r w:rsidR="00932A61">
        <w:rPr>
          <w:rStyle w:val="codesnippetintext"/>
        </w:rPr>
        <w:t>n</w:t>
      </w:r>
      <w:r w:rsidR="00932A61">
        <w:t xml:space="preserve"> describe movement to the right. Negative values describe movement to the left.</w:t>
      </w:r>
    </w:p>
    <w:p w14:paraId="51BA7F67" w14:textId="77777777" w:rsidR="00812268" w:rsidRDefault="00D11288">
      <w:pPr>
        <w:pStyle w:val="Heading3"/>
      </w:pPr>
      <w:r>
        <w:t>Interpreting the complete range specification</w:t>
      </w:r>
    </w:p>
    <w:p w14:paraId="7AB6624A" w14:textId="77777777" w:rsidR="00CC65AA" w:rsidRDefault="00D11288">
      <w:pPr>
        <w:pStyle w:val="Textbody"/>
      </w:pPr>
      <w:r>
        <w:rPr>
          <w:lang w:eastAsia="en-GB"/>
        </w:rPr>
        <w:t xml:space="preserve">Taken together, the set of three values </w:t>
      </w:r>
      <w:r>
        <w:rPr>
          <w:rStyle w:val="codesnippetintext"/>
        </w:rPr>
        <w:t>origin</w:t>
      </w:r>
      <w:r>
        <w:t xml:space="preserve">, </w:t>
      </w:r>
      <w:r>
        <w:rPr>
          <w:rStyle w:val="codesnippetintext"/>
        </w:rPr>
        <w:t>n</w:t>
      </w:r>
      <w:r>
        <w:t xml:space="preserve"> and </w:t>
      </w:r>
      <w:r>
        <w:rPr>
          <w:rStyle w:val="codesnippetintext"/>
        </w:rPr>
        <w:t>p</w:t>
      </w:r>
      <w:r>
        <w:t xml:space="preserve"> specifies a range of character positions along the character-boundary number line. For example, if we were to invoke function </w:t>
      </w:r>
      <w:proofErr w:type="spellStart"/>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.p(3), .n(4), .origin(</w:t>
      </w:r>
      <w:proofErr w:type="spellStart"/>
      <w:r w:rsidR="00042206">
        <w:rPr>
          <w:rStyle w:val="codesnippetintext"/>
        </w:rPr>
        <w:t>Str</w:t>
      </w:r>
      <w:proofErr w:type="spellEnd"/>
      <w:r w:rsidR="00042206">
        <w:rPr>
          <w:rStyle w:val="codesnippetintext"/>
        </w:rPr>
        <w:t>::</w:t>
      </w:r>
      <w:r>
        <w:rPr>
          <w:rStyle w:val="codesnippetintext"/>
        </w:rPr>
        <w:t>START))</w:t>
      </w:r>
      <w:r>
        <w:t xml:space="preserve"> it would specify the range shown shaded on the diagram below:</w:t>
      </w:r>
    </w:p>
    <w:p w14:paraId="41E5A2D9" w14:textId="77777777" w:rsidR="00D11288" w:rsidRDefault="00D11288" w:rsidP="00D11288">
      <w:pPr>
        <w:pStyle w:val="Textbody"/>
      </w:pPr>
    </w:p>
    <w:tbl>
      <w:tblPr>
        <w:tblStyle w:val="TableGrid"/>
        <w:tblW w:w="0" w:type="auto"/>
        <w:tblInd w:w="817" w:type="dxa"/>
        <w:tblLayout w:type="fixed"/>
        <w:tblLook w:val="04A0" w:firstRow="1" w:lastRow="0" w:firstColumn="1" w:lastColumn="0" w:noHBand="0" w:noVBand="1"/>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D11288" w14:paraId="451D43AB" w14:textId="77777777" w:rsidTr="00D65D8A">
        <w:trPr>
          <w:gridBefore w:val="1"/>
          <w:wBefore w:w="142" w:type="dxa"/>
          <w:cantSplit/>
        </w:trPr>
        <w:tc>
          <w:tcPr>
            <w:tcW w:w="2562" w:type="dxa"/>
            <w:gridSpan w:val="12"/>
            <w:tcBorders>
              <w:top w:val="nil"/>
              <w:left w:val="nil"/>
              <w:bottom w:val="nil"/>
              <w:right w:val="nil"/>
            </w:tcBorders>
            <w:vAlign w:val="center"/>
          </w:tcPr>
          <w:p w14:paraId="21A54350" w14:textId="77777777" w:rsidR="00D11288" w:rsidRDefault="00D11288" w:rsidP="00D65D8A">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14:paraId="5C141DCA" w14:textId="77777777" w:rsidR="00D11288" w:rsidRPr="00831623" w:rsidRDefault="00D11288" w:rsidP="00D65D8A">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14:paraId="0AC7C466" w14:textId="77777777" w:rsidR="00D11288" w:rsidRPr="00831623" w:rsidRDefault="00D11288" w:rsidP="00D65D8A">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14:paraId="2CC633C1" w14:textId="77777777" w:rsidR="00D11288" w:rsidRPr="00831623" w:rsidRDefault="00D11288" w:rsidP="00D65D8A">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14:paraId="4ABC3D84" w14:textId="77777777" w:rsidR="00D11288" w:rsidRPr="00831623" w:rsidRDefault="00D11288" w:rsidP="00D65D8A">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14:paraId="3290D8F4" w14:textId="77777777" w:rsidR="00D11288" w:rsidRPr="00831623" w:rsidRDefault="00D11288" w:rsidP="00D65D8A">
            <w:pPr>
              <w:pStyle w:val="tabletext"/>
              <w:rPr>
                <w:b/>
              </w:rPr>
            </w:pPr>
            <w:r>
              <w:rPr>
                <w:b/>
              </w:rPr>
              <w:t>4</w:t>
            </w:r>
          </w:p>
        </w:tc>
        <w:tc>
          <w:tcPr>
            <w:tcW w:w="426" w:type="dxa"/>
            <w:gridSpan w:val="2"/>
            <w:tcBorders>
              <w:top w:val="nil"/>
              <w:left w:val="nil"/>
              <w:bottom w:val="nil"/>
              <w:right w:val="nil"/>
            </w:tcBorders>
            <w:vAlign w:val="center"/>
          </w:tcPr>
          <w:p w14:paraId="79DFE6F9" w14:textId="77777777" w:rsidR="00D11288" w:rsidRDefault="00D11288" w:rsidP="00D65D8A">
            <w:pPr>
              <w:pStyle w:val="tabletext"/>
            </w:pPr>
          </w:p>
        </w:tc>
        <w:tc>
          <w:tcPr>
            <w:tcW w:w="426" w:type="dxa"/>
            <w:gridSpan w:val="2"/>
            <w:tcBorders>
              <w:top w:val="nil"/>
              <w:left w:val="nil"/>
              <w:bottom w:val="nil"/>
              <w:right w:val="nil"/>
            </w:tcBorders>
            <w:vAlign w:val="center"/>
          </w:tcPr>
          <w:p w14:paraId="1DACD299" w14:textId="77777777" w:rsidR="00D11288" w:rsidRDefault="00D11288" w:rsidP="00D65D8A">
            <w:pPr>
              <w:pStyle w:val="tabletext"/>
            </w:pPr>
          </w:p>
        </w:tc>
        <w:tc>
          <w:tcPr>
            <w:tcW w:w="426" w:type="dxa"/>
            <w:gridSpan w:val="2"/>
            <w:tcBorders>
              <w:top w:val="nil"/>
              <w:left w:val="nil"/>
              <w:bottom w:val="nil"/>
              <w:right w:val="nil"/>
            </w:tcBorders>
            <w:vAlign w:val="center"/>
          </w:tcPr>
          <w:p w14:paraId="0A18000B" w14:textId="77777777" w:rsidR="00D11288" w:rsidRDefault="00D11288" w:rsidP="00D65D8A">
            <w:pPr>
              <w:pStyle w:val="tabletext"/>
            </w:pPr>
          </w:p>
        </w:tc>
        <w:tc>
          <w:tcPr>
            <w:tcW w:w="426" w:type="dxa"/>
            <w:gridSpan w:val="2"/>
            <w:tcBorders>
              <w:top w:val="nil"/>
              <w:left w:val="nil"/>
              <w:bottom w:val="nil"/>
              <w:right w:val="nil"/>
            </w:tcBorders>
            <w:vAlign w:val="center"/>
          </w:tcPr>
          <w:p w14:paraId="55C64BE9" w14:textId="77777777" w:rsidR="00D11288" w:rsidRDefault="00D11288" w:rsidP="00D65D8A">
            <w:pPr>
              <w:pStyle w:val="tabletext"/>
            </w:pPr>
          </w:p>
        </w:tc>
        <w:tc>
          <w:tcPr>
            <w:tcW w:w="426" w:type="dxa"/>
            <w:gridSpan w:val="2"/>
            <w:tcBorders>
              <w:top w:val="nil"/>
              <w:left w:val="nil"/>
              <w:bottom w:val="nil"/>
              <w:right w:val="nil"/>
            </w:tcBorders>
            <w:vAlign w:val="center"/>
          </w:tcPr>
          <w:p w14:paraId="335B000A" w14:textId="77777777" w:rsidR="00D11288" w:rsidRDefault="00D11288" w:rsidP="00D65D8A">
            <w:pPr>
              <w:pStyle w:val="tabletext"/>
            </w:pPr>
          </w:p>
        </w:tc>
      </w:tr>
      <w:tr w:rsidR="00D11288" w14:paraId="3EE587BB" w14:textId="77777777" w:rsidTr="00D11288">
        <w:trPr>
          <w:gridBefore w:val="1"/>
          <w:wBefore w:w="142" w:type="dxa"/>
          <w:cantSplit/>
        </w:trPr>
        <w:tc>
          <w:tcPr>
            <w:tcW w:w="427" w:type="dxa"/>
            <w:gridSpan w:val="2"/>
            <w:tcBorders>
              <w:top w:val="nil"/>
              <w:left w:val="nil"/>
              <w:bottom w:val="single" w:sz="4" w:space="0" w:color="auto"/>
              <w:right w:val="nil"/>
            </w:tcBorders>
            <w:vAlign w:val="center"/>
          </w:tcPr>
          <w:p w14:paraId="0EB9CE44" w14:textId="77777777" w:rsidR="00D11288" w:rsidRDefault="00D11288" w:rsidP="00D65D8A">
            <w:pPr>
              <w:pStyle w:val="tabletext"/>
            </w:pPr>
          </w:p>
        </w:tc>
        <w:tc>
          <w:tcPr>
            <w:tcW w:w="427" w:type="dxa"/>
            <w:gridSpan w:val="2"/>
            <w:tcBorders>
              <w:top w:val="nil"/>
              <w:left w:val="nil"/>
              <w:bottom w:val="single" w:sz="4" w:space="0" w:color="auto"/>
              <w:right w:val="nil"/>
            </w:tcBorders>
            <w:vAlign w:val="center"/>
          </w:tcPr>
          <w:p w14:paraId="092AC3B3" w14:textId="77777777" w:rsidR="00D11288" w:rsidRDefault="00D11288" w:rsidP="00D65D8A">
            <w:pPr>
              <w:pStyle w:val="tabletext"/>
            </w:pPr>
          </w:p>
        </w:tc>
        <w:tc>
          <w:tcPr>
            <w:tcW w:w="427" w:type="dxa"/>
            <w:gridSpan w:val="2"/>
            <w:tcBorders>
              <w:top w:val="nil"/>
              <w:left w:val="nil"/>
              <w:bottom w:val="single" w:sz="4" w:space="0" w:color="auto"/>
              <w:right w:val="nil"/>
            </w:tcBorders>
            <w:vAlign w:val="center"/>
          </w:tcPr>
          <w:p w14:paraId="48A257F5" w14:textId="77777777" w:rsidR="00D11288" w:rsidRDefault="00D11288" w:rsidP="00D65D8A">
            <w:pPr>
              <w:pStyle w:val="tabletext"/>
            </w:pPr>
          </w:p>
        </w:tc>
        <w:tc>
          <w:tcPr>
            <w:tcW w:w="427" w:type="dxa"/>
            <w:gridSpan w:val="2"/>
            <w:tcBorders>
              <w:top w:val="nil"/>
              <w:left w:val="nil"/>
              <w:bottom w:val="single" w:sz="4" w:space="0" w:color="auto"/>
              <w:right w:val="nil"/>
            </w:tcBorders>
            <w:vAlign w:val="center"/>
          </w:tcPr>
          <w:p w14:paraId="1715391C" w14:textId="77777777" w:rsidR="00D11288" w:rsidRDefault="00D11288" w:rsidP="00D65D8A">
            <w:pPr>
              <w:pStyle w:val="tabletext"/>
            </w:pPr>
          </w:p>
        </w:tc>
        <w:tc>
          <w:tcPr>
            <w:tcW w:w="427" w:type="dxa"/>
            <w:gridSpan w:val="2"/>
            <w:tcBorders>
              <w:top w:val="nil"/>
              <w:left w:val="nil"/>
              <w:bottom w:val="single" w:sz="4" w:space="0" w:color="auto"/>
              <w:right w:val="nil"/>
            </w:tcBorders>
            <w:vAlign w:val="center"/>
          </w:tcPr>
          <w:p w14:paraId="243C9840" w14:textId="77777777" w:rsidR="00D11288" w:rsidRDefault="00D11288" w:rsidP="00D65D8A">
            <w:pPr>
              <w:pStyle w:val="tabletext"/>
            </w:pPr>
          </w:p>
        </w:tc>
        <w:tc>
          <w:tcPr>
            <w:tcW w:w="427" w:type="dxa"/>
            <w:gridSpan w:val="2"/>
            <w:tcBorders>
              <w:top w:val="nil"/>
              <w:left w:val="nil"/>
              <w:bottom w:val="single" w:sz="4" w:space="0" w:color="auto"/>
            </w:tcBorders>
            <w:vAlign w:val="center"/>
          </w:tcPr>
          <w:p w14:paraId="43A9A81D" w14:textId="77777777" w:rsidR="00D11288" w:rsidRDefault="00D11288" w:rsidP="00D65D8A">
            <w:pPr>
              <w:pStyle w:val="tabletext"/>
            </w:pPr>
          </w:p>
        </w:tc>
        <w:tc>
          <w:tcPr>
            <w:tcW w:w="427" w:type="dxa"/>
            <w:gridSpan w:val="2"/>
            <w:tcBorders>
              <w:top w:val="single" w:sz="4" w:space="0" w:color="auto"/>
              <w:bottom w:val="single" w:sz="4" w:space="0" w:color="auto"/>
            </w:tcBorders>
            <w:shd w:val="clear" w:color="auto" w:fill="auto"/>
            <w:vAlign w:val="center"/>
          </w:tcPr>
          <w:p w14:paraId="5EA34AB5" w14:textId="77777777" w:rsidR="00D11288" w:rsidRDefault="00D11288" w:rsidP="00D65D8A">
            <w:pPr>
              <w:pStyle w:val="tabletext"/>
              <w:rPr>
                <w:b/>
              </w:rPr>
            </w:pPr>
            <w:r w:rsidRPr="002016F7">
              <w:rPr>
                <w:b/>
              </w:rPr>
              <w:t>H</w:t>
            </w:r>
          </w:p>
        </w:tc>
        <w:tc>
          <w:tcPr>
            <w:tcW w:w="427" w:type="dxa"/>
            <w:gridSpan w:val="2"/>
            <w:tcBorders>
              <w:top w:val="single" w:sz="4" w:space="0" w:color="auto"/>
              <w:bottom w:val="single" w:sz="4" w:space="0" w:color="auto"/>
            </w:tcBorders>
            <w:shd w:val="clear" w:color="auto" w:fill="auto"/>
            <w:vAlign w:val="center"/>
          </w:tcPr>
          <w:p w14:paraId="3975EA5B" w14:textId="77777777" w:rsidR="00D11288" w:rsidRDefault="00D11288" w:rsidP="00D65D8A">
            <w:pPr>
              <w:pStyle w:val="tabletext"/>
              <w:rPr>
                <w:b/>
              </w:rPr>
            </w:pPr>
            <w:r w:rsidRPr="002016F7">
              <w:rPr>
                <w:b/>
              </w:rPr>
              <w:t>e</w:t>
            </w:r>
          </w:p>
        </w:tc>
        <w:tc>
          <w:tcPr>
            <w:tcW w:w="426" w:type="dxa"/>
            <w:gridSpan w:val="2"/>
            <w:tcBorders>
              <w:top w:val="single" w:sz="4" w:space="0" w:color="auto"/>
              <w:bottom w:val="single" w:sz="4" w:space="0" w:color="auto"/>
            </w:tcBorders>
            <w:shd w:val="clear" w:color="auto" w:fill="auto"/>
            <w:vAlign w:val="center"/>
          </w:tcPr>
          <w:p w14:paraId="7BAC6E69" w14:textId="77777777" w:rsidR="00D11288" w:rsidRDefault="00D11288"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14:paraId="2114ABAE" w14:textId="77777777" w:rsidR="00D11288" w:rsidRDefault="00D11288"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14:paraId="310AFDAA" w14:textId="77777777" w:rsidR="00D11288" w:rsidRDefault="00D11288" w:rsidP="00D65D8A">
            <w:pPr>
              <w:pStyle w:val="tabletext"/>
              <w:rPr>
                <w:b/>
              </w:rPr>
            </w:pPr>
            <w:r w:rsidRPr="002016F7">
              <w:rPr>
                <w:b/>
              </w:rPr>
              <w:t>o</w:t>
            </w:r>
          </w:p>
        </w:tc>
        <w:tc>
          <w:tcPr>
            <w:tcW w:w="426" w:type="dxa"/>
            <w:gridSpan w:val="2"/>
            <w:tcBorders>
              <w:top w:val="nil"/>
              <w:bottom w:val="single" w:sz="4" w:space="0" w:color="auto"/>
              <w:right w:val="nil"/>
            </w:tcBorders>
            <w:shd w:val="clear" w:color="auto" w:fill="EEECE1" w:themeFill="background2"/>
            <w:vAlign w:val="center"/>
          </w:tcPr>
          <w:p w14:paraId="0DB2393A" w14:textId="77777777" w:rsidR="00D11288" w:rsidRDefault="00D11288" w:rsidP="00D65D8A">
            <w:pPr>
              <w:pStyle w:val="tabletext"/>
            </w:pPr>
          </w:p>
        </w:tc>
        <w:tc>
          <w:tcPr>
            <w:tcW w:w="426" w:type="dxa"/>
            <w:gridSpan w:val="2"/>
            <w:tcBorders>
              <w:top w:val="nil"/>
              <w:left w:val="nil"/>
              <w:bottom w:val="single" w:sz="4" w:space="0" w:color="auto"/>
              <w:right w:val="nil"/>
            </w:tcBorders>
            <w:shd w:val="clear" w:color="auto" w:fill="EEECE1" w:themeFill="background2"/>
            <w:vAlign w:val="center"/>
          </w:tcPr>
          <w:p w14:paraId="094A3114" w14:textId="77777777" w:rsidR="00D11288" w:rsidRDefault="00D11288" w:rsidP="00D65D8A">
            <w:pPr>
              <w:pStyle w:val="tabletext"/>
            </w:pPr>
          </w:p>
        </w:tc>
        <w:tc>
          <w:tcPr>
            <w:tcW w:w="426" w:type="dxa"/>
            <w:gridSpan w:val="2"/>
            <w:tcBorders>
              <w:top w:val="nil"/>
              <w:left w:val="nil"/>
              <w:bottom w:val="single" w:sz="4" w:space="0" w:color="auto"/>
              <w:right w:val="nil"/>
            </w:tcBorders>
            <w:vAlign w:val="center"/>
          </w:tcPr>
          <w:p w14:paraId="7E4978EB" w14:textId="77777777" w:rsidR="00D11288" w:rsidRDefault="00D11288" w:rsidP="00D65D8A">
            <w:pPr>
              <w:pStyle w:val="tabletext"/>
            </w:pPr>
          </w:p>
        </w:tc>
        <w:tc>
          <w:tcPr>
            <w:tcW w:w="426" w:type="dxa"/>
            <w:gridSpan w:val="2"/>
            <w:tcBorders>
              <w:top w:val="nil"/>
              <w:left w:val="nil"/>
              <w:bottom w:val="single" w:sz="4" w:space="0" w:color="auto"/>
              <w:right w:val="nil"/>
            </w:tcBorders>
            <w:vAlign w:val="center"/>
          </w:tcPr>
          <w:p w14:paraId="63B0D976" w14:textId="77777777" w:rsidR="00D11288" w:rsidRDefault="00D11288" w:rsidP="00D65D8A">
            <w:pPr>
              <w:pStyle w:val="tabletext"/>
            </w:pPr>
          </w:p>
        </w:tc>
        <w:tc>
          <w:tcPr>
            <w:tcW w:w="426" w:type="dxa"/>
            <w:gridSpan w:val="2"/>
            <w:tcBorders>
              <w:top w:val="nil"/>
              <w:left w:val="nil"/>
              <w:bottom w:val="single" w:sz="4" w:space="0" w:color="auto"/>
              <w:right w:val="nil"/>
            </w:tcBorders>
            <w:vAlign w:val="center"/>
          </w:tcPr>
          <w:p w14:paraId="12937B15" w14:textId="77777777" w:rsidR="00D11288" w:rsidRDefault="00D11288" w:rsidP="00D65D8A">
            <w:pPr>
              <w:pStyle w:val="tabletext"/>
            </w:pPr>
          </w:p>
        </w:tc>
      </w:tr>
      <w:tr w:rsidR="00D11288" w14:paraId="3CEEAB8F" w14:textId="77777777" w:rsidTr="00D65D8A">
        <w:trPr>
          <w:gridBefore w:val="1"/>
          <w:wBefore w:w="142" w:type="dxa"/>
          <w:cantSplit/>
          <w:trHeight w:hRule="exact" w:val="79"/>
        </w:trPr>
        <w:tc>
          <w:tcPr>
            <w:tcW w:w="427" w:type="dxa"/>
            <w:gridSpan w:val="2"/>
            <w:tcBorders>
              <w:left w:val="nil"/>
              <w:bottom w:val="nil"/>
            </w:tcBorders>
            <w:vAlign w:val="center"/>
          </w:tcPr>
          <w:p w14:paraId="0694E622" w14:textId="77777777" w:rsidR="00D11288" w:rsidRDefault="00D11288" w:rsidP="00D65D8A">
            <w:pPr>
              <w:pStyle w:val="tabletext"/>
            </w:pPr>
          </w:p>
        </w:tc>
        <w:tc>
          <w:tcPr>
            <w:tcW w:w="427" w:type="dxa"/>
            <w:gridSpan w:val="2"/>
            <w:tcBorders>
              <w:bottom w:val="nil"/>
            </w:tcBorders>
            <w:vAlign w:val="center"/>
          </w:tcPr>
          <w:p w14:paraId="194D479F" w14:textId="77777777" w:rsidR="00D11288" w:rsidRDefault="00D11288" w:rsidP="00D65D8A">
            <w:pPr>
              <w:pStyle w:val="tabletext"/>
            </w:pPr>
          </w:p>
        </w:tc>
        <w:tc>
          <w:tcPr>
            <w:tcW w:w="427" w:type="dxa"/>
            <w:gridSpan w:val="2"/>
            <w:tcBorders>
              <w:bottom w:val="nil"/>
            </w:tcBorders>
            <w:vAlign w:val="center"/>
          </w:tcPr>
          <w:p w14:paraId="44C16B1D" w14:textId="77777777" w:rsidR="00D11288" w:rsidRDefault="00D11288" w:rsidP="00D65D8A">
            <w:pPr>
              <w:pStyle w:val="tabletext"/>
            </w:pPr>
          </w:p>
        </w:tc>
        <w:tc>
          <w:tcPr>
            <w:tcW w:w="427" w:type="dxa"/>
            <w:gridSpan w:val="2"/>
            <w:tcBorders>
              <w:bottom w:val="nil"/>
            </w:tcBorders>
            <w:vAlign w:val="center"/>
          </w:tcPr>
          <w:p w14:paraId="4B3714E5" w14:textId="77777777" w:rsidR="00D11288" w:rsidRDefault="00D11288" w:rsidP="00D65D8A">
            <w:pPr>
              <w:pStyle w:val="tabletext"/>
            </w:pPr>
          </w:p>
        </w:tc>
        <w:tc>
          <w:tcPr>
            <w:tcW w:w="427" w:type="dxa"/>
            <w:gridSpan w:val="2"/>
            <w:tcBorders>
              <w:bottom w:val="nil"/>
            </w:tcBorders>
            <w:vAlign w:val="center"/>
          </w:tcPr>
          <w:p w14:paraId="1B297B79" w14:textId="77777777" w:rsidR="00D11288" w:rsidRDefault="00D11288" w:rsidP="00D65D8A">
            <w:pPr>
              <w:pStyle w:val="tabletext"/>
            </w:pPr>
          </w:p>
        </w:tc>
        <w:tc>
          <w:tcPr>
            <w:tcW w:w="427" w:type="dxa"/>
            <w:gridSpan w:val="2"/>
            <w:tcBorders>
              <w:bottom w:val="nil"/>
            </w:tcBorders>
            <w:vAlign w:val="center"/>
          </w:tcPr>
          <w:p w14:paraId="2172821D" w14:textId="77777777" w:rsidR="00D11288" w:rsidRDefault="00D11288" w:rsidP="00D65D8A">
            <w:pPr>
              <w:pStyle w:val="tabletext"/>
            </w:pPr>
          </w:p>
        </w:tc>
        <w:tc>
          <w:tcPr>
            <w:tcW w:w="427" w:type="dxa"/>
            <w:gridSpan w:val="2"/>
            <w:tcBorders>
              <w:bottom w:val="nil"/>
            </w:tcBorders>
            <w:vAlign w:val="center"/>
          </w:tcPr>
          <w:p w14:paraId="40F64C01" w14:textId="77777777" w:rsidR="00D11288" w:rsidRDefault="00D11288" w:rsidP="00D65D8A">
            <w:pPr>
              <w:pStyle w:val="tabletext"/>
            </w:pPr>
          </w:p>
        </w:tc>
        <w:tc>
          <w:tcPr>
            <w:tcW w:w="427" w:type="dxa"/>
            <w:gridSpan w:val="2"/>
            <w:tcBorders>
              <w:bottom w:val="nil"/>
            </w:tcBorders>
            <w:vAlign w:val="center"/>
          </w:tcPr>
          <w:p w14:paraId="43CEA86A" w14:textId="77777777" w:rsidR="00D11288" w:rsidRDefault="00D11288" w:rsidP="00D65D8A">
            <w:pPr>
              <w:pStyle w:val="tabletext"/>
            </w:pPr>
          </w:p>
        </w:tc>
        <w:tc>
          <w:tcPr>
            <w:tcW w:w="426" w:type="dxa"/>
            <w:gridSpan w:val="2"/>
            <w:tcBorders>
              <w:bottom w:val="nil"/>
            </w:tcBorders>
            <w:vAlign w:val="center"/>
          </w:tcPr>
          <w:p w14:paraId="6A1FD37B" w14:textId="77777777" w:rsidR="00D11288" w:rsidRDefault="00D11288" w:rsidP="00D65D8A">
            <w:pPr>
              <w:pStyle w:val="tabletext"/>
            </w:pPr>
          </w:p>
        </w:tc>
        <w:tc>
          <w:tcPr>
            <w:tcW w:w="426" w:type="dxa"/>
            <w:gridSpan w:val="2"/>
            <w:tcBorders>
              <w:bottom w:val="nil"/>
            </w:tcBorders>
            <w:vAlign w:val="center"/>
          </w:tcPr>
          <w:p w14:paraId="620101E1" w14:textId="77777777" w:rsidR="00D11288" w:rsidRDefault="00D11288" w:rsidP="00D65D8A">
            <w:pPr>
              <w:pStyle w:val="tabletext"/>
            </w:pPr>
          </w:p>
        </w:tc>
        <w:tc>
          <w:tcPr>
            <w:tcW w:w="426" w:type="dxa"/>
            <w:gridSpan w:val="2"/>
            <w:tcBorders>
              <w:bottom w:val="nil"/>
            </w:tcBorders>
            <w:vAlign w:val="center"/>
          </w:tcPr>
          <w:p w14:paraId="5BB1F9AA" w14:textId="77777777" w:rsidR="00D11288" w:rsidRDefault="00D11288" w:rsidP="00D65D8A">
            <w:pPr>
              <w:pStyle w:val="tabletext"/>
            </w:pPr>
          </w:p>
        </w:tc>
        <w:tc>
          <w:tcPr>
            <w:tcW w:w="426" w:type="dxa"/>
            <w:gridSpan w:val="2"/>
            <w:tcBorders>
              <w:bottom w:val="nil"/>
            </w:tcBorders>
            <w:vAlign w:val="center"/>
          </w:tcPr>
          <w:p w14:paraId="55C3E24C" w14:textId="77777777" w:rsidR="00D11288" w:rsidRDefault="00D11288" w:rsidP="00D65D8A">
            <w:pPr>
              <w:pStyle w:val="tabletext"/>
            </w:pPr>
          </w:p>
        </w:tc>
        <w:tc>
          <w:tcPr>
            <w:tcW w:w="426" w:type="dxa"/>
            <w:gridSpan w:val="2"/>
            <w:tcBorders>
              <w:bottom w:val="nil"/>
            </w:tcBorders>
            <w:vAlign w:val="center"/>
          </w:tcPr>
          <w:p w14:paraId="56CD5AE5" w14:textId="77777777" w:rsidR="00D11288" w:rsidRDefault="00D11288" w:rsidP="00D65D8A">
            <w:pPr>
              <w:pStyle w:val="tabletext"/>
            </w:pPr>
          </w:p>
        </w:tc>
        <w:tc>
          <w:tcPr>
            <w:tcW w:w="426" w:type="dxa"/>
            <w:gridSpan w:val="2"/>
            <w:tcBorders>
              <w:bottom w:val="nil"/>
            </w:tcBorders>
            <w:vAlign w:val="center"/>
          </w:tcPr>
          <w:p w14:paraId="1F24E281" w14:textId="77777777" w:rsidR="00D11288" w:rsidRDefault="00D11288" w:rsidP="00D65D8A">
            <w:pPr>
              <w:pStyle w:val="tabletext"/>
            </w:pPr>
          </w:p>
        </w:tc>
        <w:tc>
          <w:tcPr>
            <w:tcW w:w="426" w:type="dxa"/>
            <w:gridSpan w:val="2"/>
            <w:tcBorders>
              <w:bottom w:val="nil"/>
            </w:tcBorders>
            <w:vAlign w:val="center"/>
          </w:tcPr>
          <w:p w14:paraId="65122423" w14:textId="77777777" w:rsidR="00D11288" w:rsidRDefault="00D11288" w:rsidP="00D65D8A">
            <w:pPr>
              <w:pStyle w:val="tabletext"/>
            </w:pPr>
          </w:p>
        </w:tc>
        <w:tc>
          <w:tcPr>
            <w:tcW w:w="426" w:type="dxa"/>
            <w:gridSpan w:val="2"/>
            <w:tcBorders>
              <w:bottom w:val="nil"/>
              <w:right w:val="nil"/>
            </w:tcBorders>
            <w:vAlign w:val="center"/>
          </w:tcPr>
          <w:p w14:paraId="0401322D" w14:textId="77777777" w:rsidR="00D11288" w:rsidRDefault="00D11288" w:rsidP="00D65D8A">
            <w:pPr>
              <w:pStyle w:val="tabletext"/>
            </w:pPr>
          </w:p>
        </w:tc>
      </w:tr>
      <w:tr w:rsidR="00D11288" w14:paraId="658E3CD8" w14:textId="77777777" w:rsidTr="00D65D8A">
        <w:trPr>
          <w:gridAfter w:val="1"/>
          <w:wAfter w:w="142" w:type="dxa"/>
          <w:cantSplit/>
        </w:trPr>
        <w:tc>
          <w:tcPr>
            <w:tcW w:w="427" w:type="dxa"/>
            <w:gridSpan w:val="2"/>
            <w:tcBorders>
              <w:top w:val="nil"/>
              <w:left w:val="nil"/>
              <w:bottom w:val="nil"/>
              <w:right w:val="nil"/>
            </w:tcBorders>
            <w:vAlign w:val="center"/>
          </w:tcPr>
          <w:p w14:paraId="2B38642B" w14:textId="77777777" w:rsidR="00D11288" w:rsidRDefault="00D11288" w:rsidP="00D65D8A">
            <w:pPr>
              <w:pStyle w:val="tabletext"/>
              <w:jc w:val="left"/>
            </w:pPr>
          </w:p>
        </w:tc>
        <w:tc>
          <w:tcPr>
            <w:tcW w:w="427" w:type="dxa"/>
            <w:gridSpan w:val="2"/>
            <w:tcBorders>
              <w:top w:val="nil"/>
              <w:left w:val="nil"/>
              <w:bottom w:val="nil"/>
              <w:right w:val="nil"/>
            </w:tcBorders>
            <w:vAlign w:val="center"/>
          </w:tcPr>
          <w:p w14:paraId="2D678995" w14:textId="77777777" w:rsidR="00D11288" w:rsidRDefault="00D11288" w:rsidP="00D65D8A">
            <w:pPr>
              <w:pStyle w:val="tabletext"/>
              <w:jc w:val="left"/>
            </w:pPr>
            <w:r>
              <w:t>…</w:t>
            </w:r>
          </w:p>
        </w:tc>
        <w:tc>
          <w:tcPr>
            <w:tcW w:w="427" w:type="dxa"/>
            <w:gridSpan w:val="2"/>
            <w:tcBorders>
              <w:top w:val="nil"/>
              <w:left w:val="nil"/>
              <w:bottom w:val="nil"/>
              <w:right w:val="nil"/>
            </w:tcBorders>
            <w:vAlign w:val="center"/>
          </w:tcPr>
          <w:p w14:paraId="7815E94D" w14:textId="77777777" w:rsidR="00D11288" w:rsidRDefault="00D11288" w:rsidP="00D65D8A">
            <w:pPr>
              <w:pStyle w:val="tabletext"/>
              <w:jc w:val="left"/>
            </w:pPr>
            <w:r>
              <w:t>-4</w:t>
            </w:r>
          </w:p>
        </w:tc>
        <w:tc>
          <w:tcPr>
            <w:tcW w:w="427" w:type="dxa"/>
            <w:gridSpan w:val="2"/>
            <w:tcBorders>
              <w:top w:val="nil"/>
              <w:left w:val="nil"/>
              <w:bottom w:val="nil"/>
              <w:right w:val="nil"/>
            </w:tcBorders>
            <w:vAlign w:val="center"/>
          </w:tcPr>
          <w:p w14:paraId="7BA41672" w14:textId="77777777" w:rsidR="00D11288" w:rsidRDefault="00D11288" w:rsidP="00D65D8A">
            <w:pPr>
              <w:pStyle w:val="tabletext"/>
              <w:jc w:val="left"/>
            </w:pPr>
            <w:r>
              <w:t>-3</w:t>
            </w:r>
          </w:p>
        </w:tc>
        <w:tc>
          <w:tcPr>
            <w:tcW w:w="427" w:type="dxa"/>
            <w:gridSpan w:val="2"/>
            <w:tcBorders>
              <w:top w:val="nil"/>
              <w:left w:val="nil"/>
              <w:bottom w:val="nil"/>
              <w:right w:val="nil"/>
            </w:tcBorders>
            <w:vAlign w:val="center"/>
          </w:tcPr>
          <w:p w14:paraId="60FE0DC5" w14:textId="77777777" w:rsidR="00D11288" w:rsidRDefault="00D11288" w:rsidP="00D65D8A">
            <w:pPr>
              <w:pStyle w:val="tabletext"/>
              <w:jc w:val="left"/>
            </w:pPr>
            <w:r>
              <w:t>-2</w:t>
            </w:r>
          </w:p>
        </w:tc>
        <w:tc>
          <w:tcPr>
            <w:tcW w:w="427" w:type="dxa"/>
            <w:gridSpan w:val="2"/>
            <w:tcBorders>
              <w:top w:val="nil"/>
              <w:left w:val="nil"/>
              <w:bottom w:val="nil"/>
              <w:right w:val="nil"/>
            </w:tcBorders>
            <w:vAlign w:val="center"/>
          </w:tcPr>
          <w:p w14:paraId="0D63303C" w14:textId="77777777" w:rsidR="00D11288" w:rsidRDefault="00D11288" w:rsidP="00D65D8A">
            <w:pPr>
              <w:pStyle w:val="tabletext"/>
              <w:jc w:val="left"/>
            </w:pPr>
            <w:r>
              <w:t>-1</w:t>
            </w:r>
          </w:p>
        </w:tc>
        <w:tc>
          <w:tcPr>
            <w:tcW w:w="427" w:type="dxa"/>
            <w:gridSpan w:val="2"/>
            <w:tcBorders>
              <w:top w:val="nil"/>
              <w:left w:val="nil"/>
              <w:bottom w:val="nil"/>
              <w:right w:val="nil"/>
            </w:tcBorders>
            <w:vAlign w:val="center"/>
          </w:tcPr>
          <w:p w14:paraId="313E3654" w14:textId="77777777" w:rsidR="00D11288" w:rsidRDefault="00D11288" w:rsidP="00D65D8A">
            <w:pPr>
              <w:pStyle w:val="tabletext"/>
              <w:jc w:val="left"/>
            </w:pPr>
            <w:r>
              <w:t>0</w:t>
            </w:r>
          </w:p>
        </w:tc>
        <w:tc>
          <w:tcPr>
            <w:tcW w:w="427" w:type="dxa"/>
            <w:gridSpan w:val="2"/>
            <w:tcBorders>
              <w:top w:val="nil"/>
              <w:left w:val="nil"/>
              <w:bottom w:val="nil"/>
              <w:right w:val="nil"/>
            </w:tcBorders>
            <w:vAlign w:val="center"/>
          </w:tcPr>
          <w:p w14:paraId="3AB707C3" w14:textId="77777777" w:rsidR="00D11288" w:rsidRDefault="00D11288" w:rsidP="00D65D8A">
            <w:pPr>
              <w:pStyle w:val="tabletext"/>
              <w:jc w:val="left"/>
            </w:pPr>
            <w:r>
              <w:t>1</w:t>
            </w:r>
          </w:p>
        </w:tc>
        <w:tc>
          <w:tcPr>
            <w:tcW w:w="426" w:type="dxa"/>
            <w:gridSpan w:val="2"/>
            <w:tcBorders>
              <w:top w:val="nil"/>
              <w:left w:val="nil"/>
              <w:bottom w:val="nil"/>
              <w:right w:val="nil"/>
            </w:tcBorders>
            <w:vAlign w:val="center"/>
          </w:tcPr>
          <w:p w14:paraId="1AB1961D" w14:textId="77777777" w:rsidR="00D11288" w:rsidRDefault="00D11288" w:rsidP="00D65D8A">
            <w:pPr>
              <w:pStyle w:val="tabletext"/>
              <w:jc w:val="left"/>
            </w:pPr>
            <w:r>
              <w:t>2</w:t>
            </w:r>
          </w:p>
        </w:tc>
        <w:tc>
          <w:tcPr>
            <w:tcW w:w="426" w:type="dxa"/>
            <w:gridSpan w:val="2"/>
            <w:tcBorders>
              <w:top w:val="nil"/>
              <w:left w:val="nil"/>
              <w:bottom w:val="nil"/>
              <w:right w:val="nil"/>
            </w:tcBorders>
            <w:vAlign w:val="center"/>
          </w:tcPr>
          <w:p w14:paraId="29D89AF2" w14:textId="77777777" w:rsidR="00D11288" w:rsidRDefault="00D11288" w:rsidP="00D65D8A">
            <w:pPr>
              <w:pStyle w:val="tabletext"/>
              <w:jc w:val="left"/>
            </w:pPr>
            <w:r>
              <w:t>3</w:t>
            </w:r>
          </w:p>
        </w:tc>
        <w:tc>
          <w:tcPr>
            <w:tcW w:w="426" w:type="dxa"/>
            <w:gridSpan w:val="2"/>
            <w:tcBorders>
              <w:top w:val="nil"/>
              <w:left w:val="nil"/>
              <w:bottom w:val="nil"/>
              <w:right w:val="nil"/>
            </w:tcBorders>
            <w:vAlign w:val="center"/>
          </w:tcPr>
          <w:p w14:paraId="75BD0988" w14:textId="77777777" w:rsidR="00D11288" w:rsidRDefault="00D11288" w:rsidP="00D65D8A">
            <w:pPr>
              <w:pStyle w:val="tabletext"/>
              <w:jc w:val="left"/>
            </w:pPr>
            <w:r>
              <w:t>4</w:t>
            </w:r>
          </w:p>
        </w:tc>
        <w:tc>
          <w:tcPr>
            <w:tcW w:w="426" w:type="dxa"/>
            <w:gridSpan w:val="2"/>
            <w:tcBorders>
              <w:top w:val="nil"/>
              <w:left w:val="nil"/>
              <w:bottom w:val="nil"/>
              <w:right w:val="nil"/>
            </w:tcBorders>
            <w:vAlign w:val="center"/>
          </w:tcPr>
          <w:p w14:paraId="70239B84" w14:textId="77777777" w:rsidR="00D11288" w:rsidRDefault="00D11288" w:rsidP="00D65D8A">
            <w:pPr>
              <w:pStyle w:val="tabletext"/>
              <w:jc w:val="left"/>
            </w:pPr>
            <w:r>
              <w:t>5</w:t>
            </w:r>
          </w:p>
        </w:tc>
        <w:tc>
          <w:tcPr>
            <w:tcW w:w="426" w:type="dxa"/>
            <w:gridSpan w:val="2"/>
            <w:tcBorders>
              <w:top w:val="nil"/>
              <w:left w:val="nil"/>
              <w:bottom w:val="nil"/>
              <w:right w:val="nil"/>
            </w:tcBorders>
            <w:vAlign w:val="center"/>
          </w:tcPr>
          <w:p w14:paraId="21121390" w14:textId="77777777" w:rsidR="00D11288" w:rsidRDefault="00D11288" w:rsidP="00D65D8A">
            <w:pPr>
              <w:pStyle w:val="tabletext"/>
              <w:jc w:val="left"/>
              <w:rPr>
                <w:lang w:eastAsia="en-US"/>
              </w:rPr>
            </w:pPr>
            <w:r>
              <w:t>6</w:t>
            </w:r>
          </w:p>
        </w:tc>
        <w:tc>
          <w:tcPr>
            <w:tcW w:w="426" w:type="dxa"/>
            <w:gridSpan w:val="2"/>
            <w:tcBorders>
              <w:top w:val="nil"/>
              <w:left w:val="nil"/>
              <w:bottom w:val="nil"/>
              <w:right w:val="nil"/>
            </w:tcBorders>
            <w:vAlign w:val="center"/>
          </w:tcPr>
          <w:p w14:paraId="4D85317C" w14:textId="77777777" w:rsidR="00D11288" w:rsidRDefault="00D11288" w:rsidP="00D65D8A">
            <w:pPr>
              <w:pStyle w:val="tabletext"/>
              <w:jc w:val="left"/>
              <w:rPr>
                <w:lang w:eastAsia="en-US"/>
              </w:rPr>
            </w:pPr>
            <w:r>
              <w:t>7</w:t>
            </w:r>
          </w:p>
        </w:tc>
        <w:tc>
          <w:tcPr>
            <w:tcW w:w="426" w:type="dxa"/>
            <w:gridSpan w:val="2"/>
            <w:tcBorders>
              <w:top w:val="nil"/>
              <w:left w:val="nil"/>
              <w:bottom w:val="nil"/>
              <w:right w:val="nil"/>
            </w:tcBorders>
            <w:vAlign w:val="center"/>
          </w:tcPr>
          <w:p w14:paraId="09C84867" w14:textId="77777777" w:rsidR="00D11288" w:rsidRDefault="00D11288" w:rsidP="00D65D8A">
            <w:pPr>
              <w:pStyle w:val="tabletext"/>
              <w:jc w:val="left"/>
              <w:rPr>
                <w:lang w:eastAsia="en-US"/>
              </w:rPr>
            </w:pPr>
            <w:r>
              <w:t>8</w:t>
            </w:r>
          </w:p>
        </w:tc>
        <w:tc>
          <w:tcPr>
            <w:tcW w:w="426" w:type="dxa"/>
            <w:gridSpan w:val="2"/>
            <w:tcBorders>
              <w:top w:val="nil"/>
              <w:left w:val="nil"/>
              <w:bottom w:val="nil"/>
              <w:right w:val="nil"/>
            </w:tcBorders>
            <w:vAlign w:val="center"/>
          </w:tcPr>
          <w:p w14:paraId="638E4F8A" w14:textId="77777777" w:rsidR="00D11288" w:rsidRDefault="00D11288" w:rsidP="00D65D8A">
            <w:pPr>
              <w:pStyle w:val="tabletext"/>
              <w:jc w:val="left"/>
              <w:rPr>
                <w:lang w:eastAsia="en-US"/>
              </w:rPr>
            </w:pPr>
            <w:r>
              <w:t>…</w:t>
            </w:r>
          </w:p>
        </w:tc>
      </w:tr>
      <w:tr w:rsidR="00D11288" w14:paraId="09B5BF89" w14:textId="77777777" w:rsidTr="00D65D8A">
        <w:trPr>
          <w:gridAfter w:val="1"/>
          <w:wAfter w:w="142" w:type="dxa"/>
          <w:cantSplit/>
        </w:trPr>
        <w:tc>
          <w:tcPr>
            <w:tcW w:w="427" w:type="dxa"/>
            <w:gridSpan w:val="2"/>
            <w:tcBorders>
              <w:top w:val="nil"/>
              <w:left w:val="nil"/>
              <w:bottom w:val="nil"/>
              <w:right w:val="nil"/>
            </w:tcBorders>
            <w:vAlign w:val="center"/>
          </w:tcPr>
          <w:p w14:paraId="1CC110E6" w14:textId="77777777" w:rsidR="00D11288" w:rsidRDefault="00D11288" w:rsidP="00D65D8A">
            <w:pPr>
              <w:pStyle w:val="tabletext"/>
              <w:jc w:val="left"/>
            </w:pPr>
          </w:p>
        </w:tc>
        <w:tc>
          <w:tcPr>
            <w:tcW w:w="6397" w:type="dxa"/>
            <w:gridSpan w:val="30"/>
            <w:tcBorders>
              <w:top w:val="nil"/>
              <w:left w:val="nil"/>
              <w:bottom w:val="nil"/>
              <w:right w:val="nil"/>
            </w:tcBorders>
            <w:vAlign w:val="center"/>
          </w:tcPr>
          <w:p w14:paraId="35B206A5" w14:textId="77777777" w:rsidR="00D11288" w:rsidRDefault="00D11288" w:rsidP="00D65D8A">
            <w:pPr>
              <w:pStyle w:val="tabletext"/>
            </w:pPr>
            <w:r>
              <w:t xml:space="preserve">Boundary position relative to </w:t>
            </w:r>
            <w:proofErr w:type="spellStart"/>
            <w:r>
              <w:t>Str</w:t>
            </w:r>
            <w:proofErr w:type="spellEnd"/>
            <w:r>
              <w:t>::START</w:t>
            </w:r>
          </w:p>
        </w:tc>
      </w:tr>
    </w:tbl>
    <w:p w14:paraId="1C81AB36" w14:textId="77777777" w:rsidR="00D11288" w:rsidRDefault="00D11288" w:rsidP="00D11288">
      <w:pPr>
        <w:pStyle w:val="Textbody"/>
      </w:pPr>
    </w:p>
    <w:p w14:paraId="3591F230" w14:textId="77777777" w:rsidR="00E8111A" w:rsidRDefault="00D11288" w:rsidP="00D11288">
      <w:pPr>
        <w:pStyle w:val="Textbody"/>
      </w:pPr>
      <w:r>
        <w:rPr>
          <w:rStyle w:val="codesnippetintext"/>
        </w:rPr>
        <w:t>p=3</w:t>
      </w:r>
      <w:r>
        <w:t xml:space="preserve"> and </w:t>
      </w:r>
      <w:r>
        <w:rPr>
          <w:rStyle w:val="codesnippetintext"/>
        </w:rPr>
        <w:t>origin=START</w:t>
      </w:r>
      <w:r>
        <w:t xml:space="preserve"> takes us to boundary position 3; </w:t>
      </w:r>
      <w:r>
        <w:rPr>
          <w:rStyle w:val="codesnippetintext"/>
        </w:rPr>
        <w:t>n=4</w:t>
      </w:r>
      <w:r>
        <w:t xml:space="preserve"> specifies four character positions from the right of the position specified by </w:t>
      </w:r>
      <w:r>
        <w:rPr>
          <w:rStyle w:val="codesnippetintext"/>
        </w:rPr>
        <w:t>p</w:t>
      </w:r>
      <w:r>
        <w:t xml:space="preserve">. However, two of those character positions fall outside the original five-character string, so the result of the </w:t>
      </w:r>
      <w:r>
        <w:rPr>
          <w:rStyle w:val="codesnippetintext"/>
        </w:rPr>
        <w:t>range</w:t>
      </w:r>
      <w:r>
        <w:t xml:space="preserve"> operation is the two-character string </w:t>
      </w:r>
      <w:r>
        <w:rPr>
          <w:rStyle w:val="codesnippetintext"/>
        </w:rPr>
        <w:t>"lo"</w:t>
      </w:r>
      <w:r w:rsidR="00E8111A">
        <w:t>.</w:t>
      </w:r>
    </w:p>
    <w:p w14:paraId="3B04DE6D" w14:textId="77777777" w:rsidR="003C13B6" w:rsidRDefault="003C13B6">
      <w:pPr>
        <w:rPr>
          <w:rFonts w:ascii="Arial" w:hAnsi="Arial"/>
          <w:sz w:val="24"/>
        </w:rPr>
      </w:pPr>
      <w:r>
        <w:br w:type="page"/>
      </w:r>
    </w:p>
    <w:p w14:paraId="44D5BDE9" w14:textId="77777777" w:rsidR="00812268" w:rsidRDefault="00E8111A">
      <w:pPr>
        <w:pStyle w:val="Heading3"/>
      </w:pPr>
      <w:r>
        <w:lastRenderedPageBreak/>
        <w:t>Further examples</w:t>
      </w:r>
    </w:p>
    <w:p w14:paraId="56E363F7" w14:textId="77777777" w:rsidR="00D11288" w:rsidRDefault="00D11288" w:rsidP="00D11288">
      <w:pPr>
        <w:pStyle w:val="Textbody"/>
      </w:pPr>
      <w:r>
        <w:t>Here are a few more examples</w:t>
      </w:r>
      <w:r w:rsidR="00E8111A">
        <w:t xml:space="preserve"> showing various combinations of </w:t>
      </w:r>
      <w:r w:rsidR="00E8111A">
        <w:rPr>
          <w:rStyle w:val="codesnippetintext"/>
        </w:rPr>
        <w:t>START/END</w:t>
      </w:r>
      <w:r w:rsidR="00E8111A">
        <w:t>, positive and negative lengths (</w:t>
      </w:r>
      <w:r w:rsidR="00E8111A">
        <w:rPr>
          <w:rStyle w:val="codesnippetintext"/>
        </w:rPr>
        <w:t>n</w:t>
      </w:r>
      <w:r w:rsidR="00E8111A">
        <w:t>), and ranges that may fall outside the string's boundaries.</w:t>
      </w:r>
    </w:p>
    <w:p w14:paraId="6C7EF024" w14:textId="77777777" w:rsidR="000B4C5B" w:rsidRDefault="000B4C5B" w:rsidP="000B4C5B">
      <w:pPr>
        <w:pStyle w:val="Textbody"/>
      </w:pPr>
    </w:p>
    <w:p w14:paraId="5CCF871E" w14:textId="77777777" w:rsidR="000B4C5B" w:rsidRDefault="000B4C5B" w:rsidP="000B4C5B">
      <w:pPr>
        <w:pStyle w:val="Textbody"/>
        <w:keepNext/>
        <w:rPr>
          <w:rStyle w:val="codesnippetintext"/>
          <w:rFonts w:ascii="Arial" w:hAnsi="Arial"/>
          <w:lang w:eastAsia="en-GB"/>
        </w:rPr>
      </w:pPr>
      <w:r w:rsidRPr="00042206">
        <w:rPr>
          <w:rStyle w:val="codesnippetintext"/>
          <w:rFonts w:ascii="Arial" w:hAnsi="Arial"/>
        </w:rPr>
        <w:t xml:space="preserve">Example </w:t>
      </w:r>
      <w:r w:rsidR="00507AB0">
        <w:rPr>
          <w:rStyle w:val="codesnippetintext"/>
          <w:rFonts w:ascii="Arial" w:hAnsi="Arial"/>
        </w:rPr>
        <w:t>1</w:t>
      </w:r>
      <w:r w:rsidRPr="00042206">
        <w:rPr>
          <w:rStyle w:val="codesnippetintext"/>
          <w:rFonts w:ascii="Arial" w:hAnsi="Arial"/>
        </w:rPr>
        <w:t>:</w:t>
      </w:r>
    </w:p>
    <w:p w14:paraId="207F756C" w14:textId="77777777" w:rsidR="000B4C5B" w:rsidRDefault="000B4C5B" w:rsidP="000B4C5B">
      <w:pPr>
        <w:pStyle w:val="tabletext"/>
        <w:jc w:val="left"/>
        <w:rPr>
          <w:rStyle w:val="codesnippetintext"/>
        </w:rPr>
      </w:pPr>
      <w:proofErr w:type="spellStart"/>
      <w:proofErr w:type="gramStart"/>
      <w:r>
        <w:rPr>
          <w:rStyle w:val="codesnippetintext"/>
        </w:rPr>
        <w:t>str</w:t>
      </w:r>
      <w:proofErr w:type="gramEnd"/>
      <w:r>
        <w:rPr>
          <w:rStyle w:val="codesnippetintext"/>
        </w:rPr>
        <w:t>_range</w:t>
      </w:r>
      <w:proofErr w:type="spellEnd"/>
      <w:r>
        <w:rPr>
          <w:rStyle w:val="codesnippetintext"/>
        </w:rPr>
        <w:t>(.s("Hello"), .p(</w:t>
      </w:r>
      <w:r w:rsidR="00507AB0">
        <w:rPr>
          <w:rStyle w:val="codesnippetintext"/>
        </w:rPr>
        <w:t>0</w:t>
      </w:r>
      <w:r>
        <w:rPr>
          <w:rStyle w:val="codesnippetintext"/>
        </w:rPr>
        <w:t>), .n(</w:t>
      </w:r>
      <w:r w:rsidR="00507AB0">
        <w:rPr>
          <w:rStyle w:val="codesnippetintext"/>
        </w:rPr>
        <w:t>2</w:t>
      </w:r>
      <w:r>
        <w:rPr>
          <w:rStyle w:val="codesnippetintext"/>
        </w:rPr>
        <w:t>), .origin(</w:t>
      </w:r>
      <w:proofErr w:type="spellStart"/>
      <w:r>
        <w:rPr>
          <w:rStyle w:val="codesnippetintext"/>
        </w:rPr>
        <w:t>Str</w:t>
      </w:r>
      <w:proofErr w:type="spellEnd"/>
      <w:r>
        <w:rPr>
          <w:rStyle w:val="codesnippetintext"/>
        </w:rPr>
        <w:t>::START))</w:t>
      </w:r>
    </w:p>
    <w:p w14:paraId="54C87CCF" w14:textId="77777777" w:rsidR="000B4C5B" w:rsidRDefault="000B4C5B" w:rsidP="000B4C5B">
      <w:pPr>
        <w:pStyle w:val="Textbody"/>
        <w:keepNext/>
        <w:spacing w:after="60"/>
      </w:pPr>
      <w:r w:rsidRPr="00042206">
        <w:t>Result</w:t>
      </w:r>
      <w:r>
        <w:t>:</w:t>
      </w:r>
      <w:r>
        <w:rPr>
          <w:rStyle w:val="codesnippetintext"/>
        </w:rPr>
        <w:t xml:space="preserve"> "He" </w:t>
      </w:r>
      <w:r>
        <w:t>(</w:t>
      </w:r>
      <w:r w:rsidR="00172040">
        <w:t>2</w:t>
      </w:r>
      <w:r>
        <w:t xml:space="preserve"> characters)</w:t>
      </w:r>
    </w:p>
    <w:tbl>
      <w:tblPr>
        <w:tblStyle w:val="TableGrid"/>
        <w:tblW w:w="0" w:type="auto"/>
        <w:tblInd w:w="817" w:type="dxa"/>
        <w:tblLayout w:type="fixed"/>
        <w:tblLook w:val="04A0" w:firstRow="1" w:lastRow="0" w:firstColumn="1" w:lastColumn="0" w:noHBand="0" w:noVBand="1"/>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B4C5B" w14:paraId="0680F74E" w14:textId="77777777" w:rsidTr="00172040">
        <w:trPr>
          <w:gridBefore w:val="1"/>
          <w:wBefore w:w="142" w:type="dxa"/>
          <w:cantSplit/>
        </w:trPr>
        <w:tc>
          <w:tcPr>
            <w:tcW w:w="2562" w:type="dxa"/>
            <w:gridSpan w:val="12"/>
            <w:tcBorders>
              <w:top w:val="nil"/>
              <w:left w:val="nil"/>
              <w:bottom w:val="nil"/>
              <w:right w:val="nil"/>
            </w:tcBorders>
            <w:vAlign w:val="center"/>
          </w:tcPr>
          <w:p w14:paraId="2A690377" w14:textId="77777777" w:rsidR="000B4C5B" w:rsidRDefault="000B4C5B" w:rsidP="00F45C93">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14:paraId="19B6C626" w14:textId="77777777" w:rsidR="000B4C5B" w:rsidRDefault="000B4C5B" w:rsidP="00F45C93">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14:paraId="13DC5216" w14:textId="77777777" w:rsidR="000B4C5B" w:rsidRDefault="000B4C5B" w:rsidP="00F45C93">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14:paraId="0645C4E7" w14:textId="77777777" w:rsidR="000B4C5B" w:rsidRDefault="000B4C5B" w:rsidP="00F45C93">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14:paraId="3D9F7A28" w14:textId="77777777" w:rsidR="000B4C5B" w:rsidRDefault="000B4C5B" w:rsidP="00F45C93">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14:paraId="2A1E18C4" w14:textId="77777777" w:rsidR="000B4C5B" w:rsidRDefault="000B4C5B" w:rsidP="00F45C93">
            <w:pPr>
              <w:pStyle w:val="tabletext"/>
              <w:rPr>
                <w:b/>
              </w:rPr>
            </w:pPr>
            <w:r>
              <w:rPr>
                <w:b/>
              </w:rPr>
              <w:t>4</w:t>
            </w:r>
          </w:p>
        </w:tc>
        <w:tc>
          <w:tcPr>
            <w:tcW w:w="426" w:type="dxa"/>
            <w:gridSpan w:val="2"/>
            <w:tcBorders>
              <w:top w:val="nil"/>
              <w:left w:val="nil"/>
              <w:bottom w:val="nil"/>
              <w:right w:val="nil"/>
            </w:tcBorders>
            <w:vAlign w:val="center"/>
          </w:tcPr>
          <w:p w14:paraId="5FA8CE93" w14:textId="77777777" w:rsidR="000B4C5B" w:rsidRDefault="000B4C5B" w:rsidP="00F45C93">
            <w:pPr>
              <w:pStyle w:val="tabletext"/>
            </w:pPr>
          </w:p>
        </w:tc>
        <w:tc>
          <w:tcPr>
            <w:tcW w:w="426" w:type="dxa"/>
            <w:gridSpan w:val="2"/>
            <w:tcBorders>
              <w:top w:val="nil"/>
              <w:left w:val="nil"/>
              <w:bottom w:val="nil"/>
              <w:right w:val="nil"/>
            </w:tcBorders>
            <w:vAlign w:val="center"/>
          </w:tcPr>
          <w:p w14:paraId="6A09C028" w14:textId="77777777" w:rsidR="000B4C5B" w:rsidRDefault="000B4C5B" w:rsidP="00F45C93">
            <w:pPr>
              <w:pStyle w:val="tabletext"/>
            </w:pPr>
          </w:p>
        </w:tc>
        <w:tc>
          <w:tcPr>
            <w:tcW w:w="426" w:type="dxa"/>
            <w:gridSpan w:val="2"/>
            <w:tcBorders>
              <w:top w:val="nil"/>
              <w:left w:val="nil"/>
              <w:bottom w:val="nil"/>
              <w:right w:val="nil"/>
            </w:tcBorders>
            <w:vAlign w:val="center"/>
          </w:tcPr>
          <w:p w14:paraId="131DA7CF" w14:textId="77777777" w:rsidR="000B4C5B" w:rsidRDefault="000B4C5B" w:rsidP="00F45C93">
            <w:pPr>
              <w:pStyle w:val="tabletext"/>
            </w:pPr>
          </w:p>
        </w:tc>
        <w:tc>
          <w:tcPr>
            <w:tcW w:w="426" w:type="dxa"/>
            <w:gridSpan w:val="2"/>
            <w:tcBorders>
              <w:top w:val="nil"/>
              <w:left w:val="nil"/>
              <w:bottom w:val="nil"/>
              <w:right w:val="nil"/>
            </w:tcBorders>
            <w:vAlign w:val="center"/>
          </w:tcPr>
          <w:p w14:paraId="73BB6B8A" w14:textId="77777777" w:rsidR="000B4C5B" w:rsidRDefault="000B4C5B" w:rsidP="00F45C93">
            <w:pPr>
              <w:pStyle w:val="tabletext"/>
            </w:pPr>
          </w:p>
        </w:tc>
        <w:tc>
          <w:tcPr>
            <w:tcW w:w="426" w:type="dxa"/>
            <w:gridSpan w:val="2"/>
            <w:tcBorders>
              <w:top w:val="nil"/>
              <w:left w:val="nil"/>
              <w:bottom w:val="nil"/>
              <w:right w:val="nil"/>
            </w:tcBorders>
            <w:vAlign w:val="center"/>
          </w:tcPr>
          <w:p w14:paraId="781987F0" w14:textId="77777777" w:rsidR="000B4C5B" w:rsidRDefault="000B4C5B" w:rsidP="00F45C93">
            <w:pPr>
              <w:pStyle w:val="tabletext"/>
            </w:pPr>
          </w:p>
        </w:tc>
      </w:tr>
      <w:tr w:rsidR="000B4C5B" w14:paraId="510CD883" w14:textId="77777777" w:rsidTr="00172040">
        <w:trPr>
          <w:gridBefore w:val="1"/>
          <w:wBefore w:w="142" w:type="dxa"/>
          <w:cantSplit/>
        </w:trPr>
        <w:tc>
          <w:tcPr>
            <w:tcW w:w="427" w:type="dxa"/>
            <w:gridSpan w:val="2"/>
            <w:tcBorders>
              <w:top w:val="nil"/>
              <w:left w:val="nil"/>
              <w:bottom w:val="single" w:sz="4" w:space="0" w:color="auto"/>
              <w:right w:val="nil"/>
            </w:tcBorders>
            <w:vAlign w:val="center"/>
          </w:tcPr>
          <w:p w14:paraId="1C9C1B38" w14:textId="77777777" w:rsidR="000B4C5B" w:rsidRDefault="000B4C5B" w:rsidP="00F45C93">
            <w:pPr>
              <w:pStyle w:val="tabletext"/>
            </w:pPr>
          </w:p>
        </w:tc>
        <w:tc>
          <w:tcPr>
            <w:tcW w:w="427" w:type="dxa"/>
            <w:gridSpan w:val="2"/>
            <w:tcBorders>
              <w:top w:val="nil"/>
              <w:left w:val="nil"/>
              <w:bottom w:val="single" w:sz="4" w:space="0" w:color="auto"/>
              <w:right w:val="nil"/>
            </w:tcBorders>
            <w:vAlign w:val="center"/>
          </w:tcPr>
          <w:p w14:paraId="2BCCE972" w14:textId="77777777" w:rsidR="000B4C5B" w:rsidRDefault="000B4C5B" w:rsidP="00F45C93">
            <w:pPr>
              <w:pStyle w:val="tabletext"/>
            </w:pPr>
          </w:p>
        </w:tc>
        <w:tc>
          <w:tcPr>
            <w:tcW w:w="427" w:type="dxa"/>
            <w:gridSpan w:val="2"/>
            <w:tcBorders>
              <w:top w:val="nil"/>
              <w:left w:val="nil"/>
              <w:bottom w:val="single" w:sz="4" w:space="0" w:color="auto"/>
              <w:right w:val="nil"/>
            </w:tcBorders>
            <w:vAlign w:val="center"/>
          </w:tcPr>
          <w:p w14:paraId="6F24736F" w14:textId="77777777" w:rsidR="000B4C5B" w:rsidRDefault="000B4C5B" w:rsidP="00F45C93">
            <w:pPr>
              <w:pStyle w:val="tabletext"/>
            </w:pPr>
          </w:p>
        </w:tc>
        <w:tc>
          <w:tcPr>
            <w:tcW w:w="427" w:type="dxa"/>
            <w:gridSpan w:val="2"/>
            <w:tcBorders>
              <w:top w:val="nil"/>
              <w:left w:val="nil"/>
              <w:bottom w:val="single" w:sz="4" w:space="0" w:color="auto"/>
              <w:right w:val="nil"/>
            </w:tcBorders>
            <w:vAlign w:val="center"/>
          </w:tcPr>
          <w:p w14:paraId="646D4BEE" w14:textId="77777777" w:rsidR="000B4C5B" w:rsidRDefault="000B4C5B" w:rsidP="00F45C93">
            <w:pPr>
              <w:pStyle w:val="tabletext"/>
            </w:pPr>
          </w:p>
        </w:tc>
        <w:tc>
          <w:tcPr>
            <w:tcW w:w="427" w:type="dxa"/>
            <w:gridSpan w:val="2"/>
            <w:tcBorders>
              <w:top w:val="nil"/>
              <w:left w:val="nil"/>
              <w:bottom w:val="single" w:sz="4" w:space="0" w:color="auto"/>
              <w:right w:val="nil"/>
            </w:tcBorders>
            <w:vAlign w:val="center"/>
          </w:tcPr>
          <w:p w14:paraId="5006C4CC" w14:textId="77777777" w:rsidR="000B4C5B" w:rsidRDefault="000B4C5B" w:rsidP="00F45C93">
            <w:pPr>
              <w:pStyle w:val="tabletext"/>
            </w:pPr>
          </w:p>
        </w:tc>
        <w:tc>
          <w:tcPr>
            <w:tcW w:w="427" w:type="dxa"/>
            <w:gridSpan w:val="2"/>
            <w:tcBorders>
              <w:top w:val="nil"/>
              <w:left w:val="nil"/>
              <w:bottom w:val="single" w:sz="4" w:space="0" w:color="auto"/>
            </w:tcBorders>
            <w:shd w:val="clear" w:color="auto" w:fill="auto"/>
            <w:vAlign w:val="center"/>
          </w:tcPr>
          <w:p w14:paraId="2EB8B00F" w14:textId="77777777" w:rsidR="000B4C5B" w:rsidRDefault="000B4C5B" w:rsidP="00F45C93">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14:paraId="7E470324" w14:textId="77777777" w:rsidR="000B4C5B" w:rsidRDefault="000B4C5B" w:rsidP="00F45C93">
            <w:pPr>
              <w:pStyle w:val="tabletext"/>
              <w:rPr>
                <w:b/>
              </w:rPr>
            </w:pPr>
            <w:r w:rsidRPr="002016F7">
              <w:rPr>
                <w:b/>
              </w:rPr>
              <w:t>H</w:t>
            </w:r>
          </w:p>
        </w:tc>
        <w:tc>
          <w:tcPr>
            <w:tcW w:w="427" w:type="dxa"/>
            <w:gridSpan w:val="2"/>
            <w:tcBorders>
              <w:top w:val="single" w:sz="4" w:space="0" w:color="auto"/>
              <w:bottom w:val="single" w:sz="4" w:space="0" w:color="auto"/>
            </w:tcBorders>
            <w:shd w:val="clear" w:color="auto" w:fill="EEECE1" w:themeFill="background2"/>
            <w:vAlign w:val="center"/>
          </w:tcPr>
          <w:p w14:paraId="0550782A" w14:textId="77777777" w:rsidR="000B4C5B" w:rsidRDefault="000B4C5B" w:rsidP="00F45C93">
            <w:pPr>
              <w:pStyle w:val="tabletext"/>
              <w:rPr>
                <w:b/>
              </w:rPr>
            </w:pPr>
            <w:r w:rsidRPr="002016F7">
              <w:rPr>
                <w:b/>
              </w:rPr>
              <w:t>e</w:t>
            </w:r>
          </w:p>
        </w:tc>
        <w:tc>
          <w:tcPr>
            <w:tcW w:w="426" w:type="dxa"/>
            <w:gridSpan w:val="2"/>
            <w:tcBorders>
              <w:top w:val="single" w:sz="4" w:space="0" w:color="auto"/>
              <w:bottom w:val="single" w:sz="4" w:space="0" w:color="auto"/>
            </w:tcBorders>
            <w:shd w:val="clear" w:color="auto" w:fill="auto"/>
            <w:vAlign w:val="center"/>
          </w:tcPr>
          <w:p w14:paraId="7B1E8EF0" w14:textId="77777777" w:rsidR="000B4C5B" w:rsidRDefault="000B4C5B" w:rsidP="00F45C93">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14:paraId="5E5E896B" w14:textId="77777777" w:rsidR="000B4C5B" w:rsidRDefault="000B4C5B" w:rsidP="00F45C93">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14:paraId="6BCAAE00" w14:textId="77777777" w:rsidR="000B4C5B" w:rsidRDefault="000B4C5B" w:rsidP="00F45C93">
            <w:pPr>
              <w:pStyle w:val="tabletext"/>
              <w:rPr>
                <w:b/>
              </w:rPr>
            </w:pPr>
            <w:r w:rsidRPr="002016F7">
              <w:rPr>
                <w:b/>
              </w:rPr>
              <w:t>o</w:t>
            </w:r>
          </w:p>
        </w:tc>
        <w:tc>
          <w:tcPr>
            <w:tcW w:w="426" w:type="dxa"/>
            <w:gridSpan w:val="2"/>
            <w:tcBorders>
              <w:top w:val="nil"/>
              <w:bottom w:val="single" w:sz="4" w:space="0" w:color="auto"/>
              <w:right w:val="nil"/>
            </w:tcBorders>
            <w:shd w:val="clear" w:color="auto" w:fill="auto"/>
            <w:vAlign w:val="center"/>
          </w:tcPr>
          <w:p w14:paraId="598237ED" w14:textId="77777777" w:rsidR="000B4C5B" w:rsidRDefault="000B4C5B" w:rsidP="00F45C93">
            <w:pPr>
              <w:pStyle w:val="tabletext"/>
            </w:pPr>
          </w:p>
        </w:tc>
        <w:tc>
          <w:tcPr>
            <w:tcW w:w="426" w:type="dxa"/>
            <w:gridSpan w:val="2"/>
            <w:tcBorders>
              <w:top w:val="nil"/>
              <w:left w:val="nil"/>
              <w:bottom w:val="single" w:sz="4" w:space="0" w:color="auto"/>
              <w:right w:val="nil"/>
            </w:tcBorders>
            <w:shd w:val="clear" w:color="auto" w:fill="auto"/>
            <w:vAlign w:val="center"/>
          </w:tcPr>
          <w:p w14:paraId="73A857BC" w14:textId="77777777" w:rsidR="000B4C5B" w:rsidRDefault="000B4C5B" w:rsidP="00F45C93">
            <w:pPr>
              <w:pStyle w:val="tabletext"/>
            </w:pPr>
          </w:p>
        </w:tc>
        <w:tc>
          <w:tcPr>
            <w:tcW w:w="426" w:type="dxa"/>
            <w:gridSpan w:val="2"/>
            <w:tcBorders>
              <w:top w:val="nil"/>
              <w:left w:val="nil"/>
              <w:bottom w:val="single" w:sz="4" w:space="0" w:color="auto"/>
              <w:right w:val="nil"/>
            </w:tcBorders>
            <w:vAlign w:val="center"/>
          </w:tcPr>
          <w:p w14:paraId="1C3AC2EE" w14:textId="77777777" w:rsidR="000B4C5B" w:rsidRDefault="000B4C5B" w:rsidP="00F45C93">
            <w:pPr>
              <w:pStyle w:val="tabletext"/>
            </w:pPr>
          </w:p>
        </w:tc>
        <w:tc>
          <w:tcPr>
            <w:tcW w:w="426" w:type="dxa"/>
            <w:gridSpan w:val="2"/>
            <w:tcBorders>
              <w:top w:val="nil"/>
              <w:left w:val="nil"/>
              <w:bottom w:val="single" w:sz="4" w:space="0" w:color="auto"/>
              <w:right w:val="nil"/>
            </w:tcBorders>
            <w:vAlign w:val="center"/>
          </w:tcPr>
          <w:p w14:paraId="1554F337" w14:textId="77777777" w:rsidR="000B4C5B" w:rsidRDefault="000B4C5B" w:rsidP="00F45C93">
            <w:pPr>
              <w:pStyle w:val="tabletext"/>
            </w:pPr>
          </w:p>
        </w:tc>
        <w:tc>
          <w:tcPr>
            <w:tcW w:w="426" w:type="dxa"/>
            <w:gridSpan w:val="2"/>
            <w:tcBorders>
              <w:top w:val="nil"/>
              <w:left w:val="nil"/>
              <w:bottom w:val="single" w:sz="4" w:space="0" w:color="auto"/>
              <w:right w:val="nil"/>
            </w:tcBorders>
            <w:vAlign w:val="center"/>
          </w:tcPr>
          <w:p w14:paraId="770334C8" w14:textId="77777777" w:rsidR="000B4C5B" w:rsidRDefault="000B4C5B" w:rsidP="00F45C93">
            <w:pPr>
              <w:pStyle w:val="tabletext"/>
            </w:pPr>
          </w:p>
        </w:tc>
      </w:tr>
      <w:tr w:rsidR="000B4C5B" w14:paraId="69A9EFC1" w14:textId="77777777" w:rsidTr="00F45C93">
        <w:trPr>
          <w:gridBefore w:val="1"/>
          <w:wBefore w:w="142" w:type="dxa"/>
          <w:cantSplit/>
          <w:trHeight w:hRule="exact" w:val="79"/>
        </w:trPr>
        <w:tc>
          <w:tcPr>
            <w:tcW w:w="427" w:type="dxa"/>
            <w:gridSpan w:val="2"/>
            <w:tcBorders>
              <w:left w:val="nil"/>
              <w:bottom w:val="nil"/>
            </w:tcBorders>
            <w:vAlign w:val="center"/>
          </w:tcPr>
          <w:p w14:paraId="74DAFD2B" w14:textId="77777777" w:rsidR="000B4C5B" w:rsidRDefault="000B4C5B" w:rsidP="00F45C93">
            <w:pPr>
              <w:pStyle w:val="tabletext"/>
            </w:pPr>
          </w:p>
        </w:tc>
        <w:tc>
          <w:tcPr>
            <w:tcW w:w="427" w:type="dxa"/>
            <w:gridSpan w:val="2"/>
            <w:tcBorders>
              <w:bottom w:val="nil"/>
            </w:tcBorders>
            <w:vAlign w:val="center"/>
          </w:tcPr>
          <w:p w14:paraId="102F43D3" w14:textId="77777777" w:rsidR="000B4C5B" w:rsidRDefault="000B4C5B" w:rsidP="00F45C93">
            <w:pPr>
              <w:pStyle w:val="tabletext"/>
            </w:pPr>
          </w:p>
        </w:tc>
        <w:tc>
          <w:tcPr>
            <w:tcW w:w="427" w:type="dxa"/>
            <w:gridSpan w:val="2"/>
            <w:tcBorders>
              <w:bottom w:val="nil"/>
            </w:tcBorders>
            <w:vAlign w:val="center"/>
          </w:tcPr>
          <w:p w14:paraId="0049AA08" w14:textId="77777777" w:rsidR="000B4C5B" w:rsidRDefault="000B4C5B" w:rsidP="00F45C93">
            <w:pPr>
              <w:pStyle w:val="tabletext"/>
            </w:pPr>
          </w:p>
        </w:tc>
        <w:tc>
          <w:tcPr>
            <w:tcW w:w="427" w:type="dxa"/>
            <w:gridSpan w:val="2"/>
            <w:tcBorders>
              <w:bottom w:val="nil"/>
            </w:tcBorders>
            <w:vAlign w:val="center"/>
          </w:tcPr>
          <w:p w14:paraId="250CA71C" w14:textId="77777777" w:rsidR="000B4C5B" w:rsidRDefault="000B4C5B" w:rsidP="00F45C93">
            <w:pPr>
              <w:pStyle w:val="tabletext"/>
            </w:pPr>
          </w:p>
        </w:tc>
        <w:tc>
          <w:tcPr>
            <w:tcW w:w="427" w:type="dxa"/>
            <w:gridSpan w:val="2"/>
            <w:tcBorders>
              <w:bottom w:val="nil"/>
            </w:tcBorders>
            <w:vAlign w:val="center"/>
          </w:tcPr>
          <w:p w14:paraId="7173AB79" w14:textId="77777777" w:rsidR="000B4C5B" w:rsidRDefault="000B4C5B" w:rsidP="00F45C93">
            <w:pPr>
              <w:pStyle w:val="tabletext"/>
            </w:pPr>
          </w:p>
        </w:tc>
        <w:tc>
          <w:tcPr>
            <w:tcW w:w="427" w:type="dxa"/>
            <w:gridSpan w:val="2"/>
            <w:tcBorders>
              <w:bottom w:val="nil"/>
            </w:tcBorders>
            <w:vAlign w:val="center"/>
          </w:tcPr>
          <w:p w14:paraId="7D862210" w14:textId="77777777" w:rsidR="000B4C5B" w:rsidRDefault="000B4C5B" w:rsidP="00F45C93">
            <w:pPr>
              <w:pStyle w:val="tabletext"/>
            </w:pPr>
          </w:p>
        </w:tc>
        <w:tc>
          <w:tcPr>
            <w:tcW w:w="427" w:type="dxa"/>
            <w:gridSpan w:val="2"/>
            <w:tcBorders>
              <w:bottom w:val="nil"/>
            </w:tcBorders>
            <w:vAlign w:val="center"/>
          </w:tcPr>
          <w:p w14:paraId="1DD5A93D" w14:textId="77777777" w:rsidR="000B4C5B" w:rsidRDefault="000B4C5B" w:rsidP="00F45C93">
            <w:pPr>
              <w:pStyle w:val="tabletext"/>
            </w:pPr>
          </w:p>
        </w:tc>
        <w:tc>
          <w:tcPr>
            <w:tcW w:w="427" w:type="dxa"/>
            <w:gridSpan w:val="2"/>
            <w:tcBorders>
              <w:bottom w:val="nil"/>
            </w:tcBorders>
            <w:vAlign w:val="center"/>
          </w:tcPr>
          <w:p w14:paraId="28CA5284" w14:textId="77777777" w:rsidR="000B4C5B" w:rsidRDefault="000B4C5B" w:rsidP="00F45C93">
            <w:pPr>
              <w:pStyle w:val="tabletext"/>
            </w:pPr>
          </w:p>
        </w:tc>
        <w:tc>
          <w:tcPr>
            <w:tcW w:w="426" w:type="dxa"/>
            <w:gridSpan w:val="2"/>
            <w:tcBorders>
              <w:bottom w:val="nil"/>
            </w:tcBorders>
            <w:vAlign w:val="center"/>
          </w:tcPr>
          <w:p w14:paraId="74CC651F" w14:textId="77777777" w:rsidR="000B4C5B" w:rsidRDefault="000B4C5B" w:rsidP="00F45C93">
            <w:pPr>
              <w:pStyle w:val="tabletext"/>
            </w:pPr>
          </w:p>
        </w:tc>
        <w:tc>
          <w:tcPr>
            <w:tcW w:w="426" w:type="dxa"/>
            <w:gridSpan w:val="2"/>
            <w:tcBorders>
              <w:bottom w:val="nil"/>
            </w:tcBorders>
            <w:vAlign w:val="center"/>
          </w:tcPr>
          <w:p w14:paraId="605047ED" w14:textId="77777777" w:rsidR="000B4C5B" w:rsidRDefault="000B4C5B" w:rsidP="00F45C93">
            <w:pPr>
              <w:pStyle w:val="tabletext"/>
            </w:pPr>
          </w:p>
        </w:tc>
        <w:tc>
          <w:tcPr>
            <w:tcW w:w="426" w:type="dxa"/>
            <w:gridSpan w:val="2"/>
            <w:tcBorders>
              <w:bottom w:val="nil"/>
            </w:tcBorders>
            <w:vAlign w:val="center"/>
          </w:tcPr>
          <w:p w14:paraId="02E43E12" w14:textId="77777777" w:rsidR="000B4C5B" w:rsidRDefault="000B4C5B" w:rsidP="00F45C93">
            <w:pPr>
              <w:pStyle w:val="tabletext"/>
            </w:pPr>
          </w:p>
        </w:tc>
        <w:tc>
          <w:tcPr>
            <w:tcW w:w="426" w:type="dxa"/>
            <w:gridSpan w:val="2"/>
            <w:tcBorders>
              <w:bottom w:val="nil"/>
            </w:tcBorders>
            <w:vAlign w:val="center"/>
          </w:tcPr>
          <w:p w14:paraId="092DEC65" w14:textId="77777777" w:rsidR="000B4C5B" w:rsidRDefault="000B4C5B" w:rsidP="00F45C93">
            <w:pPr>
              <w:pStyle w:val="tabletext"/>
            </w:pPr>
          </w:p>
        </w:tc>
        <w:tc>
          <w:tcPr>
            <w:tcW w:w="426" w:type="dxa"/>
            <w:gridSpan w:val="2"/>
            <w:tcBorders>
              <w:bottom w:val="nil"/>
            </w:tcBorders>
            <w:vAlign w:val="center"/>
          </w:tcPr>
          <w:p w14:paraId="41D2867B" w14:textId="77777777" w:rsidR="000B4C5B" w:rsidRDefault="000B4C5B" w:rsidP="00F45C93">
            <w:pPr>
              <w:pStyle w:val="tabletext"/>
            </w:pPr>
          </w:p>
        </w:tc>
        <w:tc>
          <w:tcPr>
            <w:tcW w:w="426" w:type="dxa"/>
            <w:gridSpan w:val="2"/>
            <w:tcBorders>
              <w:bottom w:val="nil"/>
            </w:tcBorders>
            <w:vAlign w:val="center"/>
          </w:tcPr>
          <w:p w14:paraId="447DF876" w14:textId="77777777" w:rsidR="000B4C5B" w:rsidRDefault="000B4C5B" w:rsidP="00F45C93">
            <w:pPr>
              <w:pStyle w:val="tabletext"/>
            </w:pPr>
          </w:p>
        </w:tc>
        <w:tc>
          <w:tcPr>
            <w:tcW w:w="426" w:type="dxa"/>
            <w:gridSpan w:val="2"/>
            <w:tcBorders>
              <w:bottom w:val="nil"/>
            </w:tcBorders>
            <w:vAlign w:val="center"/>
          </w:tcPr>
          <w:p w14:paraId="2FB1A4FA" w14:textId="77777777" w:rsidR="000B4C5B" w:rsidRDefault="000B4C5B" w:rsidP="00F45C93">
            <w:pPr>
              <w:pStyle w:val="tabletext"/>
            </w:pPr>
          </w:p>
        </w:tc>
        <w:tc>
          <w:tcPr>
            <w:tcW w:w="426" w:type="dxa"/>
            <w:gridSpan w:val="2"/>
            <w:tcBorders>
              <w:bottom w:val="nil"/>
              <w:right w:val="nil"/>
            </w:tcBorders>
            <w:vAlign w:val="center"/>
          </w:tcPr>
          <w:p w14:paraId="4D12EA0E" w14:textId="77777777" w:rsidR="000B4C5B" w:rsidRDefault="000B4C5B" w:rsidP="00F45C93">
            <w:pPr>
              <w:pStyle w:val="tabletext"/>
            </w:pPr>
          </w:p>
        </w:tc>
      </w:tr>
      <w:tr w:rsidR="000B4C5B" w14:paraId="2026861C" w14:textId="77777777" w:rsidTr="00F45C93">
        <w:trPr>
          <w:gridAfter w:val="1"/>
          <w:wAfter w:w="142" w:type="dxa"/>
          <w:cantSplit/>
        </w:trPr>
        <w:tc>
          <w:tcPr>
            <w:tcW w:w="427" w:type="dxa"/>
            <w:gridSpan w:val="2"/>
            <w:tcBorders>
              <w:top w:val="nil"/>
              <w:left w:val="nil"/>
              <w:bottom w:val="nil"/>
              <w:right w:val="nil"/>
            </w:tcBorders>
            <w:vAlign w:val="center"/>
          </w:tcPr>
          <w:p w14:paraId="375FA2B2" w14:textId="77777777" w:rsidR="000B4C5B" w:rsidRDefault="000B4C5B" w:rsidP="00F45C93">
            <w:pPr>
              <w:pStyle w:val="tabletext"/>
              <w:jc w:val="left"/>
            </w:pPr>
          </w:p>
        </w:tc>
        <w:tc>
          <w:tcPr>
            <w:tcW w:w="427" w:type="dxa"/>
            <w:gridSpan w:val="2"/>
            <w:tcBorders>
              <w:top w:val="nil"/>
              <w:left w:val="nil"/>
              <w:bottom w:val="nil"/>
              <w:right w:val="nil"/>
            </w:tcBorders>
            <w:vAlign w:val="center"/>
          </w:tcPr>
          <w:p w14:paraId="6AF1497F" w14:textId="77777777" w:rsidR="000B4C5B" w:rsidRDefault="000B4C5B" w:rsidP="00F45C93">
            <w:pPr>
              <w:pStyle w:val="tabletext"/>
              <w:jc w:val="left"/>
            </w:pPr>
            <w:r>
              <w:t>…</w:t>
            </w:r>
          </w:p>
        </w:tc>
        <w:tc>
          <w:tcPr>
            <w:tcW w:w="427" w:type="dxa"/>
            <w:gridSpan w:val="2"/>
            <w:tcBorders>
              <w:top w:val="nil"/>
              <w:left w:val="nil"/>
              <w:bottom w:val="nil"/>
              <w:right w:val="nil"/>
            </w:tcBorders>
            <w:vAlign w:val="center"/>
          </w:tcPr>
          <w:p w14:paraId="459D8E3D" w14:textId="77777777" w:rsidR="000B4C5B" w:rsidRDefault="000B4C5B" w:rsidP="00F45C93">
            <w:pPr>
              <w:pStyle w:val="tabletext"/>
              <w:jc w:val="left"/>
            </w:pPr>
            <w:r>
              <w:t>-4</w:t>
            </w:r>
          </w:p>
        </w:tc>
        <w:tc>
          <w:tcPr>
            <w:tcW w:w="427" w:type="dxa"/>
            <w:gridSpan w:val="2"/>
            <w:tcBorders>
              <w:top w:val="nil"/>
              <w:left w:val="nil"/>
              <w:bottom w:val="nil"/>
              <w:right w:val="nil"/>
            </w:tcBorders>
            <w:vAlign w:val="center"/>
          </w:tcPr>
          <w:p w14:paraId="486692CD" w14:textId="77777777" w:rsidR="000B4C5B" w:rsidRDefault="000B4C5B" w:rsidP="00F45C93">
            <w:pPr>
              <w:pStyle w:val="tabletext"/>
              <w:jc w:val="left"/>
            </w:pPr>
            <w:r>
              <w:t>-3</w:t>
            </w:r>
          </w:p>
        </w:tc>
        <w:tc>
          <w:tcPr>
            <w:tcW w:w="427" w:type="dxa"/>
            <w:gridSpan w:val="2"/>
            <w:tcBorders>
              <w:top w:val="nil"/>
              <w:left w:val="nil"/>
              <w:bottom w:val="nil"/>
              <w:right w:val="nil"/>
            </w:tcBorders>
            <w:vAlign w:val="center"/>
          </w:tcPr>
          <w:p w14:paraId="221A97BE" w14:textId="77777777" w:rsidR="000B4C5B" w:rsidRDefault="000B4C5B" w:rsidP="00F45C93">
            <w:pPr>
              <w:pStyle w:val="tabletext"/>
              <w:jc w:val="left"/>
            </w:pPr>
            <w:r>
              <w:t>-2</w:t>
            </w:r>
          </w:p>
        </w:tc>
        <w:tc>
          <w:tcPr>
            <w:tcW w:w="427" w:type="dxa"/>
            <w:gridSpan w:val="2"/>
            <w:tcBorders>
              <w:top w:val="nil"/>
              <w:left w:val="nil"/>
              <w:bottom w:val="nil"/>
              <w:right w:val="nil"/>
            </w:tcBorders>
            <w:vAlign w:val="center"/>
          </w:tcPr>
          <w:p w14:paraId="713C229F" w14:textId="77777777" w:rsidR="000B4C5B" w:rsidRDefault="000B4C5B" w:rsidP="00F45C93">
            <w:pPr>
              <w:pStyle w:val="tabletext"/>
              <w:jc w:val="left"/>
            </w:pPr>
            <w:r>
              <w:t>-1</w:t>
            </w:r>
          </w:p>
        </w:tc>
        <w:tc>
          <w:tcPr>
            <w:tcW w:w="427" w:type="dxa"/>
            <w:gridSpan w:val="2"/>
            <w:tcBorders>
              <w:top w:val="nil"/>
              <w:left w:val="nil"/>
              <w:bottom w:val="nil"/>
              <w:right w:val="nil"/>
            </w:tcBorders>
            <w:vAlign w:val="center"/>
          </w:tcPr>
          <w:p w14:paraId="2B091C5C" w14:textId="77777777" w:rsidR="000B4C5B" w:rsidRDefault="000B4C5B" w:rsidP="00F45C93">
            <w:pPr>
              <w:pStyle w:val="tabletext"/>
              <w:jc w:val="left"/>
            </w:pPr>
            <w:r>
              <w:t>0</w:t>
            </w:r>
          </w:p>
        </w:tc>
        <w:tc>
          <w:tcPr>
            <w:tcW w:w="427" w:type="dxa"/>
            <w:gridSpan w:val="2"/>
            <w:tcBorders>
              <w:top w:val="nil"/>
              <w:left w:val="nil"/>
              <w:bottom w:val="nil"/>
              <w:right w:val="nil"/>
            </w:tcBorders>
            <w:vAlign w:val="center"/>
          </w:tcPr>
          <w:p w14:paraId="1791ACCC" w14:textId="77777777" w:rsidR="000B4C5B" w:rsidRDefault="000B4C5B" w:rsidP="00F45C93">
            <w:pPr>
              <w:pStyle w:val="tabletext"/>
              <w:jc w:val="left"/>
            </w:pPr>
            <w:r>
              <w:t>1</w:t>
            </w:r>
          </w:p>
        </w:tc>
        <w:tc>
          <w:tcPr>
            <w:tcW w:w="426" w:type="dxa"/>
            <w:gridSpan w:val="2"/>
            <w:tcBorders>
              <w:top w:val="nil"/>
              <w:left w:val="nil"/>
              <w:bottom w:val="nil"/>
              <w:right w:val="nil"/>
            </w:tcBorders>
            <w:vAlign w:val="center"/>
          </w:tcPr>
          <w:p w14:paraId="4A9ECA80" w14:textId="77777777" w:rsidR="000B4C5B" w:rsidRDefault="000B4C5B" w:rsidP="00F45C93">
            <w:pPr>
              <w:pStyle w:val="tabletext"/>
              <w:jc w:val="left"/>
            </w:pPr>
            <w:r>
              <w:t>2</w:t>
            </w:r>
          </w:p>
        </w:tc>
        <w:tc>
          <w:tcPr>
            <w:tcW w:w="426" w:type="dxa"/>
            <w:gridSpan w:val="2"/>
            <w:tcBorders>
              <w:top w:val="nil"/>
              <w:left w:val="nil"/>
              <w:bottom w:val="nil"/>
              <w:right w:val="nil"/>
            </w:tcBorders>
            <w:vAlign w:val="center"/>
          </w:tcPr>
          <w:p w14:paraId="48CB79C6" w14:textId="77777777" w:rsidR="000B4C5B" w:rsidRDefault="000B4C5B" w:rsidP="00F45C93">
            <w:pPr>
              <w:pStyle w:val="tabletext"/>
              <w:jc w:val="left"/>
            </w:pPr>
            <w:r>
              <w:t>3</w:t>
            </w:r>
          </w:p>
        </w:tc>
        <w:tc>
          <w:tcPr>
            <w:tcW w:w="426" w:type="dxa"/>
            <w:gridSpan w:val="2"/>
            <w:tcBorders>
              <w:top w:val="nil"/>
              <w:left w:val="nil"/>
              <w:bottom w:val="nil"/>
              <w:right w:val="nil"/>
            </w:tcBorders>
            <w:vAlign w:val="center"/>
          </w:tcPr>
          <w:p w14:paraId="410B82A3" w14:textId="77777777" w:rsidR="000B4C5B" w:rsidRDefault="000B4C5B" w:rsidP="00F45C93">
            <w:pPr>
              <w:pStyle w:val="tabletext"/>
              <w:jc w:val="left"/>
            </w:pPr>
            <w:r>
              <w:t>4</w:t>
            </w:r>
          </w:p>
        </w:tc>
        <w:tc>
          <w:tcPr>
            <w:tcW w:w="426" w:type="dxa"/>
            <w:gridSpan w:val="2"/>
            <w:tcBorders>
              <w:top w:val="nil"/>
              <w:left w:val="nil"/>
              <w:bottom w:val="nil"/>
              <w:right w:val="nil"/>
            </w:tcBorders>
            <w:vAlign w:val="center"/>
          </w:tcPr>
          <w:p w14:paraId="719F7BA8" w14:textId="77777777" w:rsidR="000B4C5B" w:rsidRDefault="000B4C5B" w:rsidP="00F45C93">
            <w:pPr>
              <w:pStyle w:val="tabletext"/>
              <w:jc w:val="left"/>
            </w:pPr>
            <w:r>
              <w:t>5</w:t>
            </w:r>
          </w:p>
        </w:tc>
        <w:tc>
          <w:tcPr>
            <w:tcW w:w="426" w:type="dxa"/>
            <w:gridSpan w:val="2"/>
            <w:tcBorders>
              <w:top w:val="nil"/>
              <w:left w:val="nil"/>
              <w:bottom w:val="nil"/>
              <w:right w:val="nil"/>
            </w:tcBorders>
            <w:vAlign w:val="center"/>
          </w:tcPr>
          <w:p w14:paraId="0E57D113" w14:textId="77777777" w:rsidR="000B4C5B" w:rsidRDefault="000B4C5B" w:rsidP="00F45C93">
            <w:pPr>
              <w:pStyle w:val="tabletext"/>
              <w:jc w:val="left"/>
              <w:rPr>
                <w:lang w:eastAsia="en-US"/>
              </w:rPr>
            </w:pPr>
            <w:r>
              <w:t>6</w:t>
            </w:r>
          </w:p>
        </w:tc>
        <w:tc>
          <w:tcPr>
            <w:tcW w:w="426" w:type="dxa"/>
            <w:gridSpan w:val="2"/>
            <w:tcBorders>
              <w:top w:val="nil"/>
              <w:left w:val="nil"/>
              <w:bottom w:val="nil"/>
              <w:right w:val="nil"/>
            </w:tcBorders>
            <w:vAlign w:val="center"/>
          </w:tcPr>
          <w:p w14:paraId="59FC6EE3" w14:textId="77777777" w:rsidR="000B4C5B" w:rsidRDefault="000B4C5B" w:rsidP="00F45C93">
            <w:pPr>
              <w:pStyle w:val="tabletext"/>
              <w:jc w:val="left"/>
              <w:rPr>
                <w:lang w:eastAsia="en-US"/>
              </w:rPr>
            </w:pPr>
            <w:r>
              <w:t>7</w:t>
            </w:r>
          </w:p>
        </w:tc>
        <w:tc>
          <w:tcPr>
            <w:tcW w:w="426" w:type="dxa"/>
            <w:gridSpan w:val="2"/>
            <w:tcBorders>
              <w:top w:val="nil"/>
              <w:left w:val="nil"/>
              <w:bottom w:val="nil"/>
              <w:right w:val="nil"/>
            </w:tcBorders>
            <w:vAlign w:val="center"/>
          </w:tcPr>
          <w:p w14:paraId="4436E204" w14:textId="77777777" w:rsidR="000B4C5B" w:rsidRDefault="000B4C5B" w:rsidP="00F45C93">
            <w:pPr>
              <w:pStyle w:val="tabletext"/>
              <w:jc w:val="left"/>
              <w:rPr>
                <w:lang w:eastAsia="en-US"/>
              </w:rPr>
            </w:pPr>
            <w:r>
              <w:t>8</w:t>
            </w:r>
          </w:p>
        </w:tc>
        <w:tc>
          <w:tcPr>
            <w:tcW w:w="426" w:type="dxa"/>
            <w:gridSpan w:val="2"/>
            <w:tcBorders>
              <w:top w:val="nil"/>
              <w:left w:val="nil"/>
              <w:bottom w:val="nil"/>
              <w:right w:val="nil"/>
            </w:tcBorders>
            <w:vAlign w:val="center"/>
          </w:tcPr>
          <w:p w14:paraId="08898E58" w14:textId="77777777" w:rsidR="000B4C5B" w:rsidRDefault="000B4C5B" w:rsidP="00F45C93">
            <w:pPr>
              <w:pStyle w:val="tabletext"/>
              <w:jc w:val="left"/>
              <w:rPr>
                <w:lang w:eastAsia="en-US"/>
              </w:rPr>
            </w:pPr>
            <w:r>
              <w:t>…</w:t>
            </w:r>
          </w:p>
        </w:tc>
      </w:tr>
      <w:tr w:rsidR="000B4C5B" w14:paraId="24259D19" w14:textId="77777777" w:rsidTr="00F45C93">
        <w:trPr>
          <w:gridAfter w:val="1"/>
          <w:wAfter w:w="142" w:type="dxa"/>
          <w:cantSplit/>
        </w:trPr>
        <w:tc>
          <w:tcPr>
            <w:tcW w:w="427" w:type="dxa"/>
            <w:gridSpan w:val="2"/>
            <w:tcBorders>
              <w:top w:val="nil"/>
              <w:left w:val="nil"/>
              <w:bottom w:val="nil"/>
              <w:right w:val="nil"/>
            </w:tcBorders>
            <w:vAlign w:val="center"/>
          </w:tcPr>
          <w:p w14:paraId="00F3A63C" w14:textId="77777777" w:rsidR="000B4C5B" w:rsidRDefault="000B4C5B" w:rsidP="00F45C93">
            <w:pPr>
              <w:pStyle w:val="tabletext"/>
              <w:jc w:val="left"/>
            </w:pPr>
          </w:p>
        </w:tc>
        <w:tc>
          <w:tcPr>
            <w:tcW w:w="6397" w:type="dxa"/>
            <w:gridSpan w:val="30"/>
            <w:tcBorders>
              <w:top w:val="nil"/>
              <w:left w:val="nil"/>
              <w:bottom w:val="nil"/>
              <w:right w:val="nil"/>
            </w:tcBorders>
            <w:vAlign w:val="center"/>
          </w:tcPr>
          <w:p w14:paraId="1E3CF8E8" w14:textId="77777777" w:rsidR="000B4C5B" w:rsidRDefault="000B4C5B" w:rsidP="00F45C93">
            <w:pPr>
              <w:pStyle w:val="tabletext"/>
            </w:pPr>
            <w:r>
              <w:t xml:space="preserve">Boundary position relative to </w:t>
            </w:r>
            <w:proofErr w:type="spellStart"/>
            <w:r>
              <w:t>Str</w:t>
            </w:r>
            <w:proofErr w:type="spellEnd"/>
            <w:r>
              <w:t>::START</w:t>
            </w:r>
          </w:p>
        </w:tc>
      </w:tr>
    </w:tbl>
    <w:p w14:paraId="52088BA1" w14:textId="77777777" w:rsidR="000B4C5B" w:rsidRDefault="000B4C5B" w:rsidP="000B4C5B">
      <w:pPr>
        <w:pStyle w:val="Textbody"/>
      </w:pPr>
    </w:p>
    <w:p w14:paraId="2CE182E2" w14:textId="77777777" w:rsidR="000B4C5B" w:rsidRDefault="000B4C5B" w:rsidP="000B4C5B">
      <w:pPr>
        <w:pStyle w:val="Textbody"/>
        <w:keepNext/>
        <w:rPr>
          <w:rStyle w:val="codesnippetintext"/>
          <w:rFonts w:ascii="Arial" w:hAnsi="Arial"/>
          <w:lang w:eastAsia="en-GB"/>
        </w:rPr>
      </w:pPr>
      <w:r w:rsidRPr="00042206">
        <w:rPr>
          <w:rStyle w:val="codesnippetintext"/>
          <w:rFonts w:ascii="Arial" w:hAnsi="Arial"/>
        </w:rPr>
        <w:t xml:space="preserve">Example </w:t>
      </w:r>
      <w:r>
        <w:rPr>
          <w:rStyle w:val="codesnippetintext"/>
          <w:rFonts w:ascii="Arial" w:hAnsi="Arial"/>
        </w:rPr>
        <w:t>2</w:t>
      </w:r>
      <w:r w:rsidRPr="00042206">
        <w:rPr>
          <w:rStyle w:val="codesnippetintext"/>
          <w:rFonts w:ascii="Arial" w:hAnsi="Arial"/>
        </w:rPr>
        <w:t>:</w:t>
      </w:r>
    </w:p>
    <w:p w14:paraId="6266DCBC" w14:textId="77777777" w:rsidR="000B4C5B" w:rsidRDefault="000B4C5B" w:rsidP="000B4C5B">
      <w:pPr>
        <w:pStyle w:val="tabletext"/>
        <w:jc w:val="left"/>
        <w:rPr>
          <w:rStyle w:val="codesnippetintext"/>
        </w:rPr>
      </w:pPr>
      <w:proofErr w:type="spellStart"/>
      <w:proofErr w:type="gramStart"/>
      <w:r>
        <w:rPr>
          <w:rStyle w:val="codesnippetintext"/>
        </w:rPr>
        <w:t>str</w:t>
      </w:r>
      <w:proofErr w:type="gramEnd"/>
      <w:r>
        <w:rPr>
          <w:rStyle w:val="codesnippetintext"/>
        </w:rPr>
        <w:t>_range</w:t>
      </w:r>
      <w:proofErr w:type="spellEnd"/>
      <w:r>
        <w:rPr>
          <w:rStyle w:val="codesnippetintext"/>
        </w:rPr>
        <w:t>(.s("Hello"), .p(-1), .n(7), .origin(</w:t>
      </w:r>
      <w:proofErr w:type="spellStart"/>
      <w:r>
        <w:rPr>
          <w:rStyle w:val="codesnippetintext"/>
        </w:rPr>
        <w:t>Str</w:t>
      </w:r>
      <w:proofErr w:type="spellEnd"/>
      <w:r>
        <w:rPr>
          <w:rStyle w:val="codesnippetintext"/>
        </w:rPr>
        <w:t>::START))</w:t>
      </w:r>
    </w:p>
    <w:p w14:paraId="1F2F00D3" w14:textId="77777777" w:rsidR="000B4C5B" w:rsidRDefault="000B4C5B" w:rsidP="000B4C5B">
      <w:pPr>
        <w:pStyle w:val="Textbody"/>
        <w:keepNext/>
        <w:spacing w:after="60"/>
      </w:pPr>
      <w:r w:rsidRPr="00042206">
        <w:t>Result</w:t>
      </w:r>
      <w:r>
        <w:t>:</w:t>
      </w:r>
      <w:r>
        <w:rPr>
          <w:rStyle w:val="codesnippetintext"/>
        </w:rPr>
        <w:t xml:space="preserve"> "Hello" </w:t>
      </w:r>
      <w:r>
        <w:t>(5 characters)</w:t>
      </w:r>
    </w:p>
    <w:tbl>
      <w:tblPr>
        <w:tblStyle w:val="TableGrid"/>
        <w:tblW w:w="0" w:type="auto"/>
        <w:tblInd w:w="817" w:type="dxa"/>
        <w:tblLayout w:type="fixed"/>
        <w:tblLook w:val="04A0" w:firstRow="1" w:lastRow="0" w:firstColumn="1" w:lastColumn="0" w:noHBand="0" w:noVBand="1"/>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B4C5B" w14:paraId="64C60B41" w14:textId="77777777" w:rsidTr="00F45C93">
        <w:trPr>
          <w:gridBefore w:val="1"/>
          <w:wBefore w:w="142" w:type="dxa"/>
          <w:cantSplit/>
        </w:trPr>
        <w:tc>
          <w:tcPr>
            <w:tcW w:w="2562" w:type="dxa"/>
            <w:gridSpan w:val="12"/>
            <w:tcBorders>
              <w:top w:val="nil"/>
              <w:left w:val="nil"/>
              <w:bottom w:val="nil"/>
              <w:right w:val="nil"/>
            </w:tcBorders>
            <w:vAlign w:val="center"/>
          </w:tcPr>
          <w:p w14:paraId="693F6109" w14:textId="77777777" w:rsidR="000B4C5B" w:rsidRDefault="000B4C5B" w:rsidP="00F45C93">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14:paraId="3F7A93ED" w14:textId="77777777" w:rsidR="000B4C5B" w:rsidRDefault="000B4C5B" w:rsidP="00F45C93">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14:paraId="5C89B606" w14:textId="77777777" w:rsidR="000B4C5B" w:rsidRDefault="000B4C5B" w:rsidP="00F45C93">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14:paraId="2A18F699" w14:textId="77777777" w:rsidR="000B4C5B" w:rsidRDefault="000B4C5B" w:rsidP="00F45C93">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14:paraId="1AB90D12" w14:textId="77777777" w:rsidR="000B4C5B" w:rsidRDefault="000B4C5B" w:rsidP="00F45C93">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14:paraId="48373BF0" w14:textId="77777777" w:rsidR="000B4C5B" w:rsidRDefault="000B4C5B" w:rsidP="00F45C93">
            <w:pPr>
              <w:pStyle w:val="tabletext"/>
              <w:rPr>
                <w:b/>
              </w:rPr>
            </w:pPr>
            <w:r>
              <w:rPr>
                <w:b/>
              </w:rPr>
              <w:t>4</w:t>
            </w:r>
          </w:p>
        </w:tc>
        <w:tc>
          <w:tcPr>
            <w:tcW w:w="426" w:type="dxa"/>
            <w:gridSpan w:val="2"/>
            <w:tcBorders>
              <w:top w:val="nil"/>
              <w:left w:val="nil"/>
              <w:bottom w:val="nil"/>
              <w:right w:val="nil"/>
            </w:tcBorders>
            <w:vAlign w:val="center"/>
          </w:tcPr>
          <w:p w14:paraId="0A033C35" w14:textId="77777777" w:rsidR="000B4C5B" w:rsidRDefault="000B4C5B" w:rsidP="00F45C93">
            <w:pPr>
              <w:pStyle w:val="tabletext"/>
            </w:pPr>
          </w:p>
        </w:tc>
        <w:tc>
          <w:tcPr>
            <w:tcW w:w="426" w:type="dxa"/>
            <w:gridSpan w:val="2"/>
            <w:tcBorders>
              <w:top w:val="nil"/>
              <w:left w:val="nil"/>
              <w:bottom w:val="nil"/>
              <w:right w:val="nil"/>
            </w:tcBorders>
            <w:vAlign w:val="center"/>
          </w:tcPr>
          <w:p w14:paraId="392984D0" w14:textId="77777777" w:rsidR="000B4C5B" w:rsidRDefault="000B4C5B" w:rsidP="00F45C93">
            <w:pPr>
              <w:pStyle w:val="tabletext"/>
            </w:pPr>
          </w:p>
        </w:tc>
        <w:tc>
          <w:tcPr>
            <w:tcW w:w="426" w:type="dxa"/>
            <w:gridSpan w:val="2"/>
            <w:tcBorders>
              <w:top w:val="nil"/>
              <w:left w:val="nil"/>
              <w:bottom w:val="nil"/>
              <w:right w:val="nil"/>
            </w:tcBorders>
            <w:vAlign w:val="center"/>
          </w:tcPr>
          <w:p w14:paraId="08D8E4F3" w14:textId="77777777" w:rsidR="000B4C5B" w:rsidRDefault="000B4C5B" w:rsidP="00F45C93">
            <w:pPr>
              <w:pStyle w:val="tabletext"/>
            </w:pPr>
          </w:p>
        </w:tc>
        <w:tc>
          <w:tcPr>
            <w:tcW w:w="426" w:type="dxa"/>
            <w:gridSpan w:val="2"/>
            <w:tcBorders>
              <w:top w:val="nil"/>
              <w:left w:val="nil"/>
              <w:bottom w:val="nil"/>
              <w:right w:val="nil"/>
            </w:tcBorders>
            <w:vAlign w:val="center"/>
          </w:tcPr>
          <w:p w14:paraId="03D3F966" w14:textId="77777777" w:rsidR="000B4C5B" w:rsidRDefault="000B4C5B" w:rsidP="00F45C93">
            <w:pPr>
              <w:pStyle w:val="tabletext"/>
            </w:pPr>
          </w:p>
        </w:tc>
        <w:tc>
          <w:tcPr>
            <w:tcW w:w="426" w:type="dxa"/>
            <w:gridSpan w:val="2"/>
            <w:tcBorders>
              <w:top w:val="nil"/>
              <w:left w:val="nil"/>
              <w:bottom w:val="nil"/>
              <w:right w:val="nil"/>
            </w:tcBorders>
            <w:vAlign w:val="center"/>
          </w:tcPr>
          <w:p w14:paraId="76137D97" w14:textId="77777777" w:rsidR="000B4C5B" w:rsidRDefault="000B4C5B" w:rsidP="00F45C93">
            <w:pPr>
              <w:pStyle w:val="tabletext"/>
            </w:pPr>
          </w:p>
        </w:tc>
      </w:tr>
      <w:tr w:rsidR="000B4C5B" w14:paraId="093091E4" w14:textId="77777777" w:rsidTr="00F45C93">
        <w:trPr>
          <w:gridBefore w:val="1"/>
          <w:wBefore w:w="142" w:type="dxa"/>
          <w:cantSplit/>
        </w:trPr>
        <w:tc>
          <w:tcPr>
            <w:tcW w:w="427" w:type="dxa"/>
            <w:gridSpan w:val="2"/>
            <w:tcBorders>
              <w:top w:val="nil"/>
              <w:left w:val="nil"/>
              <w:bottom w:val="single" w:sz="4" w:space="0" w:color="auto"/>
              <w:right w:val="nil"/>
            </w:tcBorders>
            <w:vAlign w:val="center"/>
          </w:tcPr>
          <w:p w14:paraId="1CAAB121" w14:textId="77777777" w:rsidR="000B4C5B" w:rsidRDefault="000B4C5B" w:rsidP="00F45C93">
            <w:pPr>
              <w:pStyle w:val="tabletext"/>
            </w:pPr>
          </w:p>
        </w:tc>
        <w:tc>
          <w:tcPr>
            <w:tcW w:w="427" w:type="dxa"/>
            <w:gridSpan w:val="2"/>
            <w:tcBorders>
              <w:top w:val="nil"/>
              <w:left w:val="nil"/>
              <w:bottom w:val="single" w:sz="4" w:space="0" w:color="auto"/>
              <w:right w:val="nil"/>
            </w:tcBorders>
            <w:vAlign w:val="center"/>
          </w:tcPr>
          <w:p w14:paraId="5B5A03C5" w14:textId="77777777" w:rsidR="000B4C5B" w:rsidRDefault="000B4C5B" w:rsidP="00F45C93">
            <w:pPr>
              <w:pStyle w:val="tabletext"/>
            </w:pPr>
          </w:p>
        </w:tc>
        <w:tc>
          <w:tcPr>
            <w:tcW w:w="427" w:type="dxa"/>
            <w:gridSpan w:val="2"/>
            <w:tcBorders>
              <w:top w:val="nil"/>
              <w:left w:val="nil"/>
              <w:bottom w:val="single" w:sz="4" w:space="0" w:color="auto"/>
              <w:right w:val="nil"/>
            </w:tcBorders>
            <w:vAlign w:val="center"/>
          </w:tcPr>
          <w:p w14:paraId="274F9308" w14:textId="77777777" w:rsidR="000B4C5B" w:rsidRDefault="000B4C5B" w:rsidP="00F45C93">
            <w:pPr>
              <w:pStyle w:val="tabletext"/>
            </w:pPr>
          </w:p>
        </w:tc>
        <w:tc>
          <w:tcPr>
            <w:tcW w:w="427" w:type="dxa"/>
            <w:gridSpan w:val="2"/>
            <w:tcBorders>
              <w:top w:val="nil"/>
              <w:left w:val="nil"/>
              <w:bottom w:val="single" w:sz="4" w:space="0" w:color="auto"/>
              <w:right w:val="nil"/>
            </w:tcBorders>
            <w:vAlign w:val="center"/>
          </w:tcPr>
          <w:p w14:paraId="32C8540D" w14:textId="77777777" w:rsidR="000B4C5B" w:rsidRDefault="000B4C5B" w:rsidP="00F45C93">
            <w:pPr>
              <w:pStyle w:val="tabletext"/>
            </w:pPr>
          </w:p>
        </w:tc>
        <w:tc>
          <w:tcPr>
            <w:tcW w:w="427" w:type="dxa"/>
            <w:gridSpan w:val="2"/>
            <w:tcBorders>
              <w:top w:val="nil"/>
              <w:left w:val="nil"/>
              <w:bottom w:val="single" w:sz="4" w:space="0" w:color="auto"/>
              <w:right w:val="nil"/>
            </w:tcBorders>
            <w:vAlign w:val="center"/>
          </w:tcPr>
          <w:p w14:paraId="4A4D4EC3" w14:textId="77777777" w:rsidR="000B4C5B" w:rsidRDefault="000B4C5B" w:rsidP="00F45C93">
            <w:pPr>
              <w:pStyle w:val="tabletext"/>
            </w:pPr>
          </w:p>
        </w:tc>
        <w:tc>
          <w:tcPr>
            <w:tcW w:w="427" w:type="dxa"/>
            <w:gridSpan w:val="2"/>
            <w:tcBorders>
              <w:top w:val="nil"/>
              <w:left w:val="nil"/>
              <w:bottom w:val="single" w:sz="4" w:space="0" w:color="auto"/>
            </w:tcBorders>
            <w:shd w:val="clear" w:color="auto" w:fill="EEECE1" w:themeFill="background2"/>
            <w:vAlign w:val="center"/>
          </w:tcPr>
          <w:p w14:paraId="12D37917" w14:textId="77777777" w:rsidR="000B4C5B" w:rsidRDefault="000B4C5B" w:rsidP="00F45C93">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14:paraId="55D9308F" w14:textId="77777777" w:rsidR="000B4C5B" w:rsidRDefault="000B4C5B" w:rsidP="00F45C93">
            <w:pPr>
              <w:pStyle w:val="tabletext"/>
              <w:rPr>
                <w:b/>
              </w:rPr>
            </w:pPr>
            <w:r w:rsidRPr="002016F7">
              <w:rPr>
                <w:b/>
              </w:rPr>
              <w:t>H</w:t>
            </w:r>
          </w:p>
        </w:tc>
        <w:tc>
          <w:tcPr>
            <w:tcW w:w="427" w:type="dxa"/>
            <w:gridSpan w:val="2"/>
            <w:tcBorders>
              <w:top w:val="single" w:sz="4" w:space="0" w:color="auto"/>
              <w:bottom w:val="single" w:sz="4" w:space="0" w:color="auto"/>
            </w:tcBorders>
            <w:shd w:val="clear" w:color="auto" w:fill="EEECE1" w:themeFill="background2"/>
            <w:vAlign w:val="center"/>
          </w:tcPr>
          <w:p w14:paraId="0828C98D" w14:textId="77777777" w:rsidR="000B4C5B" w:rsidRDefault="000B4C5B" w:rsidP="00F45C93">
            <w:pPr>
              <w:pStyle w:val="tabletext"/>
              <w:rPr>
                <w:b/>
              </w:rPr>
            </w:pPr>
            <w:r w:rsidRPr="002016F7">
              <w:rPr>
                <w:b/>
              </w:rPr>
              <w:t>e</w:t>
            </w:r>
          </w:p>
        </w:tc>
        <w:tc>
          <w:tcPr>
            <w:tcW w:w="426" w:type="dxa"/>
            <w:gridSpan w:val="2"/>
            <w:tcBorders>
              <w:top w:val="single" w:sz="4" w:space="0" w:color="auto"/>
              <w:bottom w:val="single" w:sz="4" w:space="0" w:color="auto"/>
            </w:tcBorders>
            <w:shd w:val="clear" w:color="auto" w:fill="EEECE1" w:themeFill="background2"/>
            <w:vAlign w:val="center"/>
          </w:tcPr>
          <w:p w14:paraId="1FC8D368" w14:textId="77777777" w:rsidR="000B4C5B" w:rsidRDefault="000B4C5B" w:rsidP="00F45C93">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14:paraId="7663048F" w14:textId="77777777" w:rsidR="000B4C5B" w:rsidRDefault="000B4C5B" w:rsidP="00F45C93">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14:paraId="4FB2E29A" w14:textId="77777777" w:rsidR="000B4C5B" w:rsidRDefault="000B4C5B" w:rsidP="00F45C93">
            <w:pPr>
              <w:pStyle w:val="tabletext"/>
              <w:rPr>
                <w:b/>
              </w:rPr>
            </w:pPr>
            <w:r w:rsidRPr="002016F7">
              <w:rPr>
                <w:b/>
              </w:rPr>
              <w:t>o</w:t>
            </w:r>
          </w:p>
        </w:tc>
        <w:tc>
          <w:tcPr>
            <w:tcW w:w="426" w:type="dxa"/>
            <w:gridSpan w:val="2"/>
            <w:tcBorders>
              <w:top w:val="nil"/>
              <w:bottom w:val="single" w:sz="4" w:space="0" w:color="auto"/>
              <w:right w:val="nil"/>
            </w:tcBorders>
            <w:shd w:val="clear" w:color="auto" w:fill="EEECE1" w:themeFill="background2"/>
            <w:vAlign w:val="center"/>
          </w:tcPr>
          <w:p w14:paraId="1CAC0324" w14:textId="77777777" w:rsidR="000B4C5B" w:rsidRDefault="000B4C5B" w:rsidP="00F45C93">
            <w:pPr>
              <w:pStyle w:val="tabletext"/>
            </w:pPr>
          </w:p>
        </w:tc>
        <w:tc>
          <w:tcPr>
            <w:tcW w:w="426" w:type="dxa"/>
            <w:gridSpan w:val="2"/>
            <w:tcBorders>
              <w:top w:val="nil"/>
              <w:left w:val="nil"/>
              <w:bottom w:val="single" w:sz="4" w:space="0" w:color="auto"/>
              <w:right w:val="nil"/>
            </w:tcBorders>
            <w:shd w:val="clear" w:color="auto" w:fill="auto"/>
            <w:vAlign w:val="center"/>
          </w:tcPr>
          <w:p w14:paraId="0E0143B7" w14:textId="77777777" w:rsidR="000B4C5B" w:rsidRDefault="000B4C5B" w:rsidP="00F45C93">
            <w:pPr>
              <w:pStyle w:val="tabletext"/>
            </w:pPr>
          </w:p>
        </w:tc>
        <w:tc>
          <w:tcPr>
            <w:tcW w:w="426" w:type="dxa"/>
            <w:gridSpan w:val="2"/>
            <w:tcBorders>
              <w:top w:val="nil"/>
              <w:left w:val="nil"/>
              <w:bottom w:val="single" w:sz="4" w:space="0" w:color="auto"/>
              <w:right w:val="nil"/>
            </w:tcBorders>
            <w:vAlign w:val="center"/>
          </w:tcPr>
          <w:p w14:paraId="618F6978" w14:textId="77777777" w:rsidR="000B4C5B" w:rsidRDefault="000B4C5B" w:rsidP="00F45C93">
            <w:pPr>
              <w:pStyle w:val="tabletext"/>
            </w:pPr>
          </w:p>
        </w:tc>
        <w:tc>
          <w:tcPr>
            <w:tcW w:w="426" w:type="dxa"/>
            <w:gridSpan w:val="2"/>
            <w:tcBorders>
              <w:top w:val="nil"/>
              <w:left w:val="nil"/>
              <w:bottom w:val="single" w:sz="4" w:space="0" w:color="auto"/>
              <w:right w:val="nil"/>
            </w:tcBorders>
            <w:vAlign w:val="center"/>
          </w:tcPr>
          <w:p w14:paraId="55CDFDF4" w14:textId="77777777" w:rsidR="000B4C5B" w:rsidRDefault="000B4C5B" w:rsidP="00F45C93">
            <w:pPr>
              <w:pStyle w:val="tabletext"/>
            </w:pPr>
          </w:p>
        </w:tc>
        <w:tc>
          <w:tcPr>
            <w:tcW w:w="426" w:type="dxa"/>
            <w:gridSpan w:val="2"/>
            <w:tcBorders>
              <w:top w:val="nil"/>
              <w:left w:val="nil"/>
              <w:bottom w:val="single" w:sz="4" w:space="0" w:color="auto"/>
              <w:right w:val="nil"/>
            </w:tcBorders>
            <w:vAlign w:val="center"/>
          </w:tcPr>
          <w:p w14:paraId="5A945FEB" w14:textId="77777777" w:rsidR="000B4C5B" w:rsidRDefault="000B4C5B" w:rsidP="00F45C93">
            <w:pPr>
              <w:pStyle w:val="tabletext"/>
            </w:pPr>
          </w:p>
        </w:tc>
      </w:tr>
      <w:tr w:rsidR="000B4C5B" w14:paraId="759A0F54" w14:textId="77777777" w:rsidTr="00F45C93">
        <w:trPr>
          <w:gridBefore w:val="1"/>
          <w:wBefore w:w="142" w:type="dxa"/>
          <w:cantSplit/>
          <w:trHeight w:hRule="exact" w:val="79"/>
        </w:trPr>
        <w:tc>
          <w:tcPr>
            <w:tcW w:w="427" w:type="dxa"/>
            <w:gridSpan w:val="2"/>
            <w:tcBorders>
              <w:left w:val="nil"/>
              <w:bottom w:val="nil"/>
            </w:tcBorders>
            <w:vAlign w:val="center"/>
          </w:tcPr>
          <w:p w14:paraId="2759914D" w14:textId="77777777" w:rsidR="000B4C5B" w:rsidRDefault="000B4C5B" w:rsidP="00F45C93">
            <w:pPr>
              <w:pStyle w:val="tabletext"/>
            </w:pPr>
          </w:p>
        </w:tc>
        <w:tc>
          <w:tcPr>
            <w:tcW w:w="427" w:type="dxa"/>
            <w:gridSpan w:val="2"/>
            <w:tcBorders>
              <w:bottom w:val="nil"/>
            </w:tcBorders>
            <w:vAlign w:val="center"/>
          </w:tcPr>
          <w:p w14:paraId="3227F6AA" w14:textId="77777777" w:rsidR="000B4C5B" w:rsidRDefault="000B4C5B" w:rsidP="00F45C93">
            <w:pPr>
              <w:pStyle w:val="tabletext"/>
            </w:pPr>
          </w:p>
        </w:tc>
        <w:tc>
          <w:tcPr>
            <w:tcW w:w="427" w:type="dxa"/>
            <w:gridSpan w:val="2"/>
            <w:tcBorders>
              <w:bottom w:val="nil"/>
            </w:tcBorders>
            <w:vAlign w:val="center"/>
          </w:tcPr>
          <w:p w14:paraId="422E9A5F" w14:textId="77777777" w:rsidR="000B4C5B" w:rsidRDefault="000B4C5B" w:rsidP="00F45C93">
            <w:pPr>
              <w:pStyle w:val="tabletext"/>
            </w:pPr>
          </w:p>
        </w:tc>
        <w:tc>
          <w:tcPr>
            <w:tcW w:w="427" w:type="dxa"/>
            <w:gridSpan w:val="2"/>
            <w:tcBorders>
              <w:bottom w:val="nil"/>
            </w:tcBorders>
            <w:vAlign w:val="center"/>
          </w:tcPr>
          <w:p w14:paraId="10E4F459" w14:textId="77777777" w:rsidR="000B4C5B" w:rsidRDefault="000B4C5B" w:rsidP="00F45C93">
            <w:pPr>
              <w:pStyle w:val="tabletext"/>
            </w:pPr>
          </w:p>
        </w:tc>
        <w:tc>
          <w:tcPr>
            <w:tcW w:w="427" w:type="dxa"/>
            <w:gridSpan w:val="2"/>
            <w:tcBorders>
              <w:bottom w:val="nil"/>
            </w:tcBorders>
            <w:vAlign w:val="center"/>
          </w:tcPr>
          <w:p w14:paraId="3A7EB8E6" w14:textId="77777777" w:rsidR="000B4C5B" w:rsidRDefault="000B4C5B" w:rsidP="00F45C93">
            <w:pPr>
              <w:pStyle w:val="tabletext"/>
            </w:pPr>
          </w:p>
        </w:tc>
        <w:tc>
          <w:tcPr>
            <w:tcW w:w="427" w:type="dxa"/>
            <w:gridSpan w:val="2"/>
            <w:tcBorders>
              <w:bottom w:val="nil"/>
            </w:tcBorders>
            <w:vAlign w:val="center"/>
          </w:tcPr>
          <w:p w14:paraId="2A881CBC" w14:textId="77777777" w:rsidR="000B4C5B" w:rsidRDefault="000B4C5B" w:rsidP="00F45C93">
            <w:pPr>
              <w:pStyle w:val="tabletext"/>
            </w:pPr>
          </w:p>
        </w:tc>
        <w:tc>
          <w:tcPr>
            <w:tcW w:w="427" w:type="dxa"/>
            <w:gridSpan w:val="2"/>
            <w:tcBorders>
              <w:bottom w:val="nil"/>
            </w:tcBorders>
            <w:vAlign w:val="center"/>
          </w:tcPr>
          <w:p w14:paraId="42C30F38" w14:textId="77777777" w:rsidR="000B4C5B" w:rsidRDefault="000B4C5B" w:rsidP="00F45C93">
            <w:pPr>
              <w:pStyle w:val="tabletext"/>
            </w:pPr>
          </w:p>
        </w:tc>
        <w:tc>
          <w:tcPr>
            <w:tcW w:w="427" w:type="dxa"/>
            <w:gridSpan w:val="2"/>
            <w:tcBorders>
              <w:bottom w:val="nil"/>
            </w:tcBorders>
            <w:vAlign w:val="center"/>
          </w:tcPr>
          <w:p w14:paraId="502BB6A7" w14:textId="77777777" w:rsidR="000B4C5B" w:rsidRDefault="000B4C5B" w:rsidP="00F45C93">
            <w:pPr>
              <w:pStyle w:val="tabletext"/>
            </w:pPr>
          </w:p>
        </w:tc>
        <w:tc>
          <w:tcPr>
            <w:tcW w:w="426" w:type="dxa"/>
            <w:gridSpan w:val="2"/>
            <w:tcBorders>
              <w:bottom w:val="nil"/>
            </w:tcBorders>
            <w:vAlign w:val="center"/>
          </w:tcPr>
          <w:p w14:paraId="380B004E" w14:textId="77777777" w:rsidR="000B4C5B" w:rsidRDefault="000B4C5B" w:rsidP="00F45C93">
            <w:pPr>
              <w:pStyle w:val="tabletext"/>
            </w:pPr>
          </w:p>
        </w:tc>
        <w:tc>
          <w:tcPr>
            <w:tcW w:w="426" w:type="dxa"/>
            <w:gridSpan w:val="2"/>
            <w:tcBorders>
              <w:bottom w:val="nil"/>
            </w:tcBorders>
            <w:vAlign w:val="center"/>
          </w:tcPr>
          <w:p w14:paraId="19178FCC" w14:textId="77777777" w:rsidR="000B4C5B" w:rsidRDefault="000B4C5B" w:rsidP="00F45C93">
            <w:pPr>
              <w:pStyle w:val="tabletext"/>
            </w:pPr>
          </w:p>
        </w:tc>
        <w:tc>
          <w:tcPr>
            <w:tcW w:w="426" w:type="dxa"/>
            <w:gridSpan w:val="2"/>
            <w:tcBorders>
              <w:bottom w:val="nil"/>
            </w:tcBorders>
            <w:vAlign w:val="center"/>
          </w:tcPr>
          <w:p w14:paraId="37F44852" w14:textId="77777777" w:rsidR="000B4C5B" w:rsidRDefault="000B4C5B" w:rsidP="00F45C93">
            <w:pPr>
              <w:pStyle w:val="tabletext"/>
            </w:pPr>
          </w:p>
        </w:tc>
        <w:tc>
          <w:tcPr>
            <w:tcW w:w="426" w:type="dxa"/>
            <w:gridSpan w:val="2"/>
            <w:tcBorders>
              <w:bottom w:val="nil"/>
            </w:tcBorders>
            <w:vAlign w:val="center"/>
          </w:tcPr>
          <w:p w14:paraId="31874902" w14:textId="77777777" w:rsidR="000B4C5B" w:rsidRDefault="000B4C5B" w:rsidP="00F45C93">
            <w:pPr>
              <w:pStyle w:val="tabletext"/>
            </w:pPr>
          </w:p>
        </w:tc>
        <w:tc>
          <w:tcPr>
            <w:tcW w:w="426" w:type="dxa"/>
            <w:gridSpan w:val="2"/>
            <w:tcBorders>
              <w:bottom w:val="nil"/>
            </w:tcBorders>
            <w:vAlign w:val="center"/>
          </w:tcPr>
          <w:p w14:paraId="2E0895B0" w14:textId="77777777" w:rsidR="000B4C5B" w:rsidRDefault="000B4C5B" w:rsidP="00F45C93">
            <w:pPr>
              <w:pStyle w:val="tabletext"/>
            </w:pPr>
          </w:p>
        </w:tc>
        <w:tc>
          <w:tcPr>
            <w:tcW w:w="426" w:type="dxa"/>
            <w:gridSpan w:val="2"/>
            <w:tcBorders>
              <w:bottom w:val="nil"/>
            </w:tcBorders>
            <w:vAlign w:val="center"/>
          </w:tcPr>
          <w:p w14:paraId="1A63511D" w14:textId="77777777" w:rsidR="000B4C5B" w:rsidRDefault="000B4C5B" w:rsidP="00F45C93">
            <w:pPr>
              <w:pStyle w:val="tabletext"/>
            </w:pPr>
          </w:p>
        </w:tc>
        <w:tc>
          <w:tcPr>
            <w:tcW w:w="426" w:type="dxa"/>
            <w:gridSpan w:val="2"/>
            <w:tcBorders>
              <w:bottom w:val="nil"/>
            </w:tcBorders>
            <w:vAlign w:val="center"/>
          </w:tcPr>
          <w:p w14:paraId="6F2B86A5" w14:textId="77777777" w:rsidR="000B4C5B" w:rsidRDefault="000B4C5B" w:rsidP="00F45C93">
            <w:pPr>
              <w:pStyle w:val="tabletext"/>
            </w:pPr>
          </w:p>
        </w:tc>
        <w:tc>
          <w:tcPr>
            <w:tcW w:w="426" w:type="dxa"/>
            <w:gridSpan w:val="2"/>
            <w:tcBorders>
              <w:bottom w:val="nil"/>
              <w:right w:val="nil"/>
            </w:tcBorders>
            <w:vAlign w:val="center"/>
          </w:tcPr>
          <w:p w14:paraId="73D96239" w14:textId="77777777" w:rsidR="000B4C5B" w:rsidRDefault="000B4C5B" w:rsidP="00F45C93">
            <w:pPr>
              <w:pStyle w:val="tabletext"/>
            </w:pPr>
          </w:p>
        </w:tc>
      </w:tr>
      <w:tr w:rsidR="000B4C5B" w14:paraId="2A3A8186" w14:textId="77777777" w:rsidTr="00F45C93">
        <w:trPr>
          <w:gridAfter w:val="1"/>
          <w:wAfter w:w="142" w:type="dxa"/>
          <w:cantSplit/>
        </w:trPr>
        <w:tc>
          <w:tcPr>
            <w:tcW w:w="427" w:type="dxa"/>
            <w:gridSpan w:val="2"/>
            <w:tcBorders>
              <w:top w:val="nil"/>
              <w:left w:val="nil"/>
              <w:bottom w:val="nil"/>
              <w:right w:val="nil"/>
            </w:tcBorders>
            <w:vAlign w:val="center"/>
          </w:tcPr>
          <w:p w14:paraId="324AF5A3" w14:textId="77777777" w:rsidR="000B4C5B" w:rsidRDefault="000B4C5B" w:rsidP="00F45C93">
            <w:pPr>
              <w:pStyle w:val="tabletext"/>
              <w:jc w:val="left"/>
            </w:pPr>
          </w:p>
        </w:tc>
        <w:tc>
          <w:tcPr>
            <w:tcW w:w="427" w:type="dxa"/>
            <w:gridSpan w:val="2"/>
            <w:tcBorders>
              <w:top w:val="nil"/>
              <w:left w:val="nil"/>
              <w:bottom w:val="nil"/>
              <w:right w:val="nil"/>
            </w:tcBorders>
            <w:vAlign w:val="center"/>
          </w:tcPr>
          <w:p w14:paraId="00BE4C41" w14:textId="77777777" w:rsidR="000B4C5B" w:rsidRDefault="000B4C5B" w:rsidP="00F45C93">
            <w:pPr>
              <w:pStyle w:val="tabletext"/>
              <w:jc w:val="left"/>
            </w:pPr>
            <w:r>
              <w:t>…</w:t>
            </w:r>
          </w:p>
        </w:tc>
        <w:tc>
          <w:tcPr>
            <w:tcW w:w="427" w:type="dxa"/>
            <w:gridSpan w:val="2"/>
            <w:tcBorders>
              <w:top w:val="nil"/>
              <w:left w:val="nil"/>
              <w:bottom w:val="nil"/>
              <w:right w:val="nil"/>
            </w:tcBorders>
            <w:vAlign w:val="center"/>
          </w:tcPr>
          <w:p w14:paraId="1F800B85" w14:textId="77777777" w:rsidR="000B4C5B" w:rsidRDefault="000B4C5B" w:rsidP="00F45C93">
            <w:pPr>
              <w:pStyle w:val="tabletext"/>
              <w:jc w:val="left"/>
            </w:pPr>
            <w:r>
              <w:t>-4</w:t>
            </w:r>
          </w:p>
        </w:tc>
        <w:tc>
          <w:tcPr>
            <w:tcW w:w="427" w:type="dxa"/>
            <w:gridSpan w:val="2"/>
            <w:tcBorders>
              <w:top w:val="nil"/>
              <w:left w:val="nil"/>
              <w:bottom w:val="nil"/>
              <w:right w:val="nil"/>
            </w:tcBorders>
            <w:vAlign w:val="center"/>
          </w:tcPr>
          <w:p w14:paraId="0E469FBF" w14:textId="77777777" w:rsidR="000B4C5B" w:rsidRDefault="000B4C5B" w:rsidP="00F45C93">
            <w:pPr>
              <w:pStyle w:val="tabletext"/>
              <w:jc w:val="left"/>
            </w:pPr>
            <w:r>
              <w:t>-3</w:t>
            </w:r>
          </w:p>
        </w:tc>
        <w:tc>
          <w:tcPr>
            <w:tcW w:w="427" w:type="dxa"/>
            <w:gridSpan w:val="2"/>
            <w:tcBorders>
              <w:top w:val="nil"/>
              <w:left w:val="nil"/>
              <w:bottom w:val="nil"/>
              <w:right w:val="nil"/>
            </w:tcBorders>
            <w:vAlign w:val="center"/>
          </w:tcPr>
          <w:p w14:paraId="466B2ABB" w14:textId="77777777" w:rsidR="000B4C5B" w:rsidRDefault="000B4C5B" w:rsidP="00F45C93">
            <w:pPr>
              <w:pStyle w:val="tabletext"/>
              <w:jc w:val="left"/>
            </w:pPr>
            <w:r>
              <w:t>-2</w:t>
            </w:r>
          </w:p>
        </w:tc>
        <w:tc>
          <w:tcPr>
            <w:tcW w:w="427" w:type="dxa"/>
            <w:gridSpan w:val="2"/>
            <w:tcBorders>
              <w:top w:val="nil"/>
              <w:left w:val="nil"/>
              <w:bottom w:val="nil"/>
              <w:right w:val="nil"/>
            </w:tcBorders>
            <w:vAlign w:val="center"/>
          </w:tcPr>
          <w:p w14:paraId="18531CF1" w14:textId="77777777" w:rsidR="000B4C5B" w:rsidRDefault="000B4C5B" w:rsidP="00F45C93">
            <w:pPr>
              <w:pStyle w:val="tabletext"/>
              <w:jc w:val="left"/>
            </w:pPr>
            <w:r>
              <w:t>-1</w:t>
            </w:r>
          </w:p>
        </w:tc>
        <w:tc>
          <w:tcPr>
            <w:tcW w:w="427" w:type="dxa"/>
            <w:gridSpan w:val="2"/>
            <w:tcBorders>
              <w:top w:val="nil"/>
              <w:left w:val="nil"/>
              <w:bottom w:val="nil"/>
              <w:right w:val="nil"/>
            </w:tcBorders>
            <w:vAlign w:val="center"/>
          </w:tcPr>
          <w:p w14:paraId="478A12FB" w14:textId="77777777" w:rsidR="000B4C5B" w:rsidRDefault="000B4C5B" w:rsidP="00F45C93">
            <w:pPr>
              <w:pStyle w:val="tabletext"/>
              <w:jc w:val="left"/>
            </w:pPr>
            <w:r>
              <w:t>0</w:t>
            </w:r>
          </w:p>
        </w:tc>
        <w:tc>
          <w:tcPr>
            <w:tcW w:w="427" w:type="dxa"/>
            <w:gridSpan w:val="2"/>
            <w:tcBorders>
              <w:top w:val="nil"/>
              <w:left w:val="nil"/>
              <w:bottom w:val="nil"/>
              <w:right w:val="nil"/>
            </w:tcBorders>
            <w:vAlign w:val="center"/>
          </w:tcPr>
          <w:p w14:paraId="17070153" w14:textId="77777777" w:rsidR="000B4C5B" w:rsidRDefault="000B4C5B" w:rsidP="00F45C93">
            <w:pPr>
              <w:pStyle w:val="tabletext"/>
              <w:jc w:val="left"/>
            </w:pPr>
            <w:r>
              <w:t>1</w:t>
            </w:r>
          </w:p>
        </w:tc>
        <w:tc>
          <w:tcPr>
            <w:tcW w:w="426" w:type="dxa"/>
            <w:gridSpan w:val="2"/>
            <w:tcBorders>
              <w:top w:val="nil"/>
              <w:left w:val="nil"/>
              <w:bottom w:val="nil"/>
              <w:right w:val="nil"/>
            </w:tcBorders>
            <w:vAlign w:val="center"/>
          </w:tcPr>
          <w:p w14:paraId="02CA9457" w14:textId="77777777" w:rsidR="000B4C5B" w:rsidRDefault="000B4C5B" w:rsidP="00F45C93">
            <w:pPr>
              <w:pStyle w:val="tabletext"/>
              <w:jc w:val="left"/>
            </w:pPr>
            <w:r>
              <w:t>2</w:t>
            </w:r>
          </w:p>
        </w:tc>
        <w:tc>
          <w:tcPr>
            <w:tcW w:w="426" w:type="dxa"/>
            <w:gridSpan w:val="2"/>
            <w:tcBorders>
              <w:top w:val="nil"/>
              <w:left w:val="nil"/>
              <w:bottom w:val="nil"/>
              <w:right w:val="nil"/>
            </w:tcBorders>
            <w:vAlign w:val="center"/>
          </w:tcPr>
          <w:p w14:paraId="30A97026" w14:textId="77777777" w:rsidR="000B4C5B" w:rsidRDefault="000B4C5B" w:rsidP="00F45C93">
            <w:pPr>
              <w:pStyle w:val="tabletext"/>
              <w:jc w:val="left"/>
            </w:pPr>
            <w:r>
              <w:t>3</w:t>
            </w:r>
          </w:p>
        </w:tc>
        <w:tc>
          <w:tcPr>
            <w:tcW w:w="426" w:type="dxa"/>
            <w:gridSpan w:val="2"/>
            <w:tcBorders>
              <w:top w:val="nil"/>
              <w:left w:val="nil"/>
              <w:bottom w:val="nil"/>
              <w:right w:val="nil"/>
            </w:tcBorders>
            <w:vAlign w:val="center"/>
          </w:tcPr>
          <w:p w14:paraId="6F403187" w14:textId="77777777" w:rsidR="000B4C5B" w:rsidRDefault="000B4C5B" w:rsidP="00F45C93">
            <w:pPr>
              <w:pStyle w:val="tabletext"/>
              <w:jc w:val="left"/>
            </w:pPr>
            <w:r>
              <w:t>4</w:t>
            </w:r>
          </w:p>
        </w:tc>
        <w:tc>
          <w:tcPr>
            <w:tcW w:w="426" w:type="dxa"/>
            <w:gridSpan w:val="2"/>
            <w:tcBorders>
              <w:top w:val="nil"/>
              <w:left w:val="nil"/>
              <w:bottom w:val="nil"/>
              <w:right w:val="nil"/>
            </w:tcBorders>
            <w:vAlign w:val="center"/>
          </w:tcPr>
          <w:p w14:paraId="0CB90314" w14:textId="77777777" w:rsidR="000B4C5B" w:rsidRDefault="000B4C5B" w:rsidP="00F45C93">
            <w:pPr>
              <w:pStyle w:val="tabletext"/>
              <w:jc w:val="left"/>
            </w:pPr>
            <w:r>
              <w:t>5</w:t>
            </w:r>
          </w:p>
        </w:tc>
        <w:tc>
          <w:tcPr>
            <w:tcW w:w="426" w:type="dxa"/>
            <w:gridSpan w:val="2"/>
            <w:tcBorders>
              <w:top w:val="nil"/>
              <w:left w:val="nil"/>
              <w:bottom w:val="nil"/>
              <w:right w:val="nil"/>
            </w:tcBorders>
            <w:vAlign w:val="center"/>
          </w:tcPr>
          <w:p w14:paraId="30B7D3A2" w14:textId="77777777" w:rsidR="000B4C5B" w:rsidRDefault="000B4C5B" w:rsidP="00F45C93">
            <w:pPr>
              <w:pStyle w:val="tabletext"/>
              <w:jc w:val="left"/>
              <w:rPr>
                <w:lang w:eastAsia="en-US"/>
              </w:rPr>
            </w:pPr>
            <w:r>
              <w:t>6</w:t>
            </w:r>
          </w:p>
        </w:tc>
        <w:tc>
          <w:tcPr>
            <w:tcW w:w="426" w:type="dxa"/>
            <w:gridSpan w:val="2"/>
            <w:tcBorders>
              <w:top w:val="nil"/>
              <w:left w:val="nil"/>
              <w:bottom w:val="nil"/>
              <w:right w:val="nil"/>
            </w:tcBorders>
            <w:vAlign w:val="center"/>
          </w:tcPr>
          <w:p w14:paraId="173EBEA1" w14:textId="77777777" w:rsidR="000B4C5B" w:rsidRDefault="000B4C5B" w:rsidP="00F45C93">
            <w:pPr>
              <w:pStyle w:val="tabletext"/>
              <w:jc w:val="left"/>
              <w:rPr>
                <w:lang w:eastAsia="en-US"/>
              </w:rPr>
            </w:pPr>
            <w:r>
              <w:t>7</w:t>
            </w:r>
          </w:p>
        </w:tc>
        <w:tc>
          <w:tcPr>
            <w:tcW w:w="426" w:type="dxa"/>
            <w:gridSpan w:val="2"/>
            <w:tcBorders>
              <w:top w:val="nil"/>
              <w:left w:val="nil"/>
              <w:bottom w:val="nil"/>
              <w:right w:val="nil"/>
            </w:tcBorders>
            <w:vAlign w:val="center"/>
          </w:tcPr>
          <w:p w14:paraId="5D23D29F" w14:textId="77777777" w:rsidR="000B4C5B" w:rsidRDefault="000B4C5B" w:rsidP="00F45C93">
            <w:pPr>
              <w:pStyle w:val="tabletext"/>
              <w:jc w:val="left"/>
              <w:rPr>
                <w:lang w:eastAsia="en-US"/>
              </w:rPr>
            </w:pPr>
            <w:r>
              <w:t>8</w:t>
            </w:r>
          </w:p>
        </w:tc>
        <w:tc>
          <w:tcPr>
            <w:tcW w:w="426" w:type="dxa"/>
            <w:gridSpan w:val="2"/>
            <w:tcBorders>
              <w:top w:val="nil"/>
              <w:left w:val="nil"/>
              <w:bottom w:val="nil"/>
              <w:right w:val="nil"/>
            </w:tcBorders>
            <w:vAlign w:val="center"/>
          </w:tcPr>
          <w:p w14:paraId="4253F714" w14:textId="77777777" w:rsidR="000B4C5B" w:rsidRDefault="000B4C5B" w:rsidP="00F45C93">
            <w:pPr>
              <w:pStyle w:val="tabletext"/>
              <w:jc w:val="left"/>
              <w:rPr>
                <w:lang w:eastAsia="en-US"/>
              </w:rPr>
            </w:pPr>
            <w:r>
              <w:t>…</w:t>
            </w:r>
          </w:p>
        </w:tc>
      </w:tr>
      <w:tr w:rsidR="000B4C5B" w14:paraId="115A85D8" w14:textId="77777777" w:rsidTr="00F45C93">
        <w:trPr>
          <w:gridAfter w:val="1"/>
          <w:wAfter w:w="142" w:type="dxa"/>
          <w:cantSplit/>
        </w:trPr>
        <w:tc>
          <w:tcPr>
            <w:tcW w:w="427" w:type="dxa"/>
            <w:gridSpan w:val="2"/>
            <w:tcBorders>
              <w:top w:val="nil"/>
              <w:left w:val="nil"/>
              <w:bottom w:val="nil"/>
              <w:right w:val="nil"/>
            </w:tcBorders>
            <w:vAlign w:val="center"/>
          </w:tcPr>
          <w:p w14:paraId="2187C18E" w14:textId="77777777" w:rsidR="000B4C5B" w:rsidRDefault="000B4C5B" w:rsidP="00F45C93">
            <w:pPr>
              <w:pStyle w:val="tabletext"/>
              <w:jc w:val="left"/>
            </w:pPr>
          </w:p>
        </w:tc>
        <w:tc>
          <w:tcPr>
            <w:tcW w:w="6397" w:type="dxa"/>
            <w:gridSpan w:val="30"/>
            <w:tcBorders>
              <w:top w:val="nil"/>
              <w:left w:val="nil"/>
              <w:bottom w:val="nil"/>
              <w:right w:val="nil"/>
            </w:tcBorders>
            <w:vAlign w:val="center"/>
          </w:tcPr>
          <w:p w14:paraId="70193030" w14:textId="77777777" w:rsidR="000B4C5B" w:rsidRDefault="000B4C5B" w:rsidP="00F45C93">
            <w:pPr>
              <w:pStyle w:val="tabletext"/>
            </w:pPr>
            <w:r>
              <w:t xml:space="preserve">Boundary position relative to </w:t>
            </w:r>
            <w:proofErr w:type="spellStart"/>
            <w:r>
              <w:t>Str</w:t>
            </w:r>
            <w:proofErr w:type="spellEnd"/>
            <w:r>
              <w:t>::START</w:t>
            </w:r>
          </w:p>
        </w:tc>
      </w:tr>
    </w:tbl>
    <w:p w14:paraId="58CD723B" w14:textId="77777777" w:rsidR="000B4C5B" w:rsidRDefault="000B4C5B" w:rsidP="000B4C5B">
      <w:pPr>
        <w:pStyle w:val="Textbody"/>
      </w:pPr>
    </w:p>
    <w:p w14:paraId="5CA41534" w14:textId="77777777" w:rsidR="00812268" w:rsidRDefault="00042206">
      <w:pPr>
        <w:pStyle w:val="Textbody"/>
        <w:keepNext/>
        <w:rPr>
          <w:rStyle w:val="codesnippetintext"/>
          <w:rFonts w:ascii="Arial" w:hAnsi="Arial"/>
          <w:lang w:eastAsia="en-GB"/>
        </w:rPr>
      </w:pPr>
      <w:r w:rsidRPr="00042206">
        <w:rPr>
          <w:rStyle w:val="codesnippetintext"/>
          <w:rFonts w:ascii="Arial" w:hAnsi="Arial"/>
        </w:rPr>
        <w:t xml:space="preserve">Example </w:t>
      </w:r>
      <w:r w:rsidR="00507AB0">
        <w:rPr>
          <w:rStyle w:val="codesnippetintext"/>
          <w:rFonts w:ascii="Arial" w:hAnsi="Arial"/>
        </w:rPr>
        <w:t>3</w:t>
      </w:r>
      <w:r w:rsidRPr="00042206">
        <w:rPr>
          <w:rStyle w:val="codesnippetintext"/>
          <w:rFonts w:ascii="Arial" w:hAnsi="Arial"/>
        </w:rPr>
        <w:t>:</w:t>
      </w:r>
    </w:p>
    <w:p w14:paraId="1DCE4894" w14:textId="77777777" w:rsidR="00CC65AA" w:rsidRDefault="00042206">
      <w:pPr>
        <w:pStyle w:val="tabletext"/>
        <w:jc w:val="left"/>
        <w:rPr>
          <w:rStyle w:val="codesnippetintext"/>
        </w:rPr>
      </w:pPr>
      <w:proofErr w:type="spellStart"/>
      <w:proofErr w:type="gramStart"/>
      <w:r>
        <w:rPr>
          <w:rStyle w:val="codesnippetintext"/>
        </w:rPr>
        <w:t>str</w:t>
      </w:r>
      <w:proofErr w:type="gramEnd"/>
      <w:r>
        <w:rPr>
          <w:rStyle w:val="codesnippetintext"/>
        </w:rPr>
        <w:t>_range</w:t>
      </w:r>
      <w:proofErr w:type="spellEnd"/>
      <w:r>
        <w:rPr>
          <w:rStyle w:val="codesnippetintext"/>
        </w:rPr>
        <w:t>(.s("Hello"), .p(</w:t>
      </w:r>
      <w:r w:rsidR="00507AB0">
        <w:rPr>
          <w:rStyle w:val="codesnippetintext"/>
        </w:rPr>
        <w:t>3</w:t>
      </w:r>
      <w:r>
        <w:rPr>
          <w:rStyle w:val="codesnippetintext"/>
        </w:rPr>
        <w:t>), .n(</w:t>
      </w:r>
      <w:r w:rsidR="00507AB0">
        <w:rPr>
          <w:rStyle w:val="codesnippetintext"/>
        </w:rPr>
        <w:t>-2</w:t>
      </w:r>
      <w:r>
        <w:rPr>
          <w:rStyle w:val="codesnippetintext"/>
        </w:rPr>
        <w:t>), .origin(</w:t>
      </w:r>
      <w:proofErr w:type="spellStart"/>
      <w:r>
        <w:rPr>
          <w:rStyle w:val="codesnippetintext"/>
        </w:rPr>
        <w:t>Str</w:t>
      </w:r>
      <w:proofErr w:type="spellEnd"/>
      <w:r>
        <w:rPr>
          <w:rStyle w:val="codesnippetintext"/>
        </w:rPr>
        <w:t>::START))</w:t>
      </w:r>
    </w:p>
    <w:p w14:paraId="0DC323B2" w14:textId="77777777" w:rsidR="00812268" w:rsidRDefault="00042206">
      <w:pPr>
        <w:pStyle w:val="Textbody"/>
        <w:keepNext/>
        <w:spacing w:after="60"/>
      </w:pPr>
      <w:r w:rsidRPr="00042206">
        <w:t>Result</w:t>
      </w:r>
      <w:r>
        <w:t>:</w:t>
      </w:r>
      <w:r>
        <w:rPr>
          <w:rStyle w:val="codesnippetintext"/>
        </w:rPr>
        <w:t xml:space="preserve"> "el" </w:t>
      </w:r>
      <w:r>
        <w:t>(</w:t>
      </w:r>
      <w:r w:rsidR="00172040">
        <w:t>2</w:t>
      </w:r>
      <w:r>
        <w:t xml:space="preserve"> characters)</w:t>
      </w:r>
    </w:p>
    <w:tbl>
      <w:tblPr>
        <w:tblStyle w:val="TableGrid"/>
        <w:tblW w:w="0" w:type="auto"/>
        <w:tblInd w:w="817" w:type="dxa"/>
        <w:tblLayout w:type="fixed"/>
        <w:tblLook w:val="04A0" w:firstRow="1" w:lastRow="0" w:firstColumn="1" w:lastColumn="0" w:noHBand="0" w:noVBand="1"/>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42206" w14:paraId="4D57C237" w14:textId="77777777" w:rsidTr="00172040">
        <w:trPr>
          <w:gridBefore w:val="1"/>
          <w:wBefore w:w="142" w:type="dxa"/>
          <w:cantSplit/>
        </w:trPr>
        <w:tc>
          <w:tcPr>
            <w:tcW w:w="2562" w:type="dxa"/>
            <w:gridSpan w:val="12"/>
            <w:tcBorders>
              <w:top w:val="nil"/>
              <w:left w:val="nil"/>
              <w:bottom w:val="nil"/>
              <w:right w:val="nil"/>
            </w:tcBorders>
            <w:vAlign w:val="center"/>
          </w:tcPr>
          <w:p w14:paraId="123D138C" w14:textId="77777777" w:rsidR="00CC65AA" w:rsidRDefault="00042206">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14:paraId="4C2397F5" w14:textId="77777777" w:rsidR="00CC65AA" w:rsidRDefault="00042206">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14:paraId="0C897164" w14:textId="77777777" w:rsidR="00CC65AA" w:rsidRDefault="00042206">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14:paraId="0FCFC593" w14:textId="77777777" w:rsidR="00CC65AA" w:rsidRDefault="00042206">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14:paraId="30DB4D61" w14:textId="77777777" w:rsidR="00CC65AA" w:rsidRDefault="00042206">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14:paraId="683445D2" w14:textId="77777777" w:rsidR="00CC65AA" w:rsidRDefault="00042206">
            <w:pPr>
              <w:pStyle w:val="tabletext"/>
              <w:rPr>
                <w:b/>
              </w:rPr>
            </w:pPr>
            <w:r>
              <w:rPr>
                <w:b/>
              </w:rPr>
              <w:t>4</w:t>
            </w:r>
          </w:p>
        </w:tc>
        <w:tc>
          <w:tcPr>
            <w:tcW w:w="426" w:type="dxa"/>
            <w:gridSpan w:val="2"/>
            <w:tcBorders>
              <w:top w:val="nil"/>
              <w:left w:val="nil"/>
              <w:bottom w:val="nil"/>
              <w:right w:val="nil"/>
            </w:tcBorders>
            <w:vAlign w:val="center"/>
          </w:tcPr>
          <w:p w14:paraId="38678359" w14:textId="77777777" w:rsidR="00CC65AA" w:rsidRDefault="00CC65AA">
            <w:pPr>
              <w:pStyle w:val="tabletext"/>
            </w:pPr>
          </w:p>
        </w:tc>
        <w:tc>
          <w:tcPr>
            <w:tcW w:w="426" w:type="dxa"/>
            <w:gridSpan w:val="2"/>
            <w:tcBorders>
              <w:top w:val="nil"/>
              <w:left w:val="nil"/>
              <w:bottom w:val="nil"/>
              <w:right w:val="nil"/>
            </w:tcBorders>
            <w:vAlign w:val="center"/>
          </w:tcPr>
          <w:p w14:paraId="7626C30C" w14:textId="77777777" w:rsidR="00CC65AA" w:rsidRDefault="00CC65AA">
            <w:pPr>
              <w:pStyle w:val="tabletext"/>
            </w:pPr>
          </w:p>
        </w:tc>
        <w:tc>
          <w:tcPr>
            <w:tcW w:w="426" w:type="dxa"/>
            <w:gridSpan w:val="2"/>
            <w:tcBorders>
              <w:top w:val="nil"/>
              <w:left w:val="nil"/>
              <w:bottom w:val="nil"/>
              <w:right w:val="nil"/>
            </w:tcBorders>
            <w:vAlign w:val="center"/>
          </w:tcPr>
          <w:p w14:paraId="48159BC5" w14:textId="77777777" w:rsidR="00CC65AA" w:rsidRDefault="00CC65AA">
            <w:pPr>
              <w:pStyle w:val="tabletext"/>
            </w:pPr>
          </w:p>
        </w:tc>
        <w:tc>
          <w:tcPr>
            <w:tcW w:w="426" w:type="dxa"/>
            <w:gridSpan w:val="2"/>
            <w:tcBorders>
              <w:top w:val="nil"/>
              <w:left w:val="nil"/>
              <w:bottom w:val="nil"/>
              <w:right w:val="nil"/>
            </w:tcBorders>
            <w:vAlign w:val="center"/>
          </w:tcPr>
          <w:p w14:paraId="0005AA83" w14:textId="77777777" w:rsidR="00CC65AA" w:rsidRDefault="00CC65AA">
            <w:pPr>
              <w:pStyle w:val="tabletext"/>
            </w:pPr>
          </w:p>
        </w:tc>
        <w:tc>
          <w:tcPr>
            <w:tcW w:w="426" w:type="dxa"/>
            <w:gridSpan w:val="2"/>
            <w:tcBorders>
              <w:top w:val="nil"/>
              <w:left w:val="nil"/>
              <w:bottom w:val="nil"/>
              <w:right w:val="nil"/>
            </w:tcBorders>
            <w:vAlign w:val="center"/>
          </w:tcPr>
          <w:p w14:paraId="746B242D" w14:textId="77777777" w:rsidR="00CC65AA" w:rsidRDefault="00CC65AA">
            <w:pPr>
              <w:pStyle w:val="tabletext"/>
            </w:pPr>
          </w:p>
        </w:tc>
      </w:tr>
      <w:tr w:rsidR="00042206" w14:paraId="0846D600" w14:textId="77777777" w:rsidTr="00172040">
        <w:trPr>
          <w:gridBefore w:val="1"/>
          <w:wBefore w:w="142" w:type="dxa"/>
          <w:cantSplit/>
        </w:trPr>
        <w:tc>
          <w:tcPr>
            <w:tcW w:w="427" w:type="dxa"/>
            <w:gridSpan w:val="2"/>
            <w:tcBorders>
              <w:top w:val="nil"/>
              <w:left w:val="nil"/>
              <w:bottom w:val="single" w:sz="4" w:space="0" w:color="auto"/>
              <w:right w:val="nil"/>
            </w:tcBorders>
            <w:vAlign w:val="center"/>
          </w:tcPr>
          <w:p w14:paraId="3AC2A6F3" w14:textId="77777777" w:rsidR="00CC65AA" w:rsidRDefault="00CC65AA">
            <w:pPr>
              <w:pStyle w:val="tabletext"/>
            </w:pPr>
          </w:p>
        </w:tc>
        <w:tc>
          <w:tcPr>
            <w:tcW w:w="427" w:type="dxa"/>
            <w:gridSpan w:val="2"/>
            <w:tcBorders>
              <w:top w:val="nil"/>
              <w:left w:val="nil"/>
              <w:bottom w:val="single" w:sz="4" w:space="0" w:color="auto"/>
              <w:right w:val="nil"/>
            </w:tcBorders>
            <w:vAlign w:val="center"/>
          </w:tcPr>
          <w:p w14:paraId="588B927D" w14:textId="77777777" w:rsidR="00CC65AA" w:rsidRDefault="00CC65AA">
            <w:pPr>
              <w:pStyle w:val="tabletext"/>
            </w:pPr>
          </w:p>
        </w:tc>
        <w:tc>
          <w:tcPr>
            <w:tcW w:w="427" w:type="dxa"/>
            <w:gridSpan w:val="2"/>
            <w:tcBorders>
              <w:top w:val="nil"/>
              <w:left w:val="nil"/>
              <w:bottom w:val="single" w:sz="4" w:space="0" w:color="auto"/>
              <w:right w:val="nil"/>
            </w:tcBorders>
            <w:vAlign w:val="center"/>
          </w:tcPr>
          <w:p w14:paraId="7D7FB9EC" w14:textId="77777777" w:rsidR="00CC65AA" w:rsidRDefault="00CC65AA">
            <w:pPr>
              <w:pStyle w:val="tabletext"/>
            </w:pPr>
          </w:p>
        </w:tc>
        <w:tc>
          <w:tcPr>
            <w:tcW w:w="427" w:type="dxa"/>
            <w:gridSpan w:val="2"/>
            <w:tcBorders>
              <w:top w:val="nil"/>
              <w:left w:val="nil"/>
              <w:bottom w:val="single" w:sz="4" w:space="0" w:color="auto"/>
              <w:right w:val="nil"/>
            </w:tcBorders>
            <w:vAlign w:val="center"/>
          </w:tcPr>
          <w:p w14:paraId="280C7DE2" w14:textId="77777777" w:rsidR="00CC65AA" w:rsidRDefault="00CC65AA">
            <w:pPr>
              <w:pStyle w:val="tabletext"/>
            </w:pPr>
          </w:p>
        </w:tc>
        <w:tc>
          <w:tcPr>
            <w:tcW w:w="427" w:type="dxa"/>
            <w:gridSpan w:val="2"/>
            <w:tcBorders>
              <w:top w:val="nil"/>
              <w:left w:val="nil"/>
              <w:bottom w:val="single" w:sz="4" w:space="0" w:color="auto"/>
              <w:right w:val="nil"/>
            </w:tcBorders>
            <w:vAlign w:val="center"/>
          </w:tcPr>
          <w:p w14:paraId="0246175B" w14:textId="77777777" w:rsidR="00CC65AA" w:rsidRDefault="00CC65AA">
            <w:pPr>
              <w:pStyle w:val="tabletext"/>
            </w:pPr>
          </w:p>
        </w:tc>
        <w:tc>
          <w:tcPr>
            <w:tcW w:w="427" w:type="dxa"/>
            <w:gridSpan w:val="2"/>
            <w:tcBorders>
              <w:top w:val="nil"/>
              <w:left w:val="nil"/>
              <w:bottom w:val="single" w:sz="4" w:space="0" w:color="auto"/>
            </w:tcBorders>
            <w:shd w:val="clear" w:color="auto" w:fill="auto"/>
            <w:vAlign w:val="center"/>
          </w:tcPr>
          <w:p w14:paraId="55FA9FC6" w14:textId="77777777" w:rsidR="00CC65AA" w:rsidRDefault="00CC65AA">
            <w:pPr>
              <w:pStyle w:val="tabletext"/>
            </w:pPr>
          </w:p>
        </w:tc>
        <w:tc>
          <w:tcPr>
            <w:tcW w:w="427" w:type="dxa"/>
            <w:gridSpan w:val="2"/>
            <w:tcBorders>
              <w:top w:val="single" w:sz="4" w:space="0" w:color="auto"/>
              <w:bottom w:val="single" w:sz="4" w:space="0" w:color="auto"/>
            </w:tcBorders>
            <w:shd w:val="clear" w:color="auto" w:fill="auto"/>
            <w:vAlign w:val="center"/>
          </w:tcPr>
          <w:p w14:paraId="0AD06519" w14:textId="77777777" w:rsidR="00CC65AA" w:rsidRDefault="00042206">
            <w:pPr>
              <w:pStyle w:val="tabletext"/>
              <w:rPr>
                <w:b/>
              </w:rPr>
            </w:pPr>
            <w:r w:rsidRPr="002016F7">
              <w:rPr>
                <w:b/>
              </w:rPr>
              <w:t>H</w:t>
            </w:r>
          </w:p>
        </w:tc>
        <w:tc>
          <w:tcPr>
            <w:tcW w:w="427" w:type="dxa"/>
            <w:gridSpan w:val="2"/>
            <w:tcBorders>
              <w:top w:val="single" w:sz="4" w:space="0" w:color="auto"/>
              <w:bottom w:val="single" w:sz="4" w:space="0" w:color="auto"/>
            </w:tcBorders>
            <w:shd w:val="clear" w:color="auto" w:fill="EEECE1" w:themeFill="background2"/>
            <w:vAlign w:val="center"/>
          </w:tcPr>
          <w:p w14:paraId="77C3255A" w14:textId="77777777" w:rsidR="00CC65AA" w:rsidRDefault="00042206">
            <w:pPr>
              <w:pStyle w:val="tabletext"/>
              <w:rPr>
                <w:b/>
              </w:rPr>
            </w:pPr>
            <w:r w:rsidRPr="002016F7">
              <w:rPr>
                <w:b/>
              </w:rPr>
              <w:t>e</w:t>
            </w:r>
          </w:p>
        </w:tc>
        <w:tc>
          <w:tcPr>
            <w:tcW w:w="426" w:type="dxa"/>
            <w:gridSpan w:val="2"/>
            <w:tcBorders>
              <w:top w:val="single" w:sz="4" w:space="0" w:color="auto"/>
              <w:bottom w:val="single" w:sz="4" w:space="0" w:color="auto"/>
            </w:tcBorders>
            <w:shd w:val="clear" w:color="auto" w:fill="EEECE1" w:themeFill="background2"/>
            <w:vAlign w:val="center"/>
          </w:tcPr>
          <w:p w14:paraId="147CF385" w14:textId="77777777" w:rsidR="00CC65AA" w:rsidRDefault="00042206">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14:paraId="1896F8AE" w14:textId="77777777" w:rsidR="00CC65AA" w:rsidRDefault="00042206">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14:paraId="72CEEA00" w14:textId="77777777" w:rsidR="00CC65AA" w:rsidRDefault="00042206">
            <w:pPr>
              <w:pStyle w:val="tabletext"/>
              <w:rPr>
                <w:b/>
              </w:rPr>
            </w:pPr>
            <w:r w:rsidRPr="002016F7">
              <w:rPr>
                <w:b/>
              </w:rPr>
              <w:t>o</w:t>
            </w:r>
          </w:p>
        </w:tc>
        <w:tc>
          <w:tcPr>
            <w:tcW w:w="426" w:type="dxa"/>
            <w:gridSpan w:val="2"/>
            <w:tcBorders>
              <w:top w:val="nil"/>
              <w:bottom w:val="single" w:sz="4" w:space="0" w:color="auto"/>
              <w:right w:val="nil"/>
            </w:tcBorders>
            <w:shd w:val="clear" w:color="auto" w:fill="auto"/>
            <w:vAlign w:val="center"/>
          </w:tcPr>
          <w:p w14:paraId="06F3E416" w14:textId="77777777" w:rsidR="00CC65AA" w:rsidRDefault="00CC65AA">
            <w:pPr>
              <w:pStyle w:val="tabletext"/>
            </w:pPr>
          </w:p>
        </w:tc>
        <w:tc>
          <w:tcPr>
            <w:tcW w:w="426" w:type="dxa"/>
            <w:gridSpan w:val="2"/>
            <w:tcBorders>
              <w:top w:val="nil"/>
              <w:left w:val="nil"/>
              <w:bottom w:val="single" w:sz="4" w:space="0" w:color="auto"/>
              <w:right w:val="nil"/>
            </w:tcBorders>
            <w:shd w:val="clear" w:color="auto" w:fill="auto"/>
            <w:vAlign w:val="center"/>
          </w:tcPr>
          <w:p w14:paraId="5581CAA0" w14:textId="77777777" w:rsidR="00CC65AA" w:rsidRDefault="00CC65AA">
            <w:pPr>
              <w:pStyle w:val="tabletext"/>
            </w:pPr>
          </w:p>
        </w:tc>
        <w:tc>
          <w:tcPr>
            <w:tcW w:w="426" w:type="dxa"/>
            <w:gridSpan w:val="2"/>
            <w:tcBorders>
              <w:top w:val="nil"/>
              <w:left w:val="nil"/>
              <w:bottom w:val="single" w:sz="4" w:space="0" w:color="auto"/>
              <w:right w:val="nil"/>
            </w:tcBorders>
            <w:vAlign w:val="center"/>
          </w:tcPr>
          <w:p w14:paraId="6F474386" w14:textId="77777777" w:rsidR="00CC65AA" w:rsidRDefault="00CC65AA">
            <w:pPr>
              <w:pStyle w:val="tabletext"/>
            </w:pPr>
          </w:p>
        </w:tc>
        <w:tc>
          <w:tcPr>
            <w:tcW w:w="426" w:type="dxa"/>
            <w:gridSpan w:val="2"/>
            <w:tcBorders>
              <w:top w:val="nil"/>
              <w:left w:val="nil"/>
              <w:bottom w:val="single" w:sz="4" w:space="0" w:color="auto"/>
              <w:right w:val="nil"/>
            </w:tcBorders>
            <w:vAlign w:val="center"/>
          </w:tcPr>
          <w:p w14:paraId="1BF65EFF" w14:textId="77777777" w:rsidR="00CC65AA" w:rsidRDefault="00CC65AA">
            <w:pPr>
              <w:pStyle w:val="tabletext"/>
            </w:pPr>
          </w:p>
        </w:tc>
        <w:tc>
          <w:tcPr>
            <w:tcW w:w="426" w:type="dxa"/>
            <w:gridSpan w:val="2"/>
            <w:tcBorders>
              <w:top w:val="nil"/>
              <w:left w:val="nil"/>
              <w:bottom w:val="single" w:sz="4" w:space="0" w:color="auto"/>
              <w:right w:val="nil"/>
            </w:tcBorders>
            <w:vAlign w:val="center"/>
          </w:tcPr>
          <w:p w14:paraId="55A72517" w14:textId="77777777" w:rsidR="00CC65AA" w:rsidRDefault="00CC65AA">
            <w:pPr>
              <w:pStyle w:val="tabletext"/>
            </w:pPr>
          </w:p>
        </w:tc>
      </w:tr>
      <w:tr w:rsidR="00042206" w14:paraId="4F7DEE38" w14:textId="77777777" w:rsidTr="00D65D8A">
        <w:trPr>
          <w:gridBefore w:val="1"/>
          <w:wBefore w:w="142" w:type="dxa"/>
          <w:cantSplit/>
          <w:trHeight w:hRule="exact" w:val="79"/>
        </w:trPr>
        <w:tc>
          <w:tcPr>
            <w:tcW w:w="427" w:type="dxa"/>
            <w:gridSpan w:val="2"/>
            <w:tcBorders>
              <w:left w:val="nil"/>
              <w:bottom w:val="nil"/>
            </w:tcBorders>
            <w:vAlign w:val="center"/>
          </w:tcPr>
          <w:p w14:paraId="208C6E08" w14:textId="77777777" w:rsidR="00CC65AA" w:rsidRDefault="00CC65AA">
            <w:pPr>
              <w:pStyle w:val="tabletext"/>
            </w:pPr>
          </w:p>
        </w:tc>
        <w:tc>
          <w:tcPr>
            <w:tcW w:w="427" w:type="dxa"/>
            <w:gridSpan w:val="2"/>
            <w:tcBorders>
              <w:bottom w:val="nil"/>
            </w:tcBorders>
            <w:vAlign w:val="center"/>
          </w:tcPr>
          <w:p w14:paraId="4665ECF1" w14:textId="77777777" w:rsidR="00CC65AA" w:rsidRDefault="00CC65AA">
            <w:pPr>
              <w:pStyle w:val="tabletext"/>
            </w:pPr>
          </w:p>
        </w:tc>
        <w:tc>
          <w:tcPr>
            <w:tcW w:w="427" w:type="dxa"/>
            <w:gridSpan w:val="2"/>
            <w:tcBorders>
              <w:bottom w:val="nil"/>
            </w:tcBorders>
            <w:vAlign w:val="center"/>
          </w:tcPr>
          <w:p w14:paraId="4F3FB0B1" w14:textId="77777777" w:rsidR="00CC65AA" w:rsidRDefault="00CC65AA">
            <w:pPr>
              <w:pStyle w:val="tabletext"/>
            </w:pPr>
          </w:p>
        </w:tc>
        <w:tc>
          <w:tcPr>
            <w:tcW w:w="427" w:type="dxa"/>
            <w:gridSpan w:val="2"/>
            <w:tcBorders>
              <w:bottom w:val="nil"/>
            </w:tcBorders>
            <w:vAlign w:val="center"/>
          </w:tcPr>
          <w:p w14:paraId="596A59A8" w14:textId="77777777" w:rsidR="00CC65AA" w:rsidRDefault="00CC65AA">
            <w:pPr>
              <w:pStyle w:val="tabletext"/>
            </w:pPr>
          </w:p>
        </w:tc>
        <w:tc>
          <w:tcPr>
            <w:tcW w:w="427" w:type="dxa"/>
            <w:gridSpan w:val="2"/>
            <w:tcBorders>
              <w:bottom w:val="nil"/>
            </w:tcBorders>
            <w:vAlign w:val="center"/>
          </w:tcPr>
          <w:p w14:paraId="5FFE5653" w14:textId="77777777" w:rsidR="00CC65AA" w:rsidRDefault="00CC65AA">
            <w:pPr>
              <w:pStyle w:val="tabletext"/>
            </w:pPr>
          </w:p>
        </w:tc>
        <w:tc>
          <w:tcPr>
            <w:tcW w:w="427" w:type="dxa"/>
            <w:gridSpan w:val="2"/>
            <w:tcBorders>
              <w:bottom w:val="nil"/>
            </w:tcBorders>
            <w:vAlign w:val="center"/>
          </w:tcPr>
          <w:p w14:paraId="3B429541" w14:textId="77777777" w:rsidR="00CC65AA" w:rsidRDefault="00CC65AA">
            <w:pPr>
              <w:pStyle w:val="tabletext"/>
            </w:pPr>
          </w:p>
        </w:tc>
        <w:tc>
          <w:tcPr>
            <w:tcW w:w="427" w:type="dxa"/>
            <w:gridSpan w:val="2"/>
            <w:tcBorders>
              <w:bottom w:val="nil"/>
            </w:tcBorders>
            <w:vAlign w:val="center"/>
          </w:tcPr>
          <w:p w14:paraId="0464B60F" w14:textId="77777777" w:rsidR="00CC65AA" w:rsidRDefault="00CC65AA">
            <w:pPr>
              <w:pStyle w:val="tabletext"/>
            </w:pPr>
          </w:p>
        </w:tc>
        <w:tc>
          <w:tcPr>
            <w:tcW w:w="427" w:type="dxa"/>
            <w:gridSpan w:val="2"/>
            <w:tcBorders>
              <w:bottom w:val="nil"/>
            </w:tcBorders>
            <w:vAlign w:val="center"/>
          </w:tcPr>
          <w:p w14:paraId="26A90FF4" w14:textId="77777777" w:rsidR="00CC65AA" w:rsidRDefault="00CC65AA">
            <w:pPr>
              <w:pStyle w:val="tabletext"/>
            </w:pPr>
          </w:p>
        </w:tc>
        <w:tc>
          <w:tcPr>
            <w:tcW w:w="426" w:type="dxa"/>
            <w:gridSpan w:val="2"/>
            <w:tcBorders>
              <w:bottom w:val="nil"/>
            </w:tcBorders>
            <w:vAlign w:val="center"/>
          </w:tcPr>
          <w:p w14:paraId="3ED5C773" w14:textId="77777777" w:rsidR="00CC65AA" w:rsidRDefault="00CC65AA">
            <w:pPr>
              <w:pStyle w:val="tabletext"/>
            </w:pPr>
          </w:p>
        </w:tc>
        <w:tc>
          <w:tcPr>
            <w:tcW w:w="426" w:type="dxa"/>
            <w:gridSpan w:val="2"/>
            <w:tcBorders>
              <w:bottom w:val="nil"/>
            </w:tcBorders>
            <w:vAlign w:val="center"/>
          </w:tcPr>
          <w:p w14:paraId="2A516F61" w14:textId="77777777" w:rsidR="00CC65AA" w:rsidRDefault="00CC65AA">
            <w:pPr>
              <w:pStyle w:val="tabletext"/>
            </w:pPr>
          </w:p>
        </w:tc>
        <w:tc>
          <w:tcPr>
            <w:tcW w:w="426" w:type="dxa"/>
            <w:gridSpan w:val="2"/>
            <w:tcBorders>
              <w:bottom w:val="nil"/>
            </w:tcBorders>
            <w:vAlign w:val="center"/>
          </w:tcPr>
          <w:p w14:paraId="112AA599" w14:textId="77777777" w:rsidR="00CC65AA" w:rsidRDefault="00CC65AA">
            <w:pPr>
              <w:pStyle w:val="tabletext"/>
            </w:pPr>
          </w:p>
        </w:tc>
        <w:tc>
          <w:tcPr>
            <w:tcW w:w="426" w:type="dxa"/>
            <w:gridSpan w:val="2"/>
            <w:tcBorders>
              <w:bottom w:val="nil"/>
            </w:tcBorders>
            <w:vAlign w:val="center"/>
          </w:tcPr>
          <w:p w14:paraId="2C1F8B64" w14:textId="77777777" w:rsidR="00CC65AA" w:rsidRDefault="00CC65AA">
            <w:pPr>
              <w:pStyle w:val="tabletext"/>
            </w:pPr>
          </w:p>
        </w:tc>
        <w:tc>
          <w:tcPr>
            <w:tcW w:w="426" w:type="dxa"/>
            <w:gridSpan w:val="2"/>
            <w:tcBorders>
              <w:bottom w:val="nil"/>
            </w:tcBorders>
            <w:vAlign w:val="center"/>
          </w:tcPr>
          <w:p w14:paraId="513346A1" w14:textId="77777777" w:rsidR="00CC65AA" w:rsidRDefault="00CC65AA">
            <w:pPr>
              <w:pStyle w:val="tabletext"/>
            </w:pPr>
          </w:p>
        </w:tc>
        <w:tc>
          <w:tcPr>
            <w:tcW w:w="426" w:type="dxa"/>
            <w:gridSpan w:val="2"/>
            <w:tcBorders>
              <w:bottom w:val="nil"/>
            </w:tcBorders>
            <w:vAlign w:val="center"/>
          </w:tcPr>
          <w:p w14:paraId="37297D62" w14:textId="77777777" w:rsidR="00CC65AA" w:rsidRDefault="00CC65AA">
            <w:pPr>
              <w:pStyle w:val="tabletext"/>
            </w:pPr>
          </w:p>
        </w:tc>
        <w:tc>
          <w:tcPr>
            <w:tcW w:w="426" w:type="dxa"/>
            <w:gridSpan w:val="2"/>
            <w:tcBorders>
              <w:bottom w:val="nil"/>
            </w:tcBorders>
            <w:vAlign w:val="center"/>
          </w:tcPr>
          <w:p w14:paraId="4DBBEBD9" w14:textId="77777777" w:rsidR="00CC65AA" w:rsidRDefault="00CC65AA">
            <w:pPr>
              <w:pStyle w:val="tabletext"/>
            </w:pPr>
          </w:p>
        </w:tc>
        <w:tc>
          <w:tcPr>
            <w:tcW w:w="426" w:type="dxa"/>
            <w:gridSpan w:val="2"/>
            <w:tcBorders>
              <w:bottom w:val="nil"/>
              <w:right w:val="nil"/>
            </w:tcBorders>
            <w:vAlign w:val="center"/>
          </w:tcPr>
          <w:p w14:paraId="3D53B61B" w14:textId="77777777" w:rsidR="00CC65AA" w:rsidRDefault="00CC65AA">
            <w:pPr>
              <w:pStyle w:val="tabletext"/>
            </w:pPr>
          </w:p>
        </w:tc>
      </w:tr>
      <w:tr w:rsidR="00042206" w14:paraId="49425F48" w14:textId="77777777" w:rsidTr="00D65D8A">
        <w:trPr>
          <w:gridAfter w:val="1"/>
          <w:wAfter w:w="142" w:type="dxa"/>
          <w:cantSplit/>
        </w:trPr>
        <w:tc>
          <w:tcPr>
            <w:tcW w:w="427" w:type="dxa"/>
            <w:gridSpan w:val="2"/>
            <w:tcBorders>
              <w:top w:val="nil"/>
              <w:left w:val="nil"/>
              <w:bottom w:val="nil"/>
              <w:right w:val="nil"/>
            </w:tcBorders>
            <w:vAlign w:val="center"/>
          </w:tcPr>
          <w:p w14:paraId="2D28ADF7" w14:textId="77777777" w:rsidR="00CC65AA" w:rsidRDefault="00CC65AA">
            <w:pPr>
              <w:pStyle w:val="tabletext"/>
              <w:jc w:val="left"/>
            </w:pPr>
          </w:p>
        </w:tc>
        <w:tc>
          <w:tcPr>
            <w:tcW w:w="427" w:type="dxa"/>
            <w:gridSpan w:val="2"/>
            <w:tcBorders>
              <w:top w:val="nil"/>
              <w:left w:val="nil"/>
              <w:bottom w:val="nil"/>
              <w:right w:val="nil"/>
            </w:tcBorders>
            <w:vAlign w:val="center"/>
          </w:tcPr>
          <w:p w14:paraId="0CA6AB7C" w14:textId="77777777" w:rsidR="00CC65AA" w:rsidRDefault="00042206">
            <w:pPr>
              <w:pStyle w:val="tabletext"/>
              <w:jc w:val="left"/>
            </w:pPr>
            <w:r>
              <w:t>…</w:t>
            </w:r>
          </w:p>
        </w:tc>
        <w:tc>
          <w:tcPr>
            <w:tcW w:w="427" w:type="dxa"/>
            <w:gridSpan w:val="2"/>
            <w:tcBorders>
              <w:top w:val="nil"/>
              <w:left w:val="nil"/>
              <w:bottom w:val="nil"/>
              <w:right w:val="nil"/>
            </w:tcBorders>
            <w:vAlign w:val="center"/>
          </w:tcPr>
          <w:p w14:paraId="710D63D9" w14:textId="77777777" w:rsidR="00CC65AA" w:rsidRDefault="00042206">
            <w:pPr>
              <w:pStyle w:val="tabletext"/>
              <w:jc w:val="left"/>
            </w:pPr>
            <w:r>
              <w:t>-4</w:t>
            </w:r>
          </w:p>
        </w:tc>
        <w:tc>
          <w:tcPr>
            <w:tcW w:w="427" w:type="dxa"/>
            <w:gridSpan w:val="2"/>
            <w:tcBorders>
              <w:top w:val="nil"/>
              <w:left w:val="nil"/>
              <w:bottom w:val="nil"/>
              <w:right w:val="nil"/>
            </w:tcBorders>
            <w:vAlign w:val="center"/>
          </w:tcPr>
          <w:p w14:paraId="29BC77B1" w14:textId="77777777" w:rsidR="00CC65AA" w:rsidRDefault="00042206">
            <w:pPr>
              <w:pStyle w:val="tabletext"/>
              <w:jc w:val="left"/>
            </w:pPr>
            <w:r>
              <w:t>-3</w:t>
            </w:r>
          </w:p>
        </w:tc>
        <w:tc>
          <w:tcPr>
            <w:tcW w:w="427" w:type="dxa"/>
            <w:gridSpan w:val="2"/>
            <w:tcBorders>
              <w:top w:val="nil"/>
              <w:left w:val="nil"/>
              <w:bottom w:val="nil"/>
              <w:right w:val="nil"/>
            </w:tcBorders>
            <w:vAlign w:val="center"/>
          </w:tcPr>
          <w:p w14:paraId="3E487E85" w14:textId="77777777" w:rsidR="00CC65AA" w:rsidRDefault="00042206">
            <w:pPr>
              <w:pStyle w:val="tabletext"/>
              <w:jc w:val="left"/>
            </w:pPr>
            <w:r>
              <w:t>-2</w:t>
            </w:r>
          </w:p>
        </w:tc>
        <w:tc>
          <w:tcPr>
            <w:tcW w:w="427" w:type="dxa"/>
            <w:gridSpan w:val="2"/>
            <w:tcBorders>
              <w:top w:val="nil"/>
              <w:left w:val="nil"/>
              <w:bottom w:val="nil"/>
              <w:right w:val="nil"/>
            </w:tcBorders>
            <w:vAlign w:val="center"/>
          </w:tcPr>
          <w:p w14:paraId="7E2A7726" w14:textId="77777777" w:rsidR="00CC65AA" w:rsidRDefault="00042206">
            <w:pPr>
              <w:pStyle w:val="tabletext"/>
              <w:jc w:val="left"/>
            </w:pPr>
            <w:r>
              <w:t>-1</w:t>
            </w:r>
          </w:p>
        </w:tc>
        <w:tc>
          <w:tcPr>
            <w:tcW w:w="427" w:type="dxa"/>
            <w:gridSpan w:val="2"/>
            <w:tcBorders>
              <w:top w:val="nil"/>
              <w:left w:val="nil"/>
              <w:bottom w:val="nil"/>
              <w:right w:val="nil"/>
            </w:tcBorders>
            <w:vAlign w:val="center"/>
          </w:tcPr>
          <w:p w14:paraId="3E29EDE8" w14:textId="77777777" w:rsidR="00CC65AA" w:rsidRDefault="00042206">
            <w:pPr>
              <w:pStyle w:val="tabletext"/>
              <w:jc w:val="left"/>
            </w:pPr>
            <w:r>
              <w:t>0</w:t>
            </w:r>
          </w:p>
        </w:tc>
        <w:tc>
          <w:tcPr>
            <w:tcW w:w="427" w:type="dxa"/>
            <w:gridSpan w:val="2"/>
            <w:tcBorders>
              <w:top w:val="nil"/>
              <w:left w:val="nil"/>
              <w:bottom w:val="nil"/>
              <w:right w:val="nil"/>
            </w:tcBorders>
            <w:vAlign w:val="center"/>
          </w:tcPr>
          <w:p w14:paraId="6998B5EB" w14:textId="77777777" w:rsidR="00CC65AA" w:rsidRDefault="00042206">
            <w:pPr>
              <w:pStyle w:val="tabletext"/>
              <w:jc w:val="left"/>
            </w:pPr>
            <w:r>
              <w:t>1</w:t>
            </w:r>
          </w:p>
        </w:tc>
        <w:tc>
          <w:tcPr>
            <w:tcW w:w="426" w:type="dxa"/>
            <w:gridSpan w:val="2"/>
            <w:tcBorders>
              <w:top w:val="nil"/>
              <w:left w:val="nil"/>
              <w:bottom w:val="nil"/>
              <w:right w:val="nil"/>
            </w:tcBorders>
            <w:vAlign w:val="center"/>
          </w:tcPr>
          <w:p w14:paraId="2287F401" w14:textId="77777777" w:rsidR="00CC65AA" w:rsidRDefault="00042206">
            <w:pPr>
              <w:pStyle w:val="tabletext"/>
              <w:jc w:val="left"/>
            </w:pPr>
            <w:r>
              <w:t>2</w:t>
            </w:r>
          </w:p>
        </w:tc>
        <w:tc>
          <w:tcPr>
            <w:tcW w:w="426" w:type="dxa"/>
            <w:gridSpan w:val="2"/>
            <w:tcBorders>
              <w:top w:val="nil"/>
              <w:left w:val="nil"/>
              <w:bottom w:val="nil"/>
              <w:right w:val="nil"/>
            </w:tcBorders>
            <w:vAlign w:val="center"/>
          </w:tcPr>
          <w:p w14:paraId="54A898F6" w14:textId="77777777" w:rsidR="00CC65AA" w:rsidRDefault="00042206">
            <w:pPr>
              <w:pStyle w:val="tabletext"/>
              <w:jc w:val="left"/>
            </w:pPr>
            <w:r>
              <w:t>3</w:t>
            </w:r>
          </w:p>
        </w:tc>
        <w:tc>
          <w:tcPr>
            <w:tcW w:w="426" w:type="dxa"/>
            <w:gridSpan w:val="2"/>
            <w:tcBorders>
              <w:top w:val="nil"/>
              <w:left w:val="nil"/>
              <w:bottom w:val="nil"/>
              <w:right w:val="nil"/>
            </w:tcBorders>
            <w:vAlign w:val="center"/>
          </w:tcPr>
          <w:p w14:paraId="630103F6" w14:textId="77777777" w:rsidR="00CC65AA" w:rsidRDefault="00042206">
            <w:pPr>
              <w:pStyle w:val="tabletext"/>
              <w:jc w:val="left"/>
            </w:pPr>
            <w:r>
              <w:t>4</w:t>
            </w:r>
          </w:p>
        </w:tc>
        <w:tc>
          <w:tcPr>
            <w:tcW w:w="426" w:type="dxa"/>
            <w:gridSpan w:val="2"/>
            <w:tcBorders>
              <w:top w:val="nil"/>
              <w:left w:val="nil"/>
              <w:bottom w:val="nil"/>
              <w:right w:val="nil"/>
            </w:tcBorders>
            <w:vAlign w:val="center"/>
          </w:tcPr>
          <w:p w14:paraId="3901D21A" w14:textId="77777777" w:rsidR="00CC65AA" w:rsidRDefault="00042206">
            <w:pPr>
              <w:pStyle w:val="tabletext"/>
              <w:jc w:val="left"/>
            </w:pPr>
            <w:r>
              <w:t>5</w:t>
            </w:r>
          </w:p>
        </w:tc>
        <w:tc>
          <w:tcPr>
            <w:tcW w:w="426" w:type="dxa"/>
            <w:gridSpan w:val="2"/>
            <w:tcBorders>
              <w:top w:val="nil"/>
              <w:left w:val="nil"/>
              <w:bottom w:val="nil"/>
              <w:right w:val="nil"/>
            </w:tcBorders>
            <w:vAlign w:val="center"/>
          </w:tcPr>
          <w:p w14:paraId="15E61234" w14:textId="77777777" w:rsidR="00CC65AA" w:rsidRDefault="00042206">
            <w:pPr>
              <w:pStyle w:val="tabletext"/>
              <w:jc w:val="left"/>
              <w:rPr>
                <w:lang w:eastAsia="en-US"/>
              </w:rPr>
            </w:pPr>
            <w:r>
              <w:t>6</w:t>
            </w:r>
          </w:p>
        </w:tc>
        <w:tc>
          <w:tcPr>
            <w:tcW w:w="426" w:type="dxa"/>
            <w:gridSpan w:val="2"/>
            <w:tcBorders>
              <w:top w:val="nil"/>
              <w:left w:val="nil"/>
              <w:bottom w:val="nil"/>
              <w:right w:val="nil"/>
            </w:tcBorders>
            <w:vAlign w:val="center"/>
          </w:tcPr>
          <w:p w14:paraId="365517CD" w14:textId="77777777" w:rsidR="00CC65AA" w:rsidRDefault="00042206">
            <w:pPr>
              <w:pStyle w:val="tabletext"/>
              <w:jc w:val="left"/>
              <w:rPr>
                <w:lang w:eastAsia="en-US"/>
              </w:rPr>
            </w:pPr>
            <w:r>
              <w:t>7</w:t>
            </w:r>
          </w:p>
        </w:tc>
        <w:tc>
          <w:tcPr>
            <w:tcW w:w="426" w:type="dxa"/>
            <w:gridSpan w:val="2"/>
            <w:tcBorders>
              <w:top w:val="nil"/>
              <w:left w:val="nil"/>
              <w:bottom w:val="nil"/>
              <w:right w:val="nil"/>
            </w:tcBorders>
            <w:vAlign w:val="center"/>
          </w:tcPr>
          <w:p w14:paraId="797EF52D" w14:textId="77777777" w:rsidR="00CC65AA" w:rsidRDefault="00042206">
            <w:pPr>
              <w:pStyle w:val="tabletext"/>
              <w:jc w:val="left"/>
              <w:rPr>
                <w:lang w:eastAsia="en-US"/>
              </w:rPr>
            </w:pPr>
            <w:r>
              <w:t>8</w:t>
            </w:r>
          </w:p>
        </w:tc>
        <w:tc>
          <w:tcPr>
            <w:tcW w:w="426" w:type="dxa"/>
            <w:gridSpan w:val="2"/>
            <w:tcBorders>
              <w:top w:val="nil"/>
              <w:left w:val="nil"/>
              <w:bottom w:val="nil"/>
              <w:right w:val="nil"/>
            </w:tcBorders>
            <w:vAlign w:val="center"/>
          </w:tcPr>
          <w:p w14:paraId="1690BA28" w14:textId="77777777" w:rsidR="00CC65AA" w:rsidRDefault="00042206">
            <w:pPr>
              <w:pStyle w:val="tabletext"/>
              <w:jc w:val="left"/>
              <w:rPr>
                <w:lang w:eastAsia="en-US"/>
              </w:rPr>
            </w:pPr>
            <w:r>
              <w:t>…</w:t>
            </w:r>
          </w:p>
        </w:tc>
      </w:tr>
      <w:tr w:rsidR="00042206" w14:paraId="5FC22972" w14:textId="77777777" w:rsidTr="00D65D8A">
        <w:trPr>
          <w:gridAfter w:val="1"/>
          <w:wAfter w:w="142" w:type="dxa"/>
          <w:cantSplit/>
        </w:trPr>
        <w:tc>
          <w:tcPr>
            <w:tcW w:w="427" w:type="dxa"/>
            <w:gridSpan w:val="2"/>
            <w:tcBorders>
              <w:top w:val="nil"/>
              <w:left w:val="nil"/>
              <w:bottom w:val="nil"/>
              <w:right w:val="nil"/>
            </w:tcBorders>
            <w:vAlign w:val="center"/>
          </w:tcPr>
          <w:p w14:paraId="124E2354" w14:textId="77777777" w:rsidR="00042206" w:rsidRDefault="00042206" w:rsidP="00D65D8A">
            <w:pPr>
              <w:pStyle w:val="tabletext"/>
              <w:jc w:val="left"/>
            </w:pPr>
          </w:p>
        </w:tc>
        <w:tc>
          <w:tcPr>
            <w:tcW w:w="6397" w:type="dxa"/>
            <w:gridSpan w:val="30"/>
            <w:tcBorders>
              <w:top w:val="nil"/>
              <w:left w:val="nil"/>
              <w:bottom w:val="nil"/>
              <w:right w:val="nil"/>
            </w:tcBorders>
            <w:vAlign w:val="center"/>
          </w:tcPr>
          <w:p w14:paraId="5AADFCA5" w14:textId="77777777" w:rsidR="00042206" w:rsidRDefault="00042206" w:rsidP="00D65D8A">
            <w:pPr>
              <w:pStyle w:val="tabletext"/>
            </w:pPr>
            <w:r>
              <w:t xml:space="preserve">Boundary position relative to </w:t>
            </w:r>
            <w:proofErr w:type="spellStart"/>
            <w:r>
              <w:t>Str</w:t>
            </w:r>
            <w:proofErr w:type="spellEnd"/>
            <w:r>
              <w:t>::START</w:t>
            </w:r>
          </w:p>
        </w:tc>
      </w:tr>
    </w:tbl>
    <w:p w14:paraId="36BCDCA5" w14:textId="77777777" w:rsidR="00143A36" w:rsidRDefault="00143A36" w:rsidP="00042206">
      <w:pPr>
        <w:pStyle w:val="Textbody"/>
      </w:pPr>
    </w:p>
    <w:p w14:paraId="066984CE" w14:textId="77777777" w:rsidR="002910B5" w:rsidRPr="00042206" w:rsidRDefault="002910B5" w:rsidP="002910B5">
      <w:pPr>
        <w:pStyle w:val="Textbody"/>
        <w:keepNext/>
        <w:rPr>
          <w:rStyle w:val="codesnippetintext"/>
          <w:rFonts w:ascii="Arial" w:hAnsi="Arial"/>
        </w:rPr>
      </w:pPr>
      <w:r w:rsidRPr="00042206">
        <w:rPr>
          <w:rStyle w:val="codesnippetintext"/>
          <w:rFonts w:ascii="Arial" w:hAnsi="Arial"/>
        </w:rPr>
        <w:t xml:space="preserve">Example </w:t>
      </w:r>
      <w:r>
        <w:rPr>
          <w:rStyle w:val="codesnippetintext"/>
          <w:rFonts w:ascii="Arial" w:hAnsi="Arial"/>
        </w:rPr>
        <w:t>4</w:t>
      </w:r>
      <w:r w:rsidRPr="00042206">
        <w:rPr>
          <w:rStyle w:val="codesnippetintext"/>
          <w:rFonts w:ascii="Arial" w:hAnsi="Arial"/>
        </w:rPr>
        <w:t>:</w:t>
      </w:r>
    </w:p>
    <w:p w14:paraId="191884AA" w14:textId="77777777" w:rsidR="002910B5" w:rsidRDefault="002910B5" w:rsidP="002910B5">
      <w:pPr>
        <w:pStyle w:val="tabletext"/>
        <w:jc w:val="left"/>
        <w:rPr>
          <w:rStyle w:val="codesnippetintext"/>
        </w:rPr>
      </w:pPr>
      <w:proofErr w:type="spellStart"/>
      <w:proofErr w:type="gramStart"/>
      <w:r>
        <w:rPr>
          <w:rStyle w:val="codesnippetintext"/>
        </w:rPr>
        <w:t>str</w:t>
      </w:r>
      <w:proofErr w:type="gramEnd"/>
      <w:r>
        <w:rPr>
          <w:rStyle w:val="codesnippetintext"/>
        </w:rPr>
        <w:t>_range</w:t>
      </w:r>
      <w:proofErr w:type="spellEnd"/>
      <w:r>
        <w:rPr>
          <w:rStyle w:val="codesnippetintext"/>
        </w:rPr>
        <w:t>(.s("Hello"), .p(</w:t>
      </w:r>
      <w:r w:rsidR="00E8111A">
        <w:rPr>
          <w:rStyle w:val="codesnippetintext"/>
        </w:rPr>
        <w:t>7</w:t>
      </w:r>
      <w:r>
        <w:rPr>
          <w:rStyle w:val="codesnippetintext"/>
        </w:rPr>
        <w:t>), .n(</w:t>
      </w:r>
      <w:r w:rsidR="00E8111A">
        <w:rPr>
          <w:rStyle w:val="codesnippetintext"/>
        </w:rPr>
        <w:t>4</w:t>
      </w:r>
      <w:r>
        <w:rPr>
          <w:rStyle w:val="codesnippetintext"/>
        </w:rPr>
        <w:t>), .origin(</w:t>
      </w:r>
      <w:proofErr w:type="spellStart"/>
      <w:r>
        <w:rPr>
          <w:rStyle w:val="codesnippetintext"/>
        </w:rPr>
        <w:t>Str</w:t>
      </w:r>
      <w:proofErr w:type="spellEnd"/>
      <w:r>
        <w:rPr>
          <w:rStyle w:val="codesnippetintext"/>
        </w:rPr>
        <w:t>::END))</w:t>
      </w:r>
    </w:p>
    <w:p w14:paraId="5CA63F94" w14:textId="77777777" w:rsidR="002910B5" w:rsidRPr="00042206" w:rsidRDefault="002910B5" w:rsidP="002910B5">
      <w:pPr>
        <w:pStyle w:val="Textbody"/>
        <w:keepNext/>
        <w:spacing w:after="60"/>
      </w:pPr>
      <w:r w:rsidRPr="00042206">
        <w:t>Result</w:t>
      </w:r>
      <w:r>
        <w:t>:</w:t>
      </w:r>
      <w:r>
        <w:rPr>
          <w:rStyle w:val="codesnippetintext"/>
        </w:rPr>
        <w:t xml:space="preserve"> "He" </w:t>
      </w:r>
      <w:r>
        <w:t>(2 characters)</w:t>
      </w:r>
    </w:p>
    <w:tbl>
      <w:tblPr>
        <w:tblStyle w:val="TableGrid"/>
        <w:tblW w:w="0" w:type="auto"/>
        <w:tblInd w:w="817" w:type="dxa"/>
        <w:tblLayout w:type="fixed"/>
        <w:tblLook w:val="04A0" w:firstRow="1" w:lastRow="0" w:firstColumn="1" w:lastColumn="0" w:noHBand="0" w:noVBand="1"/>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2910B5" w14:paraId="6640F2D6" w14:textId="77777777" w:rsidTr="00D65D8A">
        <w:trPr>
          <w:gridBefore w:val="1"/>
          <w:wBefore w:w="142" w:type="dxa"/>
          <w:cantSplit/>
        </w:trPr>
        <w:tc>
          <w:tcPr>
            <w:tcW w:w="2562" w:type="dxa"/>
            <w:gridSpan w:val="12"/>
            <w:tcBorders>
              <w:top w:val="nil"/>
              <w:left w:val="nil"/>
              <w:bottom w:val="nil"/>
              <w:right w:val="nil"/>
            </w:tcBorders>
            <w:vAlign w:val="center"/>
          </w:tcPr>
          <w:p w14:paraId="70E1F817" w14:textId="77777777" w:rsidR="002910B5" w:rsidRDefault="002910B5" w:rsidP="00D65D8A">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14:paraId="27F776B4" w14:textId="77777777" w:rsidR="002910B5" w:rsidRPr="00831623" w:rsidRDefault="002910B5" w:rsidP="00D65D8A">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14:paraId="5B91A40A" w14:textId="77777777" w:rsidR="002910B5" w:rsidRPr="00831623" w:rsidRDefault="002910B5" w:rsidP="00D65D8A">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14:paraId="7D4F0CDD" w14:textId="77777777" w:rsidR="002910B5" w:rsidRPr="00831623" w:rsidRDefault="002910B5" w:rsidP="00D65D8A">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14:paraId="5CAD7671" w14:textId="77777777" w:rsidR="002910B5" w:rsidRPr="00831623" w:rsidRDefault="002910B5" w:rsidP="00D65D8A">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14:paraId="05A5A625" w14:textId="77777777" w:rsidR="002910B5" w:rsidRPr="00831623" w:rsidRDefault="002910B5" w:rsidP="00D65D8A">
            <w:pPr>
              <w:pStyle w:val="tabletext"/>
              <w:rPr>
                <w:b/>
              </w:rPr>
            </w:pPr>
            <w:r>
              <w:rPr>
                <w:b/>
              </w:rPr>
              <w:t>4</w:t>
            </w:r>
          </w:p>
        </w:tc>
        <w:tc>
          <w:tcPr>
            <w:tcW w:w="426" w:type="dxa"/>
            <w:gridSpan w:val="2"/>
            <w:tcBorders>
              <w:top w:val="nil"/>
              <w:left w:val="nil"/>
              <w:bottom w:val="nil"/>
              <w:right w:val="nil"/>
            </w:tcBorders>
            <w:vAlign w:val="center"/>
          </w:tcPr>
          <w:p w14:paraId="3EE38BCB" w14:textId="77777777" w:rsidR="002910B5" w:rsidRDefault="002910B5" w:rsidP="00D65D8A">
            <w:pPr>
              <w:pStyle w:val="tabletext"/>
            </w:pPr>
          </w:p>
        </w:tc>
        <w:tc>
          <w:tcPr>
            <w:tcW w:w="426" w:type="dxa"/>
            <w:gridSpan w:val="2"/>
            <w:tcBorders>
              <w:top w:val="nil"/>
              <w:left w:val="nil"/>
              <w:bottom w:val="nil"/>
              <w:right w:val="nil"/>
            </w:tcBorders>
            <w:vAlign w:val="center"/>
          </w:tcPr>
          <w:p w14:paraId="3A76C6FC" w14:textId="77777777" w:rsidR="002910B5" w:rsidRDefault="002910B5" w:rsidP="00D65D8A">
            <w:pPr>
              <w:pStyle w:val="tabletext"/>
            </w:pPr>
          </w:p>
        </w:tc>
        <w:tc>
          <w:tcPr>
            <w:tcW w:w="426" w:type="dxa"/>
            <w:gridSpan w:val="2"/>
            <w:tcBorders>
              <w:top w:val="nil"/>
              <w:left w:val="nil"/>
              <w:bottom w:val="nil"/>
              <w:right w:val="nil"/>
            </w:tcBorders>
            <w:vAlign w:val="center"/>
          </w:tcPr>
          <w:p w14:paraId="79BC7C06" w14:textId="77777777" w:rsidR="002910B5" w:rsidRDefault="002910B5" w:rsidP="00D65D8A">
            <w:pPr>
              <w:pStyle w:val="tabletext"/>
            </w:pPr>
          </w:p>
        </w:tc>
        <w:tc>
          <w:tcPr>
            <w:tcW w:w="426" w:type="dxa"/>
            <w:gridSpan w:val="2"/>
            <w:tcBorders>
              <w:top w:val="nil"/>
              <w:left w:val="nil"/>
              <w:bottom w:val="nil"/>
              <w:right w:val="nil"/>
            </w:tcBorders>
            <w:vAlign w:val="center"/>
          </w:tcPr>
          <w:p w14:paraId="4EEEE126" w14:textId="77777777" w:rsidR="002910B5" w:rsidRDefault="002910B5" w:rsidP="00D65D8A">
            <w:pPr>
              <w:pStyle w:val="tabletext"/>
            </w:pPr>
          </w:p>
        </w:tc>
        <w:tc>
          <w:tcPr>
            <w:tcW w:w="426" w:type="dxa"/>
            <w:gridSpan w:val="2"/>
            <w:tcBorders>
              <w:top w:val="nil"/>
              <w:left w:val="nil"/>
              <w:bottom w:val="nil"/>
              <w:right w:val="nil"/>
            </w:tcBorders>
            <w:vAlign w:val="center"/>
          </w:tcPr>
          <w:p w14:paraId="3D404918" w14:textId="77777777" w:rsidR="002910B5" w:rsidRDefault="002910B5" w:rsidP="00D65D8A">
            <w:pPr>
              <w:pStyle w:val="tabletext"/>
            </w:pPr>
          </w:p>
        </w:tc>
      </w:tr>
      <w:tr w:rsidR="002910B5" w14:paraId="2BA4EF7B" w14:textId="77777777" w:rsidTr="00E8111A">
        <w:trPr>
          <w:gridBefore w:val="1"/>
          <w:wBefore w:w="142" w:type="dxa"/>
          <w:cantSplit/>
        </w:trPr>
        <w:tc>
          <w:tcPr>
            <w:tcW w:w="427" w:type="dxa"/>
            <w:gridSpan w:val="2"/>
            <w:tcBorders>
              <w:top w:val="nil"/>
              <w:left w:val="nil"/>
              <w:bottom w:val="single" w:sz="4" w:space="0" w:color="auto"/>
              <w:right w:val="nil"/>
            </w:tcBorders>
            <w:vAlign w:val="center"/>
          </w:tcPr>
          <w:p w14:paraId="64B0E2C4" w14:textId="77777777" w:rsidR="002910B5" w:rsidRDefault="002910B5" w:rsidP="00D65D8A">
            <w:pPr>
              <w:pStyle w:val="tabletext"/>
            </w:pPr>
          </w:p>
        </w:tc>
        <w:tc>
          <w:tcPr>
            <w:tcW w:w="427" w:type="dxa"/>
            <w:gridSpan w:val="2"/>
            <w:tcBorders>
              <w:top w:val="nil"/>
              <w:left w:val="nil"/>
              <w:bottom w:val="single" w:sz="4" w:space="0" w:color="auto"/>
              <w:right w:val="nil"/>
            </w:tcBorders>
            <w:vAlign w:val="center"/>
          </w:tcPr>
          <w:p w14:paraId="70F87009" w14:textId="77777777" w:rsidR="002910B5" w:rsidRDefault="002910B5" w:rsidP="00D65D8A">
            <w:pPr>
              <w:pStyle w:val="tabletext"/>
            </w:pPr>
          </w:p>
        </w:tc>
        <w:tc>
          <w:tcPr>
            <w:tcW w:w="427" w:type="dxa"/>
            <w:gridSpan w:val="2"/>
            <w:tcBorders>
              <w:top w:val="nil"/>
              <w:left w:val="nil"/>
              <w:bottom w:val="single" w:sz="4" w:space="0" w:color="auto"/>
              <w:right w:val="nil"/>
            </w:tcBorders>
            <w:vAlign w:val="center"/>
          </w:tcPr>
          <w:p w14:paraId="05EF0C9F" w14:textId="77777777" w:rsidR="002910B5" w:rsidRDefault="002910B5" w:rsidP="00D65D8A">
            <w:pPr>
              <w:pStyle w:val="tabletext"/>
            </w:pPr>
          </w:p>
        </w:tc>
        <w:tc>
          <w:tcPr>
            <w:tcW w:w="427" w:type="dxa"/>
            <w:gridSpan w:val="2"/>
            <w:tcBorders>
              <w:top w:val="nil"/>
              <w:left w:val="nil"/>
              <w:bottom w:val="single" w:sz="4" w:space="0" w:color="auto"/>
              <w:right w:val="nil"/>
            </w:tcBorders>
            <w:vAlign w:val="center"/>
          </w:tcPr>
          <w:p w14:paraId="3EC3F346" w14:textId="77777777" w:rsidR="002910B5" w:rsidRDefault="002910B5" w:rsidP="00D65D8A">
            <w:pPr>
              <w:pStyle w:val="tabletext"/>
            </w:pPr>
          </w:p>
        </w:tc>
        <w:tc>
          <w:tcPr>
            <w:tcW w:w="427" w:type="dxa"/>
            <w:gridSpan w:val="2"/>
            <w:tcBorders>
              <w:top w:val="nil"/>
              <w:left w:val="nil"/>
              <w:bottom w:val="single" w:sz="4" w:space="0" w:color="auto"/>
              <w:right w:val="nil"/>
            </w:tcBorders>
            <w:shd w:val="clear" w:color="auto" w:fill="EEECE1" w:themeFill="background2"/>
            <w:vAlign w:val="center"/>
          </w:tcPr>
          <w:p w14:paraId="7E589127" w14:textId="77777777" w:rsidR="002910B5" w:rsidRDefault="002910B5" w:rsidP="00D65D8A">
            <w:pPr>
              <w:pStyle w:val="tabletext"/>
            </w:pPr>
          </w:p>
        </w:tc>
        <w:tc>
          <w:tcPr>
            <w:tcW w:w="427" w:type="dxa"/>
            <w:gridSpan w:val="2"/>
            <w:tcBorders>
              <w:top w:val="nil"/>
              <w:left w:val="nil"/>
              <w:bottom w:val="single" w:sz="4" w:space="0" w:color="auto"/>
            </w:tcBorders>
            <w:shd w:val="clear" w:color="auto" w:fill="EEECE1" w:themeFill="background2"/>
            <w:vAlign w:val="center"/>
          </w:tcPr>
          <w:p w14:paraId="26C5855F" w14:textId="77777777" w:rsidR="002910B5" w:rsidRDefault="002910B5" w:rsidP="00D65D8A">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14:paraId="029A5F43" w14:textId="77777777" w:rsidR="002910B5" w:rsidRDefault="002910B5" w:rsidP="00D65D8A">
            <w:pPr>
              <w:pStyle w:val="tabletext"/>
              <w:rPr>
                <w:b/>
              </w:rPr>
            </w:pPr>
            <w:r w:rsidRPr="002016F7">
              <w:rPr>
                <w:b/>
              </w:rPr>
              <w:t>H</w:t>
            </w:r>
          </w:p>
        </w:tc>
        <w:tc>
          <w:tcPr>
            <w:tcW w:w="427" w:type="dxa"/>
            <w:gridSpan w:val="2"/>
            <w:tcBorders>
              <w:top w:val="single" w:sz="4" w:space="0" w:color="auto"/>
              <w:bottom w:val="single" w:sz="4" w:space="0" w:color="auto"/>
            </w:tcBorders>
            <w:shd w:val="clear" w:color="auto" w:fill="EEECE1" w:themeFill="background2"/>
            <w:vAlign w:val="center"/>
          </w:tcPr>
          <w:p w14:paraId="77454755" w14:textId="77777777" w:rsidR="002910B5" w:rsidRDefault="002910B5" w:rsidP="00D65D8A">
            <w:pPr>
              <w:pStyle w:val="tabletext"/>
              <w:rPr>
                <w:b/>
              </w:rPr>
            </w:pPr>
            <w:r w:rsidRPr="002016F7">
              <w:rPr>
                <w:b/>
              </w:rPr>
              <w:t>e</w:t>
            </w:r>
          </w:p>
        </w:tc>
        <w:tc>
          <w:tcPr>
            <w:tcW w:w="426" w:type="dxa"/>
            <w:gridSpan w:val="2"/>
            <w:tcBorders>
              <w:top w:val="single" w:sz="4" w:space="0" w:color="auto"/>
              <w:bottom w:val="single" w:sz="4" w:space="0" w:color="auto"/>
            </w:tcBorders>
            <w:shd w:val="clear" w:color="auto" w:fill="auto"/>
            <w:vAlign w:val="center"/>
          </w:tcPr>
          <w:p w14:paraId="37CE7859" w14:textId="77777777" w:rsidR="002910B5" w:rsidRDefault="002910B5"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14:paraId="06EBD177" w14:textId="77777777" w:rsidR="002910B5" w:rsidRDefault="002910B5"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14:paraId="1FCF819F" w14:textId="77777777" w:rsidR="002910B5" w:rsidRDefault="002910B5" w:rsidP="00D65D8A">
            <w:pPr>
              <w:pStyle w:val="tabletext"/>
              <w:rPr>
                <w:b/>
              </w:rPr>
            </w:pPr>
            <w:r w:rsidRPr="002016F7">
              <w:rPr>
                <w:b/>
              </w:rPr>
              <w:t>o</w:t>
            </w:r>
          </w:p>
        </w:tc>
        <w:tc>
          <w:tcPr>
            <w:tcW w:w="426" w:type="dxa"/>
            <w:gridSpan w:val="2"/>
            <w:tcBorders>
              <w:top w:val="nil"/>
              <w:bottom w:val="single" w:sz="4" w:space="0" w:color="auto"/>
              <w:right w:val="nil"/>
            </w:tcBorders>
            <w:shd w:val="clear" w:color="auto" w:fill="auto"/>
            <w:vAlign w:val="center"/>
          </w:tcPr>
          <w:p w14:paraId="76AC7DDC" w14:textId="77777777" w:rsidR="002910B5" w:rsidRDefault="002910B5" w:rsidP="00D65D8A">
            <w:pPr>
              <w:pStyle w:val="tabletext"/>
            </w:pPr>
          </w:p>
        </w:tc>
        <w:tc>
          <w:tcPr>
            <w:tcW w:w="426" w:type="dxa"/>
            <w:gridSpan w:val="2"/>
            <w:tcBorders>
              <w:top w:val="nil"/>
              <w:left w:val="nil"/>
              <w:bottom w:val="single" w:sz="4" w:space="0" w:color="auto"/>
              <w:right w:val="nil"/>
            </w:tcBorders>
            <w:shd w:val="clear" w:color="auto" w:fill="auto"/>
            <w:vAlign w:val="center"/>
          </w:tcPr>
          <w:p w14:paraId="52655D9A" w14:textId="77777777" w:rsidR="002910B5" w:rsidRDefault="002910B5" w:rsidP="00D65D8A">
            <w:pPr>
              <w:pStyle w:val="tabletext"/>
            </w:pPr>
          </w:p>
        </w:tc>
        <w:tc>
          <w:tcPr>
            <w:tcW w:w="426" w:type="dxa"/>
            <w:gridSpan w:val="2"/>
            <w:tcBorders>
              <w:top w:val="nil"/>
              <w:left w:val="nil"/>
              <w:bottom w:val="single" w:sz="4" w:space="0" w:color="auto"/>
              <w:right w:val="nil"/>
            </w:tcBorders>
            <w:shd w:val="clear" w:color="auto" w:fill="auto"/>
            <w:vAlign w:val="center"/>
          </w:tcPr>
          <w:p w14:paraId="15C4C061" w14:textId="77777777" w:rsidR="002910B5" w:rsidRDefault="002910B5" w:rsidP="00D65D8A">
            <w:pPr>
              <w:pStyle w:val="tabletext"/>
            </w:pPr>
          </w:p>
        </w:tc>
        <w:tc>
          <w:tcPr>
            <w:tcW w:w="426" w:type="dxa"/>
            <w:gridSpan w:val="2"/>
            <w:tcBorders>
              <w:top w:val="nil"/>
              <w:left w:val="nil"/>
              <w:bottom w:val="single" w:sz="4" w:space="0" w:color="auto"/>
              <w:right w:val="nil"/>
            </w:tcBorders>
            <w:vAlign w:val="center"/>
          </w:tcPr>
          <w:p w14:paraId="3814FE23" w14:textId="77777777" w:rsidR="002910B5" w:rsidRDefault="002910B5" w:rsidP="00D65D8A">
            <w:pPr>
              <w:pStyle w:val="tabletext"/>
            </w:pPr>
          </w:p>
        </w:tc>
        <w:tc>
          <w:tcPr>
            <w:tcW w:w="426" w:type="dxa"/>
            <w:gridSpan w:val="2"/>
            <w:tcBorders>
              <w:top w:val="nil"/>
              <w:left w:val="nil"/>
              <w:bottom w:val="single" w:sz="4" w:space="0" w:color="auto"/>
              <w:right w:val="nil"/>
            </w:tcBorders>
            <w:vAlign w:val="center"/>
          </w:tcPr>
          <w:p w14:paraId="186667B3" w14:textId="77777777" w:rsidR="002910B5" w:rsidRDefault="002910B5" w:rsidP="00D65D8A">
            <w:pPr>
              <w:pStyle w:val="tabletext"/>
            </w:pPr>
          </w:p>
        </w:tc>
      </w:tr>
      <w:tr w:rsidR="002910B5" w14:paraId="55D30D90" w14:textId="77777777" w:rsidTr="00D65D8A">
        <w:trPr>
          <w:gridBefore w:val="1"/>
          <w:wBefore w:w="142" w:type="dxa"/>
          <w:cantSplit/>
          <w:trHeight w:hRule="exact" w:val="79"/>
        </w:trPr>
        <w:tc>
          <w:tcPr>
            <w:tcW w:w="427" w:type="dxa"/>
            <w:gridSpan w:val="2"/>
            <w:tcBorders>
              <w:left w:val="nil"/>
              <w:bottom w:val="nil"/>
            </w:tcBorders>
            <w:vAlign w:val="center"/>
          </w:tcPr>
          <w:p w14:paraId="71841706" w14:textId="77777777" w:rsidR="002910B5" w:rsidRDefault="002910B5" w:rsidP="00D65D8A">
            <w:pPr>
              <w:pStyle w:val="tabletext"/>
            </w:pPr>
          </w:p>
        </w:tc>
        <w:tc>
          <w:tcPr>
            <w:tcW w:w="427" w:type="dxa"/>
            <w:gridSpan w:val="2"/>
            <w:tcBorders>
              <w:bottom w:val="nil"/>
            </w:tcBorders>
            <w:vAlign w:val="center"/>
          </w:tcPr>
          <w:p w14:paraId="73743D1C" w14:textId="77777777" w:rsidR="002910B5" w:rsidRDefault="002910B5" w:rsidP="00D65D8A">
            <w:pPr>
              <w:pStyle w:val="tabletext"/>
            </w:pPr>
          </w:p>
        </w:tc>
        <w:tc>
          <w:tcPr>
            <w:tcW w:w="427" w:type="dxa"/>
            <w:gridSpan w:val="2"/>
            <w:tcBorders>
              <w:bottom w:val="nil"/>
            </w:tcBorders>
            <w:vAlign w:val="center"/>
          </w:tcPr>
          <w:p w14:paraId="4D5945CB" w14:textId="77777777" w:rsidR="002910B5" w:rsidRDefault="002910B5" w:rsidP="00D65D8A">
            <w:pPr>
              <w:pStyle w:val="tabletext"/>
            </w:pPr>
          </w:p>
        </w:tc>
        <w:tc>
          <w:tcPr>
            <w:tcW w:w="427" w:type="dxa"/>
            <w:gridSpan w:val="2"/>
            <w:tcBorders>
              <w:bottom w:val="nil"/>
            </w:tcBorders>
            <w:vAlign w:val="center"/>
          </w:tcPr>
          <w:p w14:paraId="74D768DD" w14:textId="77777777" w:rsidR="002910B5" w:rsidRDefault="002910B5" w:rsidP="00D65D8A">
            <w:pPr>
              <w:pStyle w:val="tabletext"/>
            </w:pPr>
          </w:p>
        </w:tc>
        <w:tc>
          <w:tcPr>
            <w:tcW w:w="427" w:type="dxa"/>
            <w:gridSpan w:val="2"/>
            <w:tcBorders>
              <w:bottom w:val="nil"/>
            </w:tcBorders>
            <w:vAlign w:val="center"/>
          </w:tcPr>
          <w:p w14:paraId="06DEEA9D" w14:textId="77777777" w:rsidR="002910B5" w:rsidRDefault="002910B5" w:rsidP="00D65D8A">
            <w:pPr>
              <w:pStyle w:val="tabletext"/>
            </w:pPr>
          </w:p>
        </w:tc>
        <w:tc>
          <w:tcPr>
            <w:tcW w:w="427" w:type="dxa"/>
            <w:gridSpan w:val="2"/>
            <w:tcBorders>
              <w:bottom w:val="nil"/>
            </w:tcBorders>
            <w:vAlign w:val="center"/>
          </w:tcPr>
          <w:p w14:paraId="30DB341F" w14:textId="77777777" w:rsidR="002910B5" w:rsidRDefault="002910B5" w:rsidP="00D65D8A">
            <w:pPr>
              <w:pStyle w:val="tabletext"/>
            </w:pPr>
          </w:p>
        </w:tc>
        <w:tc>
          <w:tcPr>
            <w:tcW w:w="427" w:type="dxa"/>
            <w:gridSpan w:val="2"/>
            <w:tcBorders>
              <w:bottom w:val="nil"/>
            </w:tcBorders>
            <w:vAlign w:val="center"/>
          </w:tcPr>
          <w:p w14:paraId="646B4DBF" w14:textId="77777777" w:rsidR="002910B5" w:rsidRDefault="002910B5" w:rsidP="00D65D8A">
            <w:pPr>
              <w:pStyle w:val="tabletext"/>
            </w:pPr>
          </w:p>
        </w:tc>
        <w:tc>
          <w:tcPr>
            <w:tcW w:w="427" w:type="dxa"/>
            <w:gridSpan w:val="2"/>
            <w:tcBorders>
              <w:bottom w:val="nil"/>
            </w:tcBorders>
            <w:vAlign w:val="center"/>
          </w:tcPr>
          <w:p w14:paraId="039272FB" w14:textId="77777777" w:rsidR="002910B5" w:rsidRDefault="002910B5" w:rsidP="00D65D8A">
            <w:pPr>
              <w:pStyle w:val="tabletext"/>
            </w:pPr>
          </w:p>
        </w:tc>
        <w:tc>
          <w:tcPr>
            <w:tcW w:w="426" w:type="dxa"/>
            <w:gridSpan w:val="2"/>
            <w:tcBorders>
              <w:bottom w:val="nil"/>
            </w:tcBorders>
            <w:vAlign w:val="center"/>
          </w:tcPr>
          <w:p w14:paraId="2451AB73" w14:textId="77777777" w:rsidR="002910B5" w:rsidRDefault="002910B5" w:rsidP="00D65D8A">
            <w:pPr>
              <w:pStyle w:val="tabletext"/>
            </w:pPr>
          </w:p>
        </w:tc>
        <w:tc>
          <w:tcPr>
            <w:tcW w:w="426" w:type="dxa"/>
            <w:gridSpan w:val="2"/>
            <w:tcBorders>
              <w:bottom w:val="nil"/>
            </w:tcBorders>
            <w:vAlign w:val="center"/>
          </w:tcPr>
          <w:p w14:paraId="6C2B3151" w14:textId="77777777" w:rsidR="002910B5" w:rsidRDefault="002910B5" w:rsidP="00D65D8A">
            <w:pPr>
              <w:pStyle w:val="tabletext"/>
            </w:pPr>
          </w:p>
        </w:tc>
        <w:tc>
          <w:tcPr>
            <w:tcW w:w="426" w:type="dxa"/>
            <w:gridSpan w:val="2"/>
            <w:tcBorders>
              <w:bottom w:val="nil"/>
            </w:tcBorders>
            <w:vAlign w:val="center"/>
          </w:tcPr>
          <w:p w14:paraId="500FE8C3" w14:textId="77777777" w:rsidR="002910B5" w:rsidRDefault="002910B5" w:rsidP="00D65D8A">
            <w:pPr>
              <w:pStyle w:val="tabletext"/>
            </w:pPr>
          </w:p>
        </w:tc>
        <w:tc>
          <w:tcPr>
            <w:tcW w:w="426" w:type="dxa"/>
            <w:gridSpan w:val="2"/>
            <w:tcBorders>
              <w:bottom w:val="nil"/>
            </w:tcBorders>
            <w:vAlign w:val="center"/>
          </w:tcPr>
          <w:p w14:paraId="0D614FE5" w14:textId="77777777" w:rsidR="002910B5" w:rsidRDefault="002910B5" w:rsidP="00D65D8A">
            <w:pPr>
              <w:pStyle w:val="tabletext"/>
            </w:pPr>
          </w:p>
        </w:tc>
        <w:tc>
          <w:tcPr>
            <w:tcW w:w="426" w:type="dxa"/>
            <w:gridSpan w:val="2"/>
            <w:tcBorders>
              <w:bottom w:val="nil"/>
            </w:tcBorders>
            <w:vAlign w:val="center"/>
          </w:tcPr>
          <w:p w14:paraId="6942A981" w14:textId="77777777" w:rsidR="002910B5" w:rsidRDefault="002910B5" w:rsidP="00D65D8A">
            <w:pPr>
              <w:pStyle w:val="tabletext"/>
            </w:pPr>
          </w:p>
        </w:tc>
        <w:tc>
          <w:tcPr>
            <w:tcW w:w="426" w:type="dxa"/>
            <w:gridSpan w:val="2"/>
            <w:tcBorders>
              <w:bottom w:val="nil"/>
            </w:tcBorders>
            <w:vAlign w:val="center"/>
          </w:tcPr>
          <w:p w14:paraId="3D6DA53C" w14:textId="77777777" w:rsidR="002910B5" w:rsidRDefault="002910B5" w:rsidP="00D65D8A">
            <w:pPr>
              <w:pStyle w:val="tabletext"/>
            </w:pPr>
          </w:p>
        </w:tc>
        <w:tc>
          <w:tcPr>
            <w:tcW w:w="426" w:type="dxa"/>
            <w:gridSpan w:val="2"/>
            <w:tcBorders>
              <w:bottom w:val="nil"/>
            </w:tcBorders>
            <w:vAlign w:val="center"/>
          </w:tcPr>
          <w:p w14:paraId="3268D3CD" w14:textId="77777777" w:rsidR="002910B5" w:rsidRDefault="002910B5" w:rsidP="00D65D8A">
            <w:pPr>
              <w:pStyle w:val="tabletext"/>
            </w:pPr>
          </w:p>
        </w:tc>
        <w:tc>
          <w:tcPr>
            <w:tcW w:w="426" w:type="dxa"/>
            <w:gridSpan w:val="2"/>
            <w:tcBorders>
              <w:bottom w:val="nil"/>
              <w:right w:val="nil"/>
            </w:tcBorders>
            <w:vAlign w:val="center"/>
          </w:tcPr>
          <w:p w14:paraId="7A92339D" w14:textId="77777777" w:rsidR="002910B5" w:rsidRDefault="002910B5" w:rsidP="00D65D8A">
            <w:pPr>
              <w:pStyle w:val="tabletext"/>
            </w:pPr>
          </w:p>
        </w:tc>
      </w:tr>
      <w:tr w:rsidR="002910B5" w14:paraId="49CA0D07" w14:textId="77777777" w:rsidTr="00D65D8A">
        <w:trPr>
          <w:gridAfter w:val="1"/>
          <w:wAfter w:w="142" w:type="dxa"/>
          <w:cantSplit/>
        </w:trPr>
        <w:tc>
          <w:tcPr>
            <w:tcW w:w="427" w:type="dxa"/>
            <w:gridSpan w:val="2"/>
            <w:tcBorders>
              <w:top w:val="nil"/>
              <w:left w:val="nil"/>
              <w:bottom w:val="nil"/>
              <w:right w:val="nil"/>
            </w:tcBorders>
            <w:vAlign w:val="center"/>
          </w:tcPr>
          <w:p w14:paraId="1CBC2D26" w14:textId="77777777" w:rsidR="002910B5" w:rsidRDefault="002910B5" w:rsidP="00D65D8A">
            <w:pPr>
              <w:pStyle w:val="tabletext"/>
              <w:jc w:val="left"/>
            </w:pPr>
          </w:p>
        </w:tc>
        <w:tc>
          <w:tcPr>
            <w:tcW w:w="427" w:type="dxa"/>
            <w:gridSpan w:val="2"/>
            <w:tcBorders>
              <w:top w:val="nil"/>
              <w:left w:val="nil"/>
              <w:bottom w:val="nil"/>
              <w:right w:val="nil"/>
            </w:tcBorders>
            <w:vAlign w:val="center"/>
          </w:tcPr>
          <w:p w14:paraId="7A1CCA7E" w14:textId="77777777" w:rsidR="002910B5" w:rsidRDefault="002910B5" w:rsidP="00D65D8A">
            <w:pPr>
              <w:pStyle w:val="tabletext"/>
              <w:jc w:val="left"/>
            </w:pPr>
            <w:r>
              <w:t>…</w:t>
            </w:r>
          </w:p>
        </w:tc>
        <w:tc>
          <w:tcPr>
            <w:tcW w:w="427" w:type="dxa"/>
            <w:gridSpan w:val="2"/>
            <w:tcBorders>
              <w:top w:val="nil"/>
              <w:left w:val="nil"/>
              <w:bottom w:val="nil"/>
              <w:right w:val="nil"/>
            </w:tcBorders>
            <w:vAlign w:val="center"/>
          </w:tcPr>
          <w:p w14:paraId="3D912CC0" w14:textId="77777777" w:rsidR="002910B5" w:rsidRDefault="002910B5" w:rsidP="00D65D8A">
            <w:pPr>
              <w:pStyle w:val="tabletext"/>
              <w:jc w:val="left"/>
            </w:pPr>
            <w:r>
              <w:t>9</w:t>
            </w:r>
          </w:p>
        </w:tc>
        <w:tc>
          <w:tcPr>
            <w:tcW w:w="427" w:type="dxa"/>
            <w:gridSpan w:val="2"/>
            <w:tcBorders>
              <w:top w:val="nil"/>
              <w:left w:val="nil"/>
              <w:bottom w:val="nil"/>
              <w:right w:val="nil"/>
            </w:tcBorders>
            <w:vAlign w:val="center"/>
          </w:tcPr>
          <w:p w14:paraId="056E87A9" w14:textId="77777777" w:rsidR="002910B5" w:rsidRDefault="002910B5" w:rsidP="00D65D8A">
            <w:pPr>
              <w:pStyle w:val="tabletext"/>
              <w:jc w:val="left"/>
            </w:pPr>
            <w:r>
              <w:t>8</w:t>
            </w:r>
          </w:p>
        </w:tc>
        <w:tc>
          <w:tcPr>
            <w:tcW w:w="427" w:type="dxa"/>
            <w:gridSpan w:val="2"/>
            <w:tcBorders>
              <w:top w:val="nil"/>
              <w:left w:val="nil"/>
              <w:bottom w:val="nil"/>
              <w:right w:val="nil"/>
            </w:tcBorders>
            <w:vAlign w:val="center"/>
          </w:tcPr>
          <w:p w14:paraId="7C5723ED" w14:textId="77777777" w:rsidR="002910B5" w:rsidRDefault="002910B5" w:rsidP="00D65D8A">
            <w:pPr>
              <w:pStyle w:val="tabletext"/>
              <w:jc w:val="left"/>
            </w:pPr>
            <w:r>
              <w:t>7</w:t>
            </w:r>
          </w:p>
        </w:tc>
        <w:tc>
          <w:tcPr>
            <w:tcW w:w="427" w:type="dxa"/>
            <w:gridSpan w:val="2"/>
            <w:tcBorders>
              <w:top w:val="nil"/>
              <w:left w:val="nil"/>
              <w:bottom w:val="nil"/>
              <w:right w:val="nil"/>
            </w:tcBorders>
            <w:vAlign w:val="center"/>
          </w:tcPr>
          <w:p w14:paraId="360A2A84" w14:textId="77777777" w:rsidR="002910B5" w:rsidRDefault="002910B5" w:rsidP="00D65D8A">
            <w:pPr>
              <w:pStyle w:val="tabletext"/>
              <w:jc w:val="left"/>
            </w:pPr>
            <w:r>
              <w:t>6</w:t>
            </w:r>
          </w:p>
        </w:tc>
        <w:tc>
          <w:tcPr>
            <w:tcW w:w="427" w:type="dxa"/>
            <w:gridSpan w:val="2"/>
            <w:tcBorders>
              <w:top w:val="nil"/>
              <w:left w:val="nil"/>
              <w:bottom w:val="nil"/>
              <w:right w:val="nil"/>
            </w:tcBorders>
            <w:vAlign w:val="center"/>
          </w:tcPr>
          <w:p w14:paraId="3F0DE7B0" w14:textId="77777777" w:rsidR="002910B5" w:rsidRDefault="002910B5" w:rsidP="00D65D8A">
            <w:pPr>
              <w:pStyle w:val="tabletext"/>
              <w:jc w:val="left"/>
            </w:pPr>
            <w:r>
              <w:t>5</w:t>
            </w:r>
          </w:p>
        </w:tc>
        <w:tc>
          <w:tcPr>
            <w:tcW w:w="427" w:type="dxa"/>
            <w:gridSpan w:val="2"/>
            <w:tcBorders>
              <w:top w:val="nil"/>
              <w:left w:val="nil"/>
              <w:bottom w:val="nil"/>
              <w:right w:val="nil"/>
            </w:tcBorders>
            <w:vAlign w:val="center"/>
          </w:tcPr>
          <w:p w14:paraId="137E2DB2" w14:textId="77777777" w:rsidR="002910B5" w:rsidRDefault="002910B5" w:rsidP="00D65D8A">
            <w:pPr>
              <w:pStyle w:val="tabletext"/>
              <w:jc w:val="left"/>
            </w:pPr>
            <w:r>
              <w:t>4</w:t>
            </w:r>
          </w:p>
        </w:tc>
        <w:tc>
          <w:tcPr>
            <w:tcW w:w="426" w:type="dxa"/>
            <w:gridSpan w:val="2"/>
            <w:tcBorders>
              <w:top w:val="nil"/>
              <w:left w:val="nil"/>
              <w:bottom w:val="nil"/>
              <w:right w:val="nil"/>
            </w:tcBorders>
            <w:vAlign w:val="center"/>
          </w:tcPr>
          <w:p w14:paraId="6AABC893" w14:textId="77777777" w:rsidR="002910B5" w:rsidRDefault="002910B5" w:rsidP="00D65D8A">
            <w:pPr>
              <w:pStyle w:val="tabletext"/>
              <w:jc w:val="left"/>
            </w:pPr>
            <w:r>
              <w:t>3</w:t>
            </w:r>
          </w:p>
        </w:tc>
        <w:tc>
          <w:tcPr>
            <w:tcW w:w="426" w:type="dxa"/>
            <w:gridSpan w:val="2"/>
            <w:tcBorders>
              <w:top w:val="nil"/>
              <w:left w:val="nil"/>
              <w:bottom w:val="nil"/>
              <w:right w:val="nil"/>
            </w:tcBorders>
            <w:vAlign w:val="center"/>
          </w:tcPr>
          <w:p w14:paraId="5B3A911C" w14:textId="77777777" w:rsidR="002910B5" w:rsidRDefault="002910B5" w:rsidP="00D65D8A">
            <w:pPr>
              <w:pStyle w:val="tabletext"/>
              <w:jc w:val="left"/>
            </w:pPr>
            <w:r>
              <w:t>2</w:t>
            </w:r>
          </w:p>
        </w:tc>
        <w:tc>
          <w:tcPr>
            <w:tcW w:w="426" w:type="dxa"/>
            <w:gridSpan w:val="2"/>
            <w:tcBorders>
              <w:top w:val="nil"/>
              <w:left w:val="nil"/>
              <w:bottom w:val="nil"/>
              <w:right w:val="nil"/>
            </w:tcBorders>
            <w:vAlign w:val="center"/>
          </w:tcPr>
          <w:p w14:paraId="70DDB39D" w14:textId="77777777" w:rsidR="002910B5" w:rsidRDefault="002910B5" w:rsidP="00D65D8A">
            <w:pPr>
              <w:pStyle w:val="tabletext"/>
              <w:jc w:val="left"/>
            </w:pPr>
            <w:r>
              <w:t>1</w:t>
            </w:r>
          </w:p>
        </w:tc>
        <w:tc>
          <w:tcPr>
            <w:tcW w:w="426" w:type="dxa"/>
            <w:gridSpan w:val="2"/>
            <w:tcBorders>
              <w:top w:val="nil"/>
              <w:left w:val="nil"/>
              <w:bottom w:val="nil"/>
              <w:right w:val="nil"/>
            </w:tcBorders>
            <w:vAlign w:val="center"/>
          </w:tcPr>
          <w:p w14:paraId="04408314" w14:textId="77777777" w:rsidR="002910B5" w:rsidRDefault="002910B5" w:rsidP="00D65D8A">
            <w:pPr>
              <w:pStyle w:val="tabletext"/>
              <w:jc w:val="left"/>
            </w:pPr>
            <w:r>
              <w:t>0</w:t>
            </w:r>
          </w:p>
        </w:tc>
        <w:tc>
          <w:tcPr>
            <w:tcW w:w="426" w:type="dxa"/>
            <w:gridSpan w:val="2"/>
            <w:tcBorders>
              <w:top w:val="nil"/>
              <w:left w:val="nil"/>
              <w:bottom w:val="nil"/>
              <w:right w:val="nil"/>
            </w:tcBorders>
            <w:vAlign w:val="center"/>
          </w:tcPr>
          <w:p w14:paraId="39F13F41" w14:textId="77777777" w:rsidR="002910B5" w:rsidRDefault="002910B5" w:rsidP="00D65D8A">
            <w:pPr>
              <w:pStyle w:val="tabletext"/>
              <w:jc w:val="left"/>
              <w:rPr>
                <w:lang w:eastAsia="en-US"/>
              </w:rPr>
            </w:pPr>
            <w:r>
              <w:t>-1</w:t>
            </w:r>
          </w:p>
        </w:tc>
        <w:tc>
          <w:tcPr>
            <w:tcW w:w="426" w:type="dxa"/>
            <w:gridSpan w:val="2"/>
            <w:tcBorders>
              <w:top w:val="nil"/>
              <w:left w:val="nil"/>
              <w:bottom w:val="nil"/>
              <w:right w:val="nil"/>
            </w:tcBorders>
            <w:vAlign w:val="center"/>
          </w:tcPr>
          <w:p w14:paraId="771461CC" w14:textId="77777777" w:rsidR="002910B5" w:rsidRDefault="002910B5" w:rsidP="00D65D8A">
            <w:pPr>
              <w:pStyle w:val="tabletext"/>
              <w:jc w:val="left"/>
              <w:rPr>
                <w:lang w:eastAsia="en-US"/>
              </w:rPr>
            </w:pPr>
            <w:r>
              <w:t>-</w:t>
            </w:r>
            <w:r w:rsidR="00E8111A">
              <w:t>2</w:t>
            </w:r>
          </w:p>
        </w:tc>
        <w:tc>
          <w:tcPr>
            <w:tcW w:w="426" w:type="dxa"/>
            <w:gridSpan w:val="2"/>
            <w:tcBorders>
              <w:top w:val="nil"/>
              <w:left w:val="nil"/>
              <w:bottom w:val="nil"/>
              <w:right w:val="nil"/>
            </w:tcBorders>
            <w:vAlign w:val="center"/>
          </w:tcPr>
          <w:p w14:paraId="63F8D05C" w14:textId="77777777" w:rsidR="002910B5" w:rsidRDefault="00E8111A" w:rsidP="00D65D8A">
            <w:pPr>
              <w:pStyle w:val="tabletext"/>
              <w:jc w:val="left"/>
              <w:rPr>
                <w:lang w:eastAsia="en-US"/>
              </w:rPr>
            </w:pPr>
            <w:r>
              <w:t>-3</w:t>
            </w:r>
          </w:p>
        </w:tc>
        <w:tc>
          <w:tcPr>
            <w:tcW w:w="426" w:type="dxa"/>
            <w:gridSpan w:val="2"/>
            <w:tcBorders>
              <w:top w:val="nil"/>
              <w:left w:val="nil"/>
              <w:bottom w:val="nil"/>
              <w:right w:val="nil"/>
            </w:tcBorders>
            <w:vAlign w:val="center"/>
          </w:tcPr>
          <w:p w14:paraId="5B5E3FFF" w14:textId="77777777" w:rsidR="002910B5" w:rsidRDefault="002910B5" w:rsidP="00D65D8A">
            <w:pPr>
              <w:pStyle w:val="tabletext"/>
              <w:jc w:val="left"/>
              <w:rPr>
                <w:lang w:eastAsia="en-US"/>
              </w:rPr>
            </w:pPr>
            <w:r>
              <w:t>…</w:t>
            </w:r>
          </w:p>
        </w:tc>
      </w:tr>
      <w:tr w:rsidR="002910B5" w14:paraId="578B2220" w14:textId="77777777" w:rsidTr="00D65D8A">
        <w:trPr>
          <w:gridAfter w:val="1"/>
          <w:wAfter w:w="142" w:type="dxa"/>
          <w:cantSplit/>
        </w:trPr>
        <w:tc>
          <w:tcPr>
            <w:tcW w:w="427" w:type="dxa"/>
            <w:gridSpan w:val="2"/>
            <w:tcBorders>
              <w:top w:val="nil"/>
              <w:left w:val="nil"/>
              <w:bottom w:val="nil"/>
              <w:right w:val="nil"/>
            </w:tcBorders>
            <w:vAlign w:val="center"/>
          </w:tcPr>
          <w:p w14:paraId="676294E4" w14:textId="77777777" w:rsidR="002910B5" w:rsidRDefault="002910B5" w:rsidP="00D65D8A">
            <w:pPr>
              <w:pStyle w:val="tabletext"/>
              <w:jc w:val="left"/>
            </w:pPr>
          </w:p>
        </w:tc>
        <w:tc>
          <w:tcPr>
            <w:tcW w:w="6397" w:type="dxa"/>
            <w:gridSpan w:val="30"/>
            <w:tcBorders>
              <w:top w:val="nil"/>
              <w:left w:val="nil"/>
              <w:bottom w:val="nil"/>
              <w:right w:val="nil"/>
            </w:tcBorders>
            <w:vAlign w:val="center"/>
          </w:tcPr>
          <w:p w14:paraId="4BF6D661" w14:textId="77777777" w:rsidR="00CC65AA" w:rsidRDefault="002910B5">
            <w:pPr>
              <w:pStyle w:val="tabletext"/>
            </w:pPr>
            <w:r>
              <w:t xml:space="preserve">Boundary position relative to </w:t>
            </w:r>
            <w:proofErr w:type="spellStart"/>
            <w:r>
              <w:t>Str</w:t>
            </w:r>
            <w:proofErr w:type="spellEnd"/>
            <w:r>
              <w:t>::END</w:t>
            </w:r>
          </w:p>
        </w:tc>
      </w:tr>
    </w:tbl>
    <w:p w14:paraId="0FA90C21" w14:textId="77777777" w:rsidR="002910B5" w:rsidRDefault="002910B5" w:rsidP="002910B5">
      <w:pPr>
        <w:pStyle w:val="Textbody"/>
      </w:pPr>
    </w:p>
    <w:p w14:paraId="6343140B" w14:textId="77777777" w:rsidR="00E8111A" w:rsidRPr="00042206" w:rsidRDefault="00E8111A" w:rsidP="00E8111A">
      <w:pPr>
        <w:pStyle w:val="Textbody"/>
        <w:keepNext/>
        <w:rPr>
          <w:rStyle w:val="codesnippetintext"/>
          <w:rFonts w:ascii="Arial" w:hAnsi="Arial"/>
        </w:rPr>
      </w:pPr>
      <w:r w:rsidRPr="00042206">
        <w:rPr>
          <w:rStyle w:val="codesnippetintext"/>
          <w:rFonts w:ascii="Arial" w:hAnsi="Arial"/>
        </w:rPr>
        <w:t xml:space="preserve">Example </w:t>
      </w:r>
      <w:r>
        <w:rPr>
          <w:rStyle w:val="codesnippetintext"/>
          <w:rFonts w:ascii="Arial" w:hAnsi="Arial"/>
        </w:rPr>
        <w:t>5</w:t>
      </w:r>
      <w:r w:rsidRPr="00042206">
        <w:rPr>
          <w:rStyle w:val="codesnippetintext"/>
          <w:rFonts w:ascii="Arial" w:hAnsi="Arial"/>
        </w:rPr>
        <w:t>:</w:t>
      </w:r>
    </w:p>
    <w:p w14:paraId="1F64E3D5" w14:textId="77777777" w:rsidR="00E8111A" w:rsidRDefault="00E8111A" w:rsidP="00E8111A">
      <w:pPr>
        <w:pStyle w:val="tabletext"/>
        <w:jc w:val="left"/>
        <w:rPr>
          <w:rStyle w:val="codesnippetintext"/>
        </w:rPr>
      </w:pPr>
      <w:proofErr w:type="spellStart"/>
      <w:proofErr w:type="gramStart"/>
      <w:r>
        <w:rPr>
          <w:rStyle w:val="codesnippetintext"/>
        </w:rPr>
        <w:t>str</w:t>
      </w:r>
      <w:proofErr w:type="gramEnd"/>
      <w:r>
        <w:rPr>
          <w:rStyle w:val="codesnippetintext"/>
        </w:rPr>
        <w:t>_range</w:t>
      </w:r>
      <w:proofErr w:type="spellEnd"/>
      <w:r>
        <w:rPr>
          <w:rStyle w:val="codesnippetintext"/>
        </w:rPr>
        <w:t>(.s("Hello"), .p(5), .n(-2), .origin(</w:t>
      </w:r>
      <w:proofErr w:type="spellStart"/>
      <w:r>
        <w:rPr>
          <w:rStyle w:val="codesnippetintext"/>
        </w:rPr>
        <w:t>Str</w:t>
      </w:r>
      <w:proofErr w:type="spellEnd"/>
      <w:r>
        <w:rPr>
          <w:rStyle w:val="codesnippetintext"/>
        </w:rPr>
        <w:t>::START))</w:t>
      </w:r>
    </w:p>
    <w:p w14:paraId="7C852330" w14:textId="77777777" w:rsidR="00E8111A" w:rsidRPr="00042206" w:rsidRDefault="00E8111A" w:rsidP="00E8111A">
      <w:pPr>
        <w:pStyle w:val="Textbody"/>
        <w:keepNext/>
        <w:spacing w:after="60"/>
      </w:pPr>
      <w:r w:rsidRPr="00042206">
        <w:t>Result</w:t>
      </w:r>
      <w:r>
        <w:t>:</w:t>
      </w:r>
      <w:r>
        <w:rPr>
          <w:rStyle w:val="codesnippetintext"/>
        </w:rPr>
        <w:t xml:space="preserve"> "lo" </w:t>
      </w:r>
      <w:r>
        <w:t>(2 characters)</w:t>
      </w:r>
    </w:p>
    <w:tbl>
      <w:tblPr>
        <w:tblStyle w:val="TableGrid"/>
        <w:tblW w:w="0" w:type="auto"/>
        <w:tblInd w:w="817" w:type="dxa"/>
        <w:tblLayout w:type="fixed"/>
        <w:tblLook w:val="04A0" w:firstRow="1" w:lastRow="0" w:firstColumn="1" w:lastColumn="0" w:noHBand="0" w:noVBand="1"/>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E8111A" w14:paraId="7FB8FF67" w14:textId="77777777" w:rsidTr="00D65D8A">
        <w:trPr>
          <w:gridBefore w:val="1"/>
          <w:wBefore w:w="142" w:type="dxa"/>
          <w:cantSplit/>
        </w:trPr>
        <w:tc>
          <w:tcPr>
            <w:tcW w:w="2562" w:type="dxa"/>
            <w:gridSpan w:val="12"/>
            <w:tcBorders>
              <w:top w:val="nil"/>
              <w:left w:val="nil"/>
              <w:bottom w:val="nil"/>
              <w:right w:val="nil"/>
            </w:tcBorders>
            <w:vAlign w:val="center"/>
          </w:tcPr>
          <w:p w14:paraId="1AA3ED37" w14:textId="77777777" w:rsidR="00E8111A" w:rsidRDefault="00E8111A" w:rsidP="00D65D8A">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14:paraId="1DD0055D" w14:textId="77777777" w:rsidR="00E8111A" w:rsidRPr="00831623" w:rsidRDefault="00E8111A" w:rsidP="00D65D8A">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14:paraId="506A84F8" w14:textId="77777777" w:rsidR="00E8111A" w:rsidRPr="00831623" w:rsidRDefault="00E8111A" w:rsidP="00D65D8A">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14:paraId="217C032D" w14:textId="77777777" w:rsidR="00E8111A" w:rsidRPr="00831623" w:rsidRDefault="00E8111A" w:rsidP="00D65D8A">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14:paraId="2D928A19" w14:textId="77777777" w:rsidR="00E8111A" w:rsidRPr="00831623" w:rsidRDefault="00E8111A" w:rsidP="00D65D8A">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14:paraId="69C8B620" w14:textId="77777777" w:rsidR="00E8111A" w:rsidRPr="00831623" w:rsidRDefault="00E8111A" w:rsidP="00D65D8A">
            <w:pPr>
              <w:pStyle w:val="tabletext"/>
              <w:rPr>
                <w:b/>
              </w:rPr>
            </w:pPr>
            <w:r>
              <w:rPr>
                <w:b/>
              </w:rPr>
              <w:t>4</w:t>
            </w:r>
          </w:p>
        </w:tc>
        <w:tc>
          <w:tcPr>
            <w:tcW w:w="426" w:type="dxa"/>
            <w:gridSpan w:val="2"/>
            <w:tcBorders>
              <w:top w:val="nil"/>
              <w:left w:val="nil"/>
              <w:bottom w:val="nil"/>
              <w:right w:val="nil"/>
            </w:tcBorders>
            <w:vAlign w:val="center"/>
          </w:tcPr>
          <w:p w14:paraId="53FFC9AF" w14:textId="77777777" w:rsidR="00E8111A" w:rsidRDefault="00E8111A" w:rsidP="00D65D8A">
            <w:pPr>
              <w:pStyle w:val="tabletext"/>
            </w:pPr>
          </w:p>
        </w:tc>
        <w:tc>
          <w:tcPr>
            <w:tcW w:w="426" w:type="dxa"/>
            <w:gridSpan w:val="2"/>
            <w:tcBorders>
              <w:top w:val="nil"/>
              <w:left w:val="nil"/>
              <w:bottom w:val="nil"/>
              <w:right w:val="nil"/>
            </w:tcBorders>
            <w:vAlign w:val="center"/>
          </w:tcPr>
          <w:p w14:paraId="16E9132C" w14:textId="77777777" w:rsidR="00E8111A" w:rsidRDefault="00E8111A" w:rsidP="00D65D8A">
            <w:pPr>
              <w:pStyle w:val="tabletext"/>
            </w:pPr>
          </w:p>
        </w:tc>
        <w:tc>
          <w:tcPr>
            <w:tcW w:w="426" w:type="dxa"/>
            <w:gridSpan w:val="2"/>
            <w:tcBorders>
              <w:top w:val="nil"/>
              <w:left w:val="nil"/>
              <w:bottom w:val="nil"/>
              <w:right w:val="nil"/>
            </w:tcBorders>
            <w:vAlign w:val="center"/>
          </w:tcPr>
          <w:p w14:paraId="0691353C" w14:textId="77777777" w:rsidR="00E8111A" w:rsidRDefault="00E8111A" w:rsidP="00D65D8A">
            <w:pPr>
              <w:pStyle w:val="tabletext"/>
            </w:pPr>
          </w:p>
        </w:tc>
        <w:tc>
          <w:tcPr>
            <w:tcW w:w="426" w:type="dxa"/>
            <w:gridSpan w:val="2"/>
            <w:tcBorders>
              <w:top w:val="nil"/>
              <w:left w:val="nil"/>
              <w:bottom w:val="nil"/>
              <w:right w:val="nil"/>
            </w:tcBorders>
            <w:vAlign w:val="center"/>
          </w:tcPr>
          <w:p w14:paraId="0BB405C2" w14:textId="77777777" w:rsidR="00E8111A" w:rsidRDefault="00E8111A" w:rsidP="00D65D8A">
            <w:pPr>
              <w:pStyle w:val="tabletext"/>
            </w:pPr>
          </w:p>
        </w:tc>
        <w:tc>
          <w:tcPr>
            <w:tcW w:w="426" w:type="dxa"/>
            <w:gridSpan w:val="2"/>
            <w:tcBorders>
              <w:top w:val="nil"/>
              <w:left w:val="nil"/>
              <w:bottom w:val="nil"/>
              <w:right w:val="nil"/>
            </w:tcBorders>
            <w:vAlign w:val="center"/>
          </w:tcPr>
          <w:p w14:paraId="144D977B" w14:textId="77777777" w:rsidR="00E8111A" w:rsidRDefault="00E8111A" w:rsidP="00D65D8A">
            <w:pPr>
              <w:pStyle w:val="tabletext"/>
            </w:pPr>
          </w:p>
        </w:tc>
      </w:tr>
      <w:tr w:rsidR="00E8111A" w14:paraId="0A79B94D" w14:textId="77777777" w:rsidTr="00E8111A">
        <w:trPr>
          <w:gridBefore w:val="1"/>
          <w:wBefore w:w="142" w:type="dxa"/>
          <w:cantSplit/>
        </w:trPr>
        <w:tc>
          <w:tcPr>
            <w:tcW w:w="427" w:type="dxa"/>
            <w:gridSpan w:val="2"/>
            <w:tcBorders>
              <w:top w:val="nil"/>
              <w:left w:val="nil"/>
              <w:bottom w:val="single" w:sz="4" w:space="0" w:color="auto"/>
              <w:right w:val="nil"/>
            </w:tcBorders>
            <w:vAlign w:val="center"/>
          </w:tcPr>
          <w:p w14:paraId="772B1BAF" w14:textId="77777777" w:rsidR="00E8111A" w:rsidRDefault="00E8111A" w:rsidP="00D65D8A">
            <w:pPr>
              <w:pStyle w:val="tabletext"/>
            </w:pPr>
          </w:p>
        </w:tc>
        <w:tc>
          <w:tcPr>
            <w:tcW w:w="427" w:type="dxa"/>
            <w:gridSpan w:val="2"/>
            <w:tcBorders>
              <w:top w:val="nil"/>
              <w:left w:val="nil"/>
              <w:bottom w:val="single" w:sz="4" w:space="0" w:color="auto"/>
              <w:right w:val="nil"/>
            </w:tcBorders>
            <w:vAlign w:val="center"/>
          </w:tcPr>
          <w:p w14:paraId="4BD1FFC9" w14:textId="77777777" w:rsidR="00E8111A" w:rsidRDefault="00E8111A" w:rsidP="00D65D8A">
            <w:pPr>
              <w:pStyle w:val="tabletext"/>
            </w:pPr>
          </w:p>
        </w:tc>
        <w:tc>
          <w:tcPr>
            <w:tcW w:w="427" w:type="dxa"/>
            <w:gridSpan w:val="2"/>
            <w:tcBorders>
              <w:top w:val="nil"/>
              <w:left w:val="nil"/>
              <w:bottom w:val="single" w:sz="4" w:space="0" w:color="auto"/>
              <w:right w:val="nil"/>
            </w:tcBorders>
            <w:vAlign w:val="center"/>
          </w:tcPr>
          <w:p w14:paraId="524E9B8F" w14:textId="77777777" w:rsidR="00E8111A" w:rsidRDefault="00E8111A" w:rsidP="00D65D8A">
            <w:pPr>
              <w:pStyle w:val="tabletext"/>
            </w:pPr>
          </w:p>
        </w:tc>
        <w:tc>
          <w:tcPr>
            <w:tcW w:w="427" w:type="dxa"/>
            <w:gridSpan w:val="2"/>
            <w:tcBorders>
              <w:top w:val="nil"/>
              <w:left w:val="nil"/>
              <w:bottom w:val="single" w:sz="4" w:space="0" w:color="auto"/>
              <w:right w:val="nil"/>
            </w:tcBorders>
            <w:vAlign w:val="center"/>
          </w:tcPr>
          <w:p w14:paraId="2CB2991D" w14:textId="77777777" w:rsidR="00E8111A" w:rsidRDefault="00E8111A" w:rsidP="00D65D8A">
            <w:pPr>
              <w:pStyle w:val="tabletext"/>
            </w:pPr>
          </w:p>
        </w:tc>
        <w:tc>
          <w:tcPr>
            <w:tcW w:w="427" w:type="dxa"/>
            <w:gridSpan w:val="2"/>
            <w:tcBorders>
              <w:top w:val="nil"/>
              <w:left w:val="nil"/>
              <w:bottom w:val="single" w:sz="4" w:space="0" w:color="auto"/>
              <w:right w:val="nil"/>
            </w:tcBorders>
            <w:shd w:val="clear" w:color="auto" w:fill="auto"/>
            <w:vAlign w:val="center"/>
          </w:tcPr>
          <w:p w14:paraId="5AA8B10B" w14:textId="77777777" w:rsidR="00E8111A" w:rsidRDefault="00E8111A" w:rsidP="00D65D8A">
            <w:pPr>
              <w:pStyle w:val="tabletext"/>
            </w:pPr>
          </w:p>
        </w:tc>
        <w:tc>
          <w:tcPr>
            <w:tcW w:w="427" w:type="dxa"/>
            <w:gridSpan w:val="2"/>
            <w:tcBorders>
              <w:top w:val="nil"/>
              <w:left w:val="nil"/>
              <w:bottom w:val="single" w:sz="4" w:space="0" w:color="auto"/>
            </w:tcBorders>
            <w:shd w:val="clear" w:color="auto" w:fill="auto"/>
            <w:vAlign w:val="center"/>
          </w:tcPr>
          <w:p w14:paraId="149CE617" w14:textId="77777777" w:rsidR="00E8111A" w:rsidRDefault="00E8111A" w:rsidP="00D65D8A">
            <w:pPr>
              <w:pStyle w:val="tabletext"/>
            </w:pPr>
          </w:p>
        </w:tc>
        <w:tc>
          <w:tcPr>
            <w:tcW w:w="427" w:type="dxa"/>
            <w:gridSpan w:val="2"/>
            <w:tcBorders>
              <w:top w:val="single" w:sz="4" w:space="0" w:color="auto"/>
              <w:bottom w:val="single" w:sz="4" w:space="0" w:color="auto"/>
            </w:tcBorders>
            <w:shd w:val="clear" w:color="auto" w:fill="auto"/>
            <w:vAlign w:val="center"/>
          </w:tcPr>
          <w:p w14:paraId="6233B3D4" w14:textId="77777777" w:rsidR="00E8111A" w:rsidRDefault="00E8111A" w:rsidP="00D65D8A">
            <w:pPr>
              <w:pStyle w:val="tabletext"/>
              <w:rPr>
                <w:b/>
              </w:rPr>
            </w:pPr>
            <w:r w:rsidRPr="002016F7">
              <w:rPr>
                <w:b/>
              </w:rPr>
              <w:t>H</w:t>
            </w:r>
          </w:p>
        </w:tc>
        <w:tc>
          <w:tcPr>
            <w:tcW w:w="427" w:type="dxa"/>
            <w:gridSpan w:val="2"/>
            <w:tcBorders>
              <w:top w:val="single" w:sz="4" w:space="0" w:color="auto"/>
              <w:bottom w:val="single" w:sz="4" w:space="0" w:color="auto"/>
            </w:tcBorders>
            <w:shd w:val="clear" w:color="auto" w:fill="auto"/>
            <w:vAlign w:val="center"/>
          </w:tcPr>
          <w:p w14:paraId="7486C40C" w14:textId="77777777" w:rsidR="00E8111A" w:rsidRDefault="00E8111A" w:rsidP="00D65D8A">
            <w:pPr>
              <w:pStyle w:val="tabletext"/>
              <w:rPr>
                <w:b/>
              </w:rPr>
            </w:pPr>
            <w:r w:rsidRPr="002016F7">
              <w:rPr>
                <w:b/>
              </w:rPr>
              <w:t>e</w:t>
            </w:r>
          </w:p>
        </w:tc>
        <w:tc>
          <w:tcPr>
            <w:tcW w:w="426" w:type="dxa"/>
            <w:gridSpan w:val="2"/>
            <w:tcBorders>
              <w:top w:val="single" w:sz="4" w:space="0" w:color="auto"/>
              <w:bottom w:val="single" w:sz="4" w:space="0" w:color="auto"/>
            </w:tcBorders>
            <w:shd w:val="clear" w:color="auto" w:fill="auto"/>
            <w:vAlign w:val="center"/>
          </w:tcPr>
          <w:p w14:paraId="711C001C" w14:textId="77777777" w:rsidR="00E8111A" w:rsidRDefault="00E8111A"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14:paraId="5A3D26D5" w14:textId="77777777" w:rsidR="00E8111A" w:rsidRDefault="00E8111A"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14:paraId="7707B289" w14:textId="77777777" w:rsidR="00E8111A" w:rsidRDefault="00E8111A" w:rsidP="00D65D8A">
            <w:pPr>
              <w:pStyle w:val="tabletext"/>
              <w:rPr>
                <w:b/>
              </w:rPr>
            </w:pPr>
            <w:r w:rsidRPr="002016F7">
              <w:rPr>
                <w:b/>
              </w:rPr>
              <w:t>o</w:t>
            </w:r>
          </w:p>
        </w:tc>
        <w:tc>
          <w:tcPr>
            <w:tcW w:w="426" w:type="dxa"/>
            <w:gridSpan w:val="2"/>
            <w:tcBorders>
              <w:top w:val="nil"/>
              <w:bottom w:val="single" w:sz="4" w:space="0" w:color="auto"/>
              <w:right w:val="nil"/>
            </w:tcBorders>
            <w:shd w:val="clear" w:color="auto" w:fill="auto"/>
            <w:vAlign w:val="center"/>
          </w:tcPr>
          <w:p w14:paraId="7D5926F4" w14:textId="77777777" w:rsidR="00E8111A" w:rsidRDefault="00E8111A" w:rsidP="00D65D8A">
            <w:pPr>
              <w:pStyle w:val="tabletext"/>
            </w:pPr>
          </w:p>
        </w:tc>
        <w:tc>
          <w:tcPr>
            <w:tcW w:w="426" w:type="dxa"/>
            <w:gridSpan w:val="2"/>
            <w:tcBorders>
              <w:top w:val="nil"/>
              <w:left w:val="nil"/>
              <w:bottom w:val="single" w:sz="4" w:space="0" w:color="auto"/>
              <w:right w:val="nil"/>
            </w:tcBorders>
            <w:shd w:val="clear" w:color="auto" w:fill="auto"/>
            <w:vAlign w:val="center"/>
          </w:tcPr>
          <w:p w14:paraId="60386223" w14:textId="77777777" w:rsidR="00E8111A" w:rsidRDefault="00E8111A" w:rsidP="00D65D8A">
            <w:pPr>
              <w:pStyle w:val="tabletext"/>
            </w:pPr>
          </w:p>
        </w:tc>
        <w:tc>
          <w:tcPr>
            <w:tcW w:w="426" w:type="dxa"/>
            <w:gridSpan w:val="2"/>
            <w:tcBorders>
              <w:top w:val="nil"/>
              <w:left w:val="nil"/>
              <w:bottom w:val="single" w:sz="4" w:space="0" w:color="auto"/>
              <w:right w:val="nil"/>
            </w:tcBorders>
            <w:shd w:val="clear" w:color="auto" w:fill="auto"/>
            <w:vAlign w:val="center"/>
          </w:tcPr>
          <w:p w14:paraId="6E19D086" w14:textId="77777777" w:rsidR="00E8111A" w:rsidRDefault="00E8111A" w:rsidP="00D65D8A">
            <w:pPr>
              <w:pStyle w:val="tabletext"/>
            </w:pPr>
          </w:p>
        </w:tc>
        <w:tc>
          <w:tcPr>
            <w:tcW w:w="426" w:type="dxa"/>
            <w:gridSpan w:val="2"/>
            <w:tcBorders>
              <w:top w:val="nil"/>
              <w:left w:val="nil"/>
              <w:bottom w:val="single" w:sz="4" w:space="0" w:color="auto"/>
              <w:right w:val="nil"/>
            </w:tcBorders>
            <w:vAlign w:val="center"/>
          </w:tcPr>
          <w:p w14:paraId="6F618F86" w14:textId="77777777" w:rsidR="00E8111A" w:rsidRDefault="00E8111A" w:rsidP="00D65D8A">
            <w:pPr>
              <w:pStyle w:val="tabletext"/>
            </w:pPr>
          </w:p>
        </w:tc>
        <w:tc>
          <w:tcPr>
            <w:tcW w:w="426" w:type="dxa"/>
            <w:gridSpan w:val="2"/>
            <w:tcBorders>
              <w:top w:val="nil"/>
              <w:left w:val="nil"/>
              <w:bottom w:val="single" w:sz="4" w:space="0" w:color="auto"/>
              <w:right w:val="nil"/>
            </w:tcBorders>
            <w:vAlign w:val="center"/>
          </w:tcPr>
          <w:p w14:paraId="0CCC08C9" w14:textId="77777777" w:rsidR="00E8111A" w:rsidRDefault="00E8111A" w:rsidP="00D65D8A">
            <w:pPr>
              <w:pStyle w:val="tabletext"/>
            </w:pPr>
          </w:p>
        </w:tc>
      </w:tr>
      <w:tr w:rsidR="00E8111A" w14:paraId="0A9CE4C4" w14:textId="77777777" w:rsidTr="00D65D8A">
        <w:trPr>
          <w:gridBefore w:val="1"/>
          <w:wBefore w:w="142" w:type="dxa"/>
          <w:cantSplit/>
          <w:trHeight w:hRule="exact" w:val="79"/>
        </w:trPr>
        <w:tc>
          <w:tcPr>
            <w:tcW w:w="427" w:type="dxa"/>
            <w:gridSpan w:val="2"/>
            <w:tcBorders>
              <w:left w:val="nil"/>
              <w:bottom w:val="nil"/>
            </w:tcBorders>
            <w:vAlign w:val="center"/>
          </w:tcPr>
          <w:p w14:paraId="7AC66DE0" w14:textId="77777777" w:rsidR="00E8111A" w:rsidRDefault="00E8111A" w:rsidP="00D65D8A">
            <w:pPr>
              <w:pStyle w:val="tabletext"/>
            </w:pPr>
          </w:p>
        </w:tc>
        <w:tc>
          <w:tcPr>
            <w:tcW w:w="427" w:type="dxa"/>
            <w:gridSpan w:val="2"/>
            <w:tcBorders>
              <w:bottom w:val="nil"/>
            </w:tcBorders>
            <w:vAlign w:val="center"/>
          </w:tcPr>
          <w:p w14:paraId="29721F57" w14:textId="77777777" w:rsidR="00E8111A" w:rsidRDefault="00E8111A" w:rsidP="00D65D8A">
            <w:pPr>
              <w:pStyle w:val="tabletext"/>
            </w:pPr>
          </w:p>
        </w:tc>
        <w:tc>
          <w:tcPr>
            <w:tcW w:w="427" w:type="dxa"/>
            <w:gridSpan w:val="2"/>
            <w:tcBorders>
              <w:bottom w:val="nil"/>
            </w:tcBorders>
            <w:vAlign w:val="center"/>
          </w:tcPr>
          <w:p w14:paraId="1A2914EA" w14:textId="77777777" w:rsidR="00E8111A" w:rsidRDefault="00E8111A" w:rsidP="00D65D8A">
            <w:pPr>
              <w:pStyle w:val="tabletext"/>
            </w:pPr>
          </w:p>
        </w:tc>
        <w:tc>
          <w:tcPr>
            <w:tcW w:w="427" w:type="dxa"/>
            <w:gridSpan w:val="2"/>
            <w:tcBorders>
              <w:bottom w:val="nil"/>
            </w:tcBorders>
            <w:vAlign w:val="center"/>
          </w:tcPr>
          <w:p w14:paraId="35141359" w14:textId="77777777" w:rsidR="00E8111A" w:rsidRDefault="00E8111A" w:rsidP="00D65D8A">
            <w:pPr>
              <w:pStyle w:val="tabletext"/>
            </w:pPr>
          </w:p>
        </w:tc>
        <w:tc>
          <w:tcPr>
            <w:tcW w:w="427" w:type="dxa"/>
            <w:gridSpan w:val="2"/>
            <w:tcBorders>
              <w:bottom w:val="nil"/>
            </w:tcBorders>
            <w:vAlign w:val="center"/>
          </w:tcPr>
          <w:p w14:paraId="5E371BF7" w14:textId="77777777" w:rsidR="00E8111A" w:rsidRDefault="00E8111A" w:rsidP="00D65D8A">
            <w:pPr>
              <w:pStyle w:val="tabletext"/>
            </w:pPr>
          </w:p>
        </w:tc>
        <w:tc>
          <w:tcPr>
            <w:tcW w:w="427" w:type="dxa"/>
            <w:gridSpan w:val="2"/>
            <w:tcBorders>
              <w:bottom w:val="nil"/>
            </w:tcBorders>
            <w:vAlign w:val="center"/>
          </w:tcPr>
          <w:p w14:paraId="0338BC62" w14:textId="77777777" w:rsidR="00E8111A" w:rsidRDefault="00E8111A" w:rsidP="00D65D8A">
            <w:pPr>
              <w:pStyle w:val="tabletext"/>
            </w:pPr>
          </w:p>
        </w:tc>
        <w:tc>
          <w:tcPr>
            <w:tcW w:w="427" w:type="dxa"/>
            <w:gridSpan w:val="2"/>
            <w:tcBorders>
              <w:bottom w:val="nil"/>
            </w:tcBorders>
            <w:vAlign w:val="center"/>
          </w:tcPr>
          <w:p w14:paraId="329FB36D" w14:textId="77777777" w:rsidR="00E8111A" w:rsidRDefault="00E8111A" w:rsidP="00D65D8A">
            <w:pPr>
              <w:pStyle w:val="tabletext"/>
            </w:pPr>
          </w:p>
        </w:tc>
        <w:tc>
          <w:tcPr>
            <w:tcW w:w="427" w:type="dxa"/>
            <w:gridSpan w:val="2"/>
            <w:tcBorders>
              <w:bottom w:val="nil"/>
            </w:tcBorders>
            <w:vAlign w:val="center"/>
          </w:tcPr>
          <w:p w14:paraId="33B31C71" w14:textId="77777777" w:rsidR="00E8111A" w:rsidRDefault="00E8111A" w:rsidP="00D65D8A">
            <w:pPr>
              <w:pStyle w:val="tabletext"/>
            </w:pPr>
          </w:p>
        </w:tc>
        <w:tc>
          <w:tcPr>
            <w:tcW w:w="426" w:type="dxa"/>
            <w:gridSpan w:val="2"/>
            <w:tcBorders>
              <w:bottom w:val="nil"/>
            </w:tcBorders>
            <w:vAlign w:val="center"/>
          </w:tcPr>
          <w:p w14:paraId="7956DC3C" w14:textId="77777777" w:rsidR="00E8111A" w:rsidRDefault="00E8111A" w:rsidP="00D65D8A">
            <w:pPr>
              <w:pStyle w:val="tabletext"/>
            </w:pPr>
          </w:p>
        </w:tc>
        <w:tc>
          <w:tcPr>
            <w:tcW w:w="426" w:type="dxa"/>
            <w:gridSpan w:val="2"/>
            <w:tcBorders>
              <w:bottom w:val="nil"/>
            </w:tcBorders>
            <w:vAlign w:val="center"/>
          </w:tcPr>
          <w:p w14:paraId="144BEB0D" w14:textId="77777777" w:rsidR="00E8111A" w:rsidRDefault="00E8111A" w:rsidP="00D65D8A">
            <w:pPr>
              <w:pStyle w:val="tabletext"/>
            </w:pPr>
          </w:p>
        </w:tc>
        <w:tc>
          <w:tcPr>
            <w:tcW w:w="426" w:type="dxa"/>
            <w:gridSpan w:val="2"/>
            <w:tcBorders>
              <w:bottom w:val="nil"/>
            </w:tcBorders>
            <w:vAlign w:val="center"/>
          </w:tcPr>
          <w:p w14:paraId="3F8511F0" w14:textId="77777777" w:rsidR="00E8111A" w:rsidRDefault="00E8111A" w:rsidP="00D65D8A">
            <w:pPr>
              <w:pStyle w:val="tabletext"/>
            </w:pPr>
          </w:p>
        </w:tc>
        <w:tc>
          <w:tcPr>
            <w:tcW w:w="426" w:type="dxa"/>
            <w:gridSpan w:val="2"/>
            <w:tcBorders>
              <w:bottom w:val="nil"/>
            </w:tcBorders>
            <w:vAlign w:val="center"/>
          </w:tcPr>
          <w:p w14:paraId="6F0DF136" w14:textId="77777777" w:rsidR="00E8111A" w:rsidRDefault="00E8111A" w:rsidP="00D65D8A">
            <w:pPr>
              <w:pStyle w:val="tabletext"/>
            </w:pPr>
          </w:p>
        </w:tc>
        <w:tc>
          <w:tcPr>
            <w:tcW w:w="426" w:type="dxa"/>
            <w:gridSpan w:val="2"/>
            <w:tcBorders>
              <w:bottom w:val="nil"/>
            </w:tcBorders>
            <w:vAlign w:val="center"/>
          </w:tcPr>
          <w:p w14:paraId="04EB9A55" w14:textId="77777777" w:rsidR="00E8111A" w:rsidRDefault="00E8111A" w:rsidP="00D65D8A">
            <w:pPr>
              <w:pStyle w:val="tabletext"/>
            </w:pPr>
          </w:p>
        </w:tc>
        <w:tc>
          <w:tcPr>
            <w:tcW w:w="426" w:type="dxa"/>
            <w:gridSpan w:val="2"/>
            <w:tcBorders>
              <w:bottom w:val="nil"/>
            </w:tcBorders>
            <w:vAlign w:val="center"/>
          </w:tcPr>
          <w:p w14:paraId="5D8C7024" w14:textId="77777777" w:rsidR="00E8111A" w:rsidRDefault="00E8111A" w:rsidP="00D65D8A">
            <w:pPr>
              <w:pStyle w:val="tabletext"/>
            </w:pPr>
          </w:p>
        </w:tc>
        <w:tc>
          <w:tcPr>
            <w:tcW w:w="426" w:type="dxa"/>
            <w:gridSpan w:val="2"/>
            <w:tcBorders>
              <w:bottom w:val="nil"/>
            </w:tcBorders>
            <w:vAlign w:val="center"/>
          </w:tcPr>
          <w:p w14:paraId="6FB6F6EF" w14:textId="77777777" w:rsidR="00E8111A" w:rsidRDefault="00E8111A" w:rsidP="00D65D8A">
            <w:pPr>
              <w:pStyle w:val="tabletext"/>
            </w:pPr>
          </w:p>
        </w:tc>
        <w:tc>
          <w:tcPr>
            <w:tcW w:w="426" w:type="dxa"/>
            <w:gridSpan w:val="2"/>
            <w:tcBorders>
              <w:bottom w:val="nil"/>
              <w:right w:val="nil"/>
            </w:tcBorders>
            <w:vAlign w:val="center"/>
          </w:tcPr>
          <w:p w14:paraId="592C1134" w14:textId="77777777" w:rsidR="00E8111A" w:rsidRDefault="00E8111A" w:rsidP="00D65D8A">
            <w:pPr>
              <w:pStyle w:val="tabletext"/>
            </w:pPr>
          </w:p>
        </w:tc>
      </w:tr>
      <w:tr w:rsidR="00E8111A" w14:paraId="1948CC14" w14:textId="77777777" w:rsidTr="00D65D8A">
        <w:trPr>
          <w:gridAfter w:val="1"/>
          <w:wAfter w:w="142" w:type="dxa"/>
          <w:cantSplit/>
        </w:trPr>
        <w:tc>
          <w:tcPr>
            <w:tcW w:w="427" w:type="dxa"/>
            <w:gridSpan w:val="2"/>
            <w:tcBorders>
              <w:top w:val="nil"/>
              <w:left w:val="nil"/>
              <w:bottom w:val="nil"/>
              <w:right w:val="nil"/>
            </w:tcBorders>
            <w:vAlign w:val="center"/>
          </w:tcPr>
          <w:p w14:paraId="4000E3C2" w14:textId="77777777" w:rsidR="00E8111A" w:rsidRDefault="00E8111A" w:rsidP="00D65D8A">
            <w:pPr>
              <w:pStyle w:val="tabletext"/>
              <w:jc w:val="left"/>
            </w:pPr>
          </w:p>
        </w:tc>
        <w:tc>
          <w:tcPr>
            <w:tcW w:w="427" w:type="dxa"/>
            <w:gridSpan w:val="2"/>
            <w:tcBorders>
              <w:top w:val="nil"/>
              <w:left w:val="nil"/>
              <w:bottom w:val="nil"/>
              <w:right w:val="nil"/>
            </w:tcBorders>
            <w:vAlign w:val="center"/>
          </w:tcPr>
          <w:p w14:paraId="7D2E57EC" w14:textId="77777777" w:rsidR="00E8111A" w:rsidRDefault="00E8111A" w:rsidP="00D65D8A">
            <w:pPr>
              <w:pStyle w:val="tabletext"/>
              <w:jc w:val="left"/>
            </w:pPr>
            <w:r>
              <w:t>…</w:t>
            </w:r>
          </w:p>
        </w:tc>
        <w:tc>
          <w:tcPr>
            <w:tcW w:w="427" w:type="dxa"/>
            <w:gridSpan w:val="2"/>
            <w:tcBorders>
              <w:top w:val="nil"/>
              <w:left w:val="nil"/>
              <w:bottom w:val="nil"/>
              <w:right w:val="nil"/>
            </w:tcBorders>
            <w:vAlign w:val="center"/>
          </w:tcPr>
          <w:p w14:paraId="75EFFFC1" w14:textId="77777777" w:rsidR="00E8111A" w:rsidRDefault="00E8111A" w:rsidP="00D65D8A">
            <w:pPr>
              <w:pStyle w:val="tabletext"/>
              <w:jc w:val="left"/>
            </w:pPr>
            <w:r>
              <w:t>-4</w:t>
            </w:r>
          </w:p>
        </w:tc>
        <w:tc>
          <w:tcPr>
            <w:tcW w:w="427" w:type="dxa"/>
            <w:gridSpan w:val="2"/>
            <w:tcBorders>
              <w:top w:val="nil"/>
              <w:left w:val="nil"/>
              <w:bottom w:val="nil"/>
              <w:right w:val="nil"/>
            </w:tcBorders>
            <w:vAlign w:val="center"/>
          </w:tcPr>
          <w:p w14:paraId="1333753E" w14:textId="77777777" w:rsidR="00E8111A" w:rsidRDefault="00E8111A" w:rsidP="00D65D8A">
            <w:pPr>
              <w:pStyle w:val="tabletext"/>
              <w:jc w:val="left"/>
            </w:pPr>
            <w:r>
              <w:t>-3</w:t>
            </w:r>
          </w:p>
        </w:tc>
        <w:tc>
          <w:tcPr>
            <w:tcW w:w="427" w:type="dxa"/>
            <w:gridSpan w:val="2"/>
            <w:tcBorders>
              <w:top w:val="nil"/>
              <w:left w:val="nil"/>
              <w:bottom w:val="nil"/>
              <w:right w:val="nil"/>
            </w:tcBorders>
            <w:vAlign w:val="center"/>
          </w:tcPr>
          <w:p w14:paraId="3825952E" w14:textId="77777777" w:rsidR="00E8111A" w:rsidRDefault="00E8111A" w:rsidP="00D65D8A">
            <w:pPr>
              <w:pStyle w:val="tabletext"/>
              <w:jc w:val="left"/>
            </w:pPr>
            <w:r>
              <w:t>-2</w:t>
            </w:r>
          </w:p>
        </w:tc>
        <w:tc>
          <w:tcPr>
            <w:tcW w:w="427" w:type="dxa"/>
            <w:gridSpan w:val="2"/>
            <w:tcBorders>
              <w:top w:val="nil"/>
              <w:left w:val="nil"/>
              <w:bottom w:val="nil"/>
              <w:right w:val="nil"/>
            </w:tcBorders>
            <w:vAlign w:val="center"/>
          </w:tcPr>
          <w:p w14:paraId="14D8CE65" w14:textId="77777777" w:rsidR="00E8111A" w:rsidRDefault="00E8111A" w:rsidP="00D65D8A">
            <w:pPr>
              <w:pStyle w:val="tabletext"/>
              <w:jc w:val="left"/>
            </w:pPr>
            <w:r>
              <w:t>-1</w:t>
            </w:r>
          </w:p>
        </w:tc>
        <w:tc>
          <w:tcPr>
            <w:tcW w:w="427" w:type="dxa"/>
            <w:gridSpan w:val="2"/>
            <w:tcBorders>
              <w:top w:val="nil"/>
              <w:left w:val="nil"/>
              <w:bottom w:val="nil"/>
              <w:right w:val="nil"/>
            </w:tcBorders>
            <w:vAlign w:val="center"/>
          </w:tcPr>
          <w:p w14:paraId="5C72B382" w14:textId="77777777" w:rsidR="00E8111A" w:rsidRDefault="00E8111A" w:rsidP="00D65D8A">
            <w:pPr>
              <w:pStyle w:val="tabletext"/>
              <w:jc w:val="left"/>
            </w:pPr>
            <w:r>
              <w:t>0</w:t>
            </w:r>
          </w:p>
        </w:tc>
        <w:tc>
          <w:tcPr>
            <w:tcW w:w="427" w:type="dxa"/>
            <w:gridSpan w:val="2"/>
            <w:tcBorders>
              <w:top w:val="nil"/>
              <w:left w:val="nil"/>
              <w:bottom w:val="nil"/>
              <w:right w:val="nil"/>
            </w:tcBorders>
            <w:vAlign w:val="center"/>
          </w:tcPr>
          <w:p w14:paraId="375D729F" w14:textId="77777777" w:rsidR="00E8111A" w:rsidRDefault="00E8111A" w:rsidP="00D65D8A">
            <w:pPr>
              <w:pStyle w:val="tabletext"/>
              <w:jc w:val="left"/>
            </w:pPr>
            <w:r>
              <w:t>1</w:t>
            </w:r>
          </w:p>
        </w:tc>
        <w:tc>
          <w:tcPr>
            <w:tcW w:w="426" w:type="dxa"/>
            <w:gridSpan w:val="2"/>
            <w:tcBorders>
              <w:top w:val="nil"/>
              <w:left w:val="nil"/>
              <w:bottom w:val="nil"/>
              <w:right w:val="nil"/>
            </w:tcBorders>
            <w:vAlign w:val="center"/>
          </w:tcPr>
          <w:p w14:paraId="170302EC" w14:textId="77777777" w:rsidR="00E8111A" w:rsidRDefault="00E8111A" w:rsidP="00D65D8A">
            <w:pPr>
              <w:pStyle w:val="tabletext"/>
              <w:jc w:val="left"/>
            </w:pPr>
            <w:r>
              <w:t>2</w:t>
            </w:r>
          </w:p>
        </w:tc>
        <w:tc>
          <w:tcPr>
            <w:tcW w:w="426" w:type="dxa"/>
            <w:gridSpan w:val="2"/>
            <w:tcBorders>
              <w:top w:val="nil"/>
              <w:left w:val="nil"/>
              <w:bottom w:val="nil"/>
              <w:right w:val="nil"/>
            </w:tcBorders>
            <w:vAlign w:val="center"/>
          </w:tcPr>
          <w:p w14:paraId="6993E44F" w14:textId="77777777" w:rsidR="00E8111A" w:rsidRDefault="00E8111A" w:rsidP="00D65D8A">
            <w:pPr>
              <w:pStyle w:val="tabletext"/>
              <w:jc w:val="left"/>
            </w:pPr>
            <w:r>
              <w:t>3</w:t>
            </w:r>
          </w:p>
        </w:tc>
        <w:tc>
          <w:tcPr>
            <w:tcW w:w="426" w:type="dxa"/>
            <w:gridSpan w:val="2"/>
            <w:tcBorders>
              <w:top w:val="nil"/>
              <w:left w:val="nil"/>
              <w:bottom w:val="nil"/>
              <w:right w:val="nil"/>
            </w:tcBorders>
            <w:vAlign w:val="center"/>
          </w:tcPr>
          <w:p w14:paraId="69AA9CF6" w14:textId="77777777" w:rsidR="00E8111A" w:rsidRDefault="00E8111A" w:rsidP="00D65D8A">
            <w:pPr>
              <w:pStyle w:val="tabletext"/>
              <w:jc w:val="left"/>
            </w:pPr>
            <w:r>
              <w:t>4</w:t>
            </w:r>
          </w:p>
        </w:tc>
        <w:tc>
          <w:tcPr>
            <w:tcW w:w="426" w:type="dxa"/>
            <w:gridSpan w:val="2"/>
            <w:tcBorders>
              <w:top w:val="nil"/>
              <w:left w:val="nil"/>
              <w:bottom w:val="nil"/>
              <w:right w:val="nil"/>
            </w:tcBorders>
            <w:vAlign w:val="center"/>
          </w:tcPr>
          <w:p w14:paraId="515489A5" w14:textId="77777777" w:rsidR="00E8111A" w:rsidRDefault="00E8111A" w:rsidP="00D65D8A">
            <w:pPr>
              <w:pStyle w:val="tabletext"/>
              <w:jc w:val="left"/>
            </w:pPr>
            <w:r>
              <w:t>5</w:t>
            </w:r>
          </w:p>
        </w:tc>
        <w:tc>
          <w:tcPr>
            <w:tcW w:w="426" w:type="dxa"/>
            <w:gridSpan w:val="2"/>
            <w:tcBorders>
              <w:top w:val="nil"/>
              <w:left w:val="nil"/>
              <w:bottom w:val="nil"/>
              <w:right w:val="nil"/>
            </w:tcBorders>
            <w:vAlign w:val="center"/>
          </w:tcPr>
          <w:p w14:paraId="33315795" w14:textId="77777777" w:rsidR="00E8111A" w:rsidRDefault="00E8111A" w:rsidP="00D65D8A">
            <w:pPr>
              <w:pStyle w:val="tabletext"/>
              <w:jc w:val="left"/>
              <w:rPr>
                <w:lang w:eastAsia="en-US"/>
              </w:rPr>
            </w:pPr>
            <w:r>
              <w:t>6</w:t>
            </w:r>
          </w:p>
        </w:tc>
        <w:tc>
          <w:tcPr>
            <w:tcW w:w="426" w:type="dxa"/>
            <w:gridSpan w:val="2"/>
            <w:tcBorders>
              <w:top w:val="nil"/>
              <w:left w:val="nil"/>
              <w:bottom w:val="nil"/>
              <w:right w:val="nil"/>
            </w:tcBorders>
            <w:vAlign w:val="center"/>
          </w:tcPr>
          <w:p w14:paraId="06F9C467" w14:textId="77777777" w:rsidR="00E8111A" w:rsidRDefault="00E8111A" w:rsidP="00D65D8A">
            <w:pPr>
              <w:pStyle w:val="tabletext"/>
              <w:jc w:val="left"/>
              <w:rPr>
                <w:lang w:eastAsia="en-US"/>
              </w:rPr>
            </w:pPr>
            <w:r>
              <w:t>7</w:t>
            </w:r>
          </w:p>
        </w:tc>
        <w:tc>
          <w:tcPr>
            <w:tcW w:w="426" w:type="dxa"/>
            <w:gridSpan w:val="2"/>
            <w:tcBorders>
              <w:top w:val="nil"/>
              <w:left w:val="nil"/>
              <w:bottom w:val="nil"/>
              <w:right w:val="nil"/>
            </w:tcBorders>
            <w:vAlign w:val="center"/>
          </w:tcPr>
          <w:p w14:paraId="36F04BA8" w14:textId="77777777" w:rsidR="00E8111A" w:rsidRDefault="00E8111A" w:rsidP="00D65D8A">
            <w:pPr>
              <w:pStyle w:val="tabletext"/>
              <w:jc w:val="left"/>
              <w:rPr>
                <w:lang w:eastAsia="en-US"/>
              </w:rPr>
            </w:pPr>
            <w:r>
              <w:t>8</w:t>
            </w:r>
          </w:p>
        </w:tc>
        <w:tc>
          <w:tcPr>
            <w:tcW w:w="426" w:type="dxa"/>
            <w:gridSpan w:val="2"/>
            <w:tcBorders>
              <w:top w:val="nil"/>
              <w:left w:val="nil"/>
              <w:bottom w:val="nil"/>
              <w:right w:val="nil"/>
            </w:tcBorders>
            <w:vAlign w:val="center"/>
          </w:tcPr>
          <w:p w14:paraId="3B933443" w14:textId="77777777" w:rsidR="00E8111A" w:rsidRDefault="00E8111A" w:rsidP="00D65D8A">
            <w:pPr>
              <w:pStyle w:val="tabletext"/>
              <w:jc w:val="left"/>
              <w:rPr>
                <w:lang w:eastAsia="en-US"/>
              </w:rPr>
            </w:pPr>
            <w:r>
              <w:t>…</w:t>
            </w:r>
          </w:p>
        </w:tc>
      </w:tr>
      <w:tr w:rsidR="00E8111A" w14:paraId="02675F0C" w14:textId="77777777" w:rsidTr="00D65D8A">
        <w:trPr>
          <w:gridAfter w:val="1"/>
          <w:wAfter w:w="142" w:type="dxa"/>
          <w:cantSplit/>
        </w:trPr>
        <w:tc>
          <w:tcPr>
            <w:tcW w:w="427" w:type="dxa"/>
            <w:gridSpan w:val="2"/>
            <w:tcBorders>
              <w:top w:val="nil"/>
              <w:left w:val="nil"/>
              <w:bottom w:val="nil"/>
              <w:right w:val="nil"/>
            </w:tcBorders>
            <w:vAlign w:val="center"/>
          </w:tcPr>
          <w:p w14:paraId="18C9D7A9" w14:textId="77777777" w:rsidR="00E8111A" w:rsidRDefault="00E8111A" w:rsidP="00D65D8A">
            <w:pPr>
              <w:pStyle w:val="tabletext"/>
              <w:jc w:val="left"/>
            </w:pPr>
          </w:p>
        </w:tc>
        <w:tc>
          <w:tcPr>
            <w:tcW w:w="6397" w:type="dxa"/>
            <w:gridSpan w:val="30"/>
            <w:tcBorders>
              <w:top w:val="nil"/>
              <w:left w:val="nil"/>
              <w:bottom w:val="nil"/>
              <w:right w:val="nil"/>
            </w:tcBorders>
            <w:vAlign w:val="center"/>
          </w:tcPr>
          <w:p w14:paraId="1263314F" w14:textId="77777777" w:rsidR="00E8111A" w:rsidRDefault="00E8111A" w:rsidP="00D65D8A">
            <w:pPr>
              <w:pStyle w:val="tabletext"/>
            </w:pPr>
            <w:r>
              <w:t xml:space="preserve">Boundary position relative to </w:t>
            </w:r>
            <w:proofErr w:type="spellStart"/>
            <w:r>
              <w:t>Str</w:t>
            </w:r>
            <w:proofErr w:type="spellEnd"/>
            <w:r>
              <w:t>::START</w:t>
            </w:r>
          </w:p>
        </w:tc>
      </w:tr>
    </w:tbl>
    <w:p w14:paraId="52B5FD71" w14:textId="77777777" w:rsidR="00E8111A" w:rsidRDefault="00E8111A" w:rsidP="00E8111A">
      <w:pPr>
        <w:pStyle w:val="Textbody"/>
      </w:pPr>
    </w:p>
    <w:p w14:paraId="2AC8A6BB" w14:textId="77777777" w:rsidR="00924DC9" w:rsidRDefault="00E97A7A" w:rsidP="000C168B">
      <w:pPr>
        <w:pStyle w:val="Heading1"/>
      </w:pPr>
      <w:bookmarkStart w:id="37" w:name="_Ref383027468"/>
      <w:r>
        <w:lastRenderedPageBreak/>
        <w:t>Regular expression processing</w:t>
      </w:r>
      <w:bookmarkEnd w:id="37"/>
    </w:p>
    <w:p w14:paraId="6EB113C5" w14:textId="77777777" w:rsidR="00924DC9" w:rsidRDefault="00E97A7A" w:rsidP="00F43B30">
      <w:pPr>
        <w:pStyle w:val="Textbody"/>
      </w:pPr>
      <w:proofErr w:type="gramStart"/>
      <w:r>
        <w:rPr>
          <w:rStyle w:val="codesnippetintext"/>
        </w:rPr>
        <w:t>svlib</w:t>
      </w:r>
      <w:proofErr w:type="gramEnd"/>
      <w:r>
        <w:t xml:space="preserve"> supports regular expression matching and substitution wi</w:t>
      </w:r>
      <w:r w:rsidR="00471941">
        <w:t>t</w:t>
      </w:r>
      <w:r>
        <w:t>hin strings.</w:t>
      </w:r>
    </w:p>
    <w:p w14:paraId="1A50637B" w14:textId="77777777" w:rsidR="00924DC9" w:rsidRPr="00A03056" w:rsidRDefault="00E97A7A" w:rsidP="00F43B30">
      <w:pPr>
        <w:pStyle w:val="Textbody"/>
      </w:pPr>
      <w:r>
        <w:t xml:space="preserve">This document does not describe how to </w:t>
      </w:r>
      <w:r w:rsidR="00F43B30">
        <w:t>write</w:t>
      </w:r>
      <w:r>
        <w:t xml:space="preserve"> regular expressions. </w:t>
      </w:r>
      <w:proofErr w:type="gramStart"/>
      <w:r w:rsidRPr="00F43B30">
        <w:rPr>
          <w:rStyle w:val="codesnippetintext"/>
        </w:rPr>
        <w:t>svlib</w:t>
      </w:r>
      <w:proofErr w:type="gramEnd"/>
      <w:r>
        <w:t xml:space="preserve"> uses the </w:t>
      </w:r>
      <w:r w:rsidR="00205B91">
        <w:t>"</w:t>
      </w:r>
      <w:r w:rsidR="00A03056">
        <w:t>extended regular expression</w:t>
      </w:r>
      <w:r w:rsidR="00205B91">
        <w:t>"</w:t>
      </w:r>
      <w:r w:rsidR="00A03056">
        <w:t xml:space="preserve">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r w:rsidRPr="00F43B30">
        <w:rPr>
          <w:rStyle w:val="codesnippetintext"/>
        </w:rPr>
        <w:t>regex</w:t>
      </w:r>
      <w:r>
        <w:t xml:space="preserve"> or any of the numerous online regular expression tutorials.</w:t>
      </w:r>
      <w:r w:rsidR="00A03056">
        <w:t xml:space="preserve"> The regex dialect</w:t>
      </w:r>
      <w:r w:rsidR="00A33598">
        <w:t xml:space="preserve"> of </w:t>
      </w:r>
      <w:r w:rsidR="00A33598" w:rsidRPr="00741A5E">
        <w:rPr>
          <w:rStyle w:val="codesnippetintext"/>
        </w:rPr>
        <w:t>svlib</w:t>
      </w:r>
      <w:r w:rsidR="00A03056">
        <w:t xml:space="preserve"> is in almost all respects the same as that used by the Unix/Linux command </w:t>
      </w:r>
      <w:proofErr w:type="spellStart"/>
      <w:r w:rsidR="00A03056">
        <w:rPr>
          <w:rStyle w:val="codesnippetintext"/>
        </w:rPr>
        <w:t>egrep</w:t>
      </w:r>
      <w:proofErr w:type="spellEnd"/>
      <w:r w:rsidR="00A03056">
        <w:t>.</w:t>
      </w:r>
    </w:p>
    <w:p w14:paraId="1905235A" w14:textId="77777777"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r>
        <w:rPr>
          <w:rStyle w:val="codesnippetintext"/>
        </w:rPr>
        <w:t>Regex</w:t>
      </w:r>
      <w:r>
        <w:t xml:space="preserve">. You can call </w:t>
      </w:r>
      <w:r w:rsidR="00707DE9">
        <w:t xml:space="preserve">the </w:t>
      </w:r>
      <w:r>
        <w:t xml:space="preserve">query functions in a </w:t>
      </w:r>
      <w:r>
        <w:rPr>
          <w:rStyle w:val="codesnippetintext"/>
        </w:rPr>
        <w:t>Regex</w:t>
      </w:r>
      <w:r>
        <w:t xml:space="preserve"> object to find out about the matches that were discovered by the last match attempt, and perform substitution operations.</w:t>
      </w:r>
    </w:p>
    <w:p w14:paraId="7529F9FA" w14:textId="569DE7A2"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w:t>
      </w:r>
      <w:proofErr w:type="gramStart"/>
      <w:r>
        <w:t>a</w:t>
      </w:r>
      <w:proofErr w:type="gramEnd"/>
      <w:r>
        <w:t xml:space="preserve"> </w:t>
      </w:r>
      <w:proofErr w:type="spellStart"/>
      <w:r>
        <w:rPr>
          <w:rStyle w:val="codesnippetintext"/>
        </w:rPr>
        <w:t>Str</w:t>
      </w:r>
      <w:proofErr w:type="spellEnd"/>
      <w:r>
        <w:t xml:space="preserve"> object (see section</w:t>
      </w:r>
      <w:r w:rsidR="00590258">
        <w:t xml:space="preserve"> </w:t>
      </w:r>
      <w:r w:rsidR="00590258">
        <w:fldChar w:fldCharType="begin"/>
      </w:r>
      <w:r w:rsidR="00590258">
        <w:instrText xml:space="preserve"> REF _Ref424650096 \r \h </w:instrText>
      </w:r>
      <w:r w:rsidR="00590258">
        <w:fldChar w:fldCharType="separate"/>
      </w:r>
      <w:r w:rsidR="00590258">
        <w:t>5.1</w:t>
      </w:r>
      <w:r w:rsidR="00590258">
        <w:fldChar w:fldCharType="end"/>
      </w:r>
      <w:r>
        <w:t>).</w:t>
      </w:r>
    </w:p>
    <w:p w14:paraId="6667D432" w14:textId="77777777" w:rsidR="00924DC9" w:rsidRDefault="00E97A7A" w:rsidP="00F43B30">
      <w:pPr>
        <w:pStyle w:val="Textbody"/>
      </w:pPr>
      <w:r>
        <w:t>The basic steps in performing a regular expression match are:</w:t>
      </w:r>
    </w:p>
    <w:p w14:paraId="38445D0E" w14:textId="77777777" w:rsidR="00812268" w:rsidRDefault="00E97A7A">
      <w:pPr>
        <w:pStyle w:val="Textbody"/>
        <w:numPr>
          <w:ilvl w:val="0"/>
          <w:numId w:val="21"/>
        </w:numPr>
      </w:pPr>
      <w:r>
        <w:t xml:space="preserve">Construct </w:t>
      </w:r>
      <w:proofErr w:type="gramStart"/>
      <w:r>
        <w:t>a</w:t>
      </w:r>
      <w:proofErr w:type="gramEnd"/>
      <w:r>
        <w:t xml:space="preserve"> </w:t>
      </w:r>
      <w:proofErr w:type="spellStart"/>
      <w:r>
        <w:rPr>
          <w:rStyle w:val="codesnippetintext"/>
        </w:rPr>
        <w:t>Str</w:t>
      </w:r>
      <w:proofErr w:type="spellEnd"/>
      <w:r>
        <w:t xml:space="preserve"> object containing the string that you wish to examine. (In practice it's likely that this object already exists because you have already been working on the string in question.)</w:t>
      </w:r>
    </w:p>
    <w:p w14:paraId="31B2A23A" w14:textId="77777777" w:rsidR="00812268" w:rsidRDefault="00E97A7A">
      <w:pPr>
        <w:pStyle w:val="Textbody"/>
        <w:numPr>
          <w:ilvl w:val="0"/>
          <w:numId w:val="21"/>
        </w:numPr>
      </w:pPr>
      <w:r>
        <w:t xml:space="preserve">Construct a </w:t>
      </w:r>
      <w:r>
        <w:rPr>
          <w:rStyle w:val="codesnippetintext"/>
        </w:rPr>
        <w:t>Regex</w:t>
      </w:r>
      <w:r>
        <w:t xml:space="preserve"> object and set it up to contain your chosen regular expression, together with options such as case sensitivity and end-of-line handling.</w:t>
      </w:r>
    </w:p>
    <w:p w14:paraId="2D065121" w14:textId="77777777" w:rsidR="00812268" w:rsidRDefault="00E97A7A">
      <w:pPr>
        <w:pStyle w:val="Textbody"/>
        <w:numPr>
          <w:ilvl w:val="0"/>
          <w:numId w:val="21"/>
        </w:numPr>
      </w:pPr>
      <w:r>
        <w:t xml:space="preserve">Call the </w:t>
      </w:r>
      <w:r>
        <w:rPr>
          <w:rStyle w:val="codesnippetintext"/>
        </w:rPr>
        <w:t>test</w:t>
      </w:r>
      <w:r>
        <w:t xml:space="preserve"> method of the </w:t>
      </w:r>
      <w:r>
        <w:rPr>
          <w:rStyle w:val="codesnippetintext"/>
        </w:rPr>
        <w:t>Regex</w:t>
      </w:r>
      <w:r>
        <w:t xml:space="preserve"> object to perform the match, returning information about whether the match succeeded (found a match) or failed.</w:t>
      </w:r>
    </w:p>
    <w:p w14:paraId="66633275" w14:textId="77777777" w:rsidR="00812268" w:rsidRDefault="00E97A7A">
      <w:pPr>
        <w:pStyle w:val="Textbody"/>
        <w:numPr>
          <w:ilvl w:val="0"/>
          <w:numId w:val="21"/>
        </w:numPr>
      </w:pPr>
      <w:r>
        <w:t xml:space="preserve">Call other methods of the </w:t>
      </w:r>
      <w:r>
        <w:rPr>
          <w:rStyle w:val="codesnippetintext"/>
        </w:rPr>
        <w:t>Regex</w:t>
      </w:r>
      <w:r>
        <w:t xml:space="preserve"> object to retrieve more detailed results such as matches corresponding to parenthesized groups, or to perform substitution operations.</w:t>
      </w:r>
    </w:p>
    <w:p w14:paraId="069399AF" w14:textId="77777777" w:rsidR="00924DC9" w:rsidRDefault="00F43B30" w:rsidP="00F43B30">
      <w:pPr>
        <w:pStyle w:val="Textbody"/>
      </w:pPr>
      <w:r>
        <w:t>C</w:t>
      </w:r>
      <w:r w:rsidR="00E97A7A">
        <w:t>onvenience functions exist to simplify some of these steps in situations where only standard matching operations are required.</w:t>
      </w:r>
    </w:p>
    <w:p w14:paraId="677B869E" w14:textId="77777777" w:rsidR="00924DC9" w:rsidRDefault="00E97A7A" w:rsidP="00F43B30">
      <w:pPr>
        <w:pStyle w:val="Textbody"/>
      </w:pPr>
      <w:r>
        <w:t>First we describe the more flexible approach in which objects are created explicitly. Later in this section we cover the package-level convenience functions.</w:t>
      </w:r>
    </w:p>
    <w:p w14:paraId="08E85682" w14:textId="77777777" w:rsidR="00924DC9" w:rsidRDefault="00E97A7A" w:rsidP="00924DC9">
      <w:pPr>
        <w:pStyle w:val="Heading2"/>
      </w:pPr>
      <w:r>
        <w:t>Constructing and configuring a Regex object</w:t>
      </w:r>
    </w:p>
    <w:p w14:paraId="544B7D69" w14:textId="77777777" w:rsidR="00924DC9" w:rsidRPr="00FB6BFD" w:rsidRDefault="00E97A7A">
      <w:pPr>
        <w:pStyle w:val="topic-bar"/>
      </w:pPr>
      <w:proofErr w:type="gramStart"/>
      <w:r w:rsidRPr="00FB6BFD">
        <w:t>static</w:t>
      </w:r>
      <w:proofErr w:type="gramEnd"/>
      <w:r w:rsidRPr="00FB6BFD">
        <w:t xml:space="preserve"> function Regex Regex::create(string re=</w:t>
      </w:r>
      <w:r w:rsidR="00205B91" w:rsidRPr="00FB6BFD">
        <w:t>""</w:t>
      </w:r>
      <w:r w:rsidRPr="00FB6BFD">
        <w:t xml:space="preserve">, </w:t>
      </w:r>
      <w:proofErr w:type="spellStart"/>
      <w:r w:rsidRPr="00FB6BFD">
        <w:t>int</w:t>
      </w:r>
      <w:proofErr w:type="spellEnd"/>
      <w:r w:rsidRPr="00FB6BFD">
        <w:t xml:space="preserve"> opts=0);</w:t>
      </w:r>
    </w:p>
    <w:p w14:paraId="6F170A38" w14:textId="77777777" w:rsidR="00924DC9" w:rsidRPr="00FB6BFD" w:rsidRDefault="00E97A7A">
      <w:pPr>
        <w:pStyle w:val="topic-bar"/>
      </w:pPr>
      <w:proofErr w:type="gramStart"/>
      <w:r w:rsidRPr="00FB6BFD">
        <w:t>function</w:t>
      </w:r>
      <w:proofErr w:type="gramEnd"/>
      <w:r w:rsidRPr="00FB6BFD">
        <w:t xml:space="preserve"> void </w:t>
      </w:r>
      <w:proofErr w:type="spellStart"/>
      <w:r w:rsidRPr="00FB6BFD">
        <w:t>setRE</w:t>
      </w:r>
      <w:proofErr w:type="spellEnd"/>
      <w:r w:rsidRPr="00FB6BFD">
        <w:t>(string re);</w:t>
      </w:r>
    </w:p>
    <w:p w14:paraId="61F007D1" w14:textId="77777777" w:rsidR="00924DC9" w:rsidRPr="00FB6BFD" w:rsidRDefault="00E97A7A">
      <w:pPr>
        <w:pStyle w:val="topic-bar"/>
      </w:pPr>
      <w:proofErr w:type="gramStart"/>
      <w:r w:rsidRPr="00FB6BFD">
        <w:t>function</w:t>
      </w:r>
      <w:proofErr w:type="gramEnd"/>
      <w:r w:rsidRPr="00FB6BFD">
        <w:t xml:space="preserve"> void </w:t>
      </w:r>
      <w:proofErr w:type="spellStart"/>
      <w:r w:rsidRPr="00FB6BFD">
        <w:t>setOpts</w:t>
      </w:r>
      <w:proofErr w:type="spellEnd"/>
      <w:r w:rsidRPr="00FB6BFD">
        <w:t>(</w:t>
      </w:r>
      <w:proofErr w:type="spellStart"/>
      <w:r w:rsidRPr="00FB6BFD">
        <w:t>int</w:t>
      </w:r>
      <w:proofErr w:type="spellEnd"/>
      <w:r w:rsidRPr="00FB6BFD">
        <w:t xml:space="preserve"> opts);</w:t>
      </w:r>
    </w:p>
    <w:p w14:paraId="5068D855" w14:textId="77777777" w:rsidR="00924DC9" w:rsidRDefault="00E97A7A">
      <w:pPr>
        <w:pStyle w:val="Textbody"/>
      </w:pPr>
      <w:r>
        <w:t xml:space="preserve">To perform regular expression matching it is first necessary to construct a </w:t>
      </w:r>
      <w:r>
        <w:rPr>
          <w:rStyle w:val="codesnippetintext"/>
        </w:rPr>
        <w:t>Regex</w:t>
      </w:r>
      <w:r>
        <w:t xml:space="preserve"> object and set it up appropriately. This is done in the usual way by means of the </w:t>
      </w:r>
      <w:r>
        <w:rPr>
          <w:rStyle w:val="codesnippetintext"/>
        </w:rPr>
        <w:t>Regex</w:t>
      </w:r>
      <w:r>
        <w:t xml:space="preserve"> class's static </w:t>
      </w:r>
      <w:r>
        <w:rPr>
          <w:rStyle w:val="codesnippetintext"/>
        </w:rPr>
        <w:t>create</w:t>
      </w:r>
      <w:r>
        <w:t xml:space="preserve"> method (see section </w:t>
      </w:r>
      <w:fldSimple w:instr=" PAGEREF __RefNumPara__285_1220112269 ">
        <w:r w:rsidR="00CE1BC4">
          <w:rPr>
            <w:noProof/>
          </w:rPr>
          <w:t>5</w:t>
        </w:r>
      </w:fldSimple>
      <w:r>
        <w:t>):</w:t>
      </w:r>
    </w:p>
    <w:p w14:paraId="614014EF" w14:textId="77777777" w:rsidR="00924DC9" w:rsidRDefault="00E97A7A">
      <w:pPr>
        <w:pStyle w:val="PreformattedText"/>
      </w:pPr>
      <w:r>
        <w:t xml:space="preserve">Regex </w:t>
      </w:r>
      <w:proofErr w:type="spellStart"/>
      <w:r>
        <w:t>myRE</w:t>
      </w:r>
      <w:proofErr w:type="spellEnd"/>
      <w:r>
        <w:t xml:space="preserve"> = Regex</w:t>
      </w:r>
      <w:proofErr w:type="gramStart"/>
      <w:r>
        <w:t>::</w:t>
      </w:r>
      <w:proofErr w:type="gramEnd"/>
      <w:r>
        <w:t>create();</w:t>
      </w:r>
    </w:p>
    <w:p w14:paraId="72700FC7" w14:textId="77777777"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14:paraId="501A4844" w14:textId="77777777" w:rsidR="00924DC9" w:rsidRDefault="00E97A7A" w:rsidP="00924DC9">
      <w:pPr>
        <w:pStyle w:val="Heading3"/>
      </w:pPr>
      <w:r>
        <w:t>Setting the regular expression</w:t>
      </w:r>
    </w:p>
    <w:p w14:paraId="1B534607" w14:textId="77777777"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Regex object you can set up the object's regular expression string.</w:t>
      </w:r>
    </w:p>
    <w:p w14:paraId="64B22E8B" w14:textId="77777777" w:rsidR="00924DC9" w:rsidRDefault="00E97A7A">
      <w:pPr>
        <w:pStyle w:val="Textbody"/>
      </w:pPr>
      <w:r>
        <w:lastRenderedPageBreak/>
        <w:t xml:space="preserve">Suppose, for example, that you wish to search for a string of any three uppercase letters. Having created the </w:t>
      </w:r>
      <w:r w:rsidRPr="00F43B30">
        <w:rPr>
          <w:rStyle w:val="codesnippetintext"/>
        </w:rPr>
        <w:t>Regex</w:t>
      </w:r>
      <w:r>
        <w:t xml:space="preserve"> object as shown above, you would then supply the regular expression string thus:</w:t>
      </w:r>
    </w:p>
    <w:p w14:paraId="22B06696" w14:textId="77777777" w:rsidR="00924DC9" w:rsidRDefault="00E97A7A">
      <w:pPr>
        <w:pStyle w:val="PreformattedText"/>
      </w:pPr>
      <w:proofErr w:type="spellStart"/>
      <w:proofErr w:type="gramStart"/>
      <w:r>
        <w:t>myRE.setRE</w:t>
      </w:r>
      <w:proofErr w:type="spellEnd"/>
      <w:proofErr w:type="gramEnd"/>
      <w:r>
        <w:t>(</w:t>
      </w:r>
      <w:r w:rsidR="00205B91">
        <w:t>"</w:t>
      </w:r>
      <w:r>
        <w:t>[A-Z]{3}</w:t>
      </w:r>
      <w:r w:rsidR="00205B91">
        <w:t>"</w:t>
      </w:r>
      <w:r>
        <w:t>);</w:t>
      </w:r>
    </w:p>
    <w:p w14:paraId="645C4508" w14:textId="77777777" w:rsidR="00812268" w:rsidRDefault="00E97A7A">
      <w:pPr>
        <w:pStyle w:val="codesn"/>
      </w:pPr>
      <w:r>
        <w:t xml:space="preserve">Some care is required when specifying the regular expression string. Many regular expressions require backslash-escapes to indicate special characters, or to remove special regex meaning from characters such as </w:t>
      </w:r>
      <w:r w:rsidR="00630FF7" w:rsidRPr="00630FF7">
        <w:rPr>
          <w:rStyle w:val="codesnippetintext"/>
        </w:rPr>
        <w:t>$</w:t>
      </w:r>
      <w:r>
        <w:t xml:space="preserve">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regex matching one or more dollar-signs is </w:t>
      </w:r>
      <w:r w:rsidRPr="00F43B30">
        <w:rPr>
          <w:rStyle w:val="codesnippetintext"/>
        </w:rPr>
        <w:t>\$</w:t>
      </w:r>
      <w:r>
        <w:t xml:space="preserve">+ but to write that as a SystemVerilog string literal you must specify </w:t>
      </w:r>
      <w:r w:rsidR="00205B91">
        <w:rPr>
          <w:rStyle w:val="codesnippetintext"/>
        </w:rPr>
        <w:t>"</w:t>
      </w:r>
      <w:r w:rsidRPr="00F43B30">
        <w:rPr>
          <w:rStyle w:val="codesnippetintext"/>
        </w:rPr>
        <w:t>\\$+</w:t>
      </w:r>
      <w:r w:rsidR="00205B91">
        <w:rPr>
          <w:rStyle w:val="codesnippetintext"/>
        </w:rPr>
        <w:t>"</w:t>
      </w:r>
      <w:r w:rsidR="00F43B30">
        <w:t xml:space="preserve"> as in the following example:</w:t>
      </w:r>
    </w:p>
    <w:p w14:paraId="42D13B1E" w14:textId="77777777" w:rsidR="00924DC9" w:rsidRDefault="00E97A7A">
      <w:pPr>
        <w:pStyle w:val="PreformattedText"/>
      </w:pPr>
      <w:proofErr w:type="spellStart"/>
      <w:proofErr w:type="gramStart"/>
      <w:r>
        <w:t>myRE.setRE</w:t>
      </w:r>
      <w:proofErr w:type="spellEnd"/>
      <w:proofErr w:type="gramEnd"/>
      <w:r>
        <w:t>(</w:t>
      </w:r>
      <w:r w:rsidR="00205B91">
        <w:t>"</w:t>
      </w:r>
      <w:r>
        <w:t>\\$+</w:t>
      </w:r>
      <w:r w:rsidR="00205B91">
        <w:t>"</w:t>
      </w:r>
      <w:r>
        <w:t>);</w:t>
      </w:r>
    </w:p>
    <w:p w14:paraId="6FD5C75C" w14:textId="77777777"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regex that matches a single backslash character. </w:t>
      </w:r>
      <w:r w:rsidR="00707DE9">
        <w:t>The regular</w:t>
      </w:r>
      <w:r w:rsidR="00E97A7A">
        <w:t xml:space="preserve">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14:paraId="774E0FFA" w14:textId="77777777" w:rsidR="00850FB5" w:rsidRDefault="00850FB5" w:rsidP="00850FB5">
      <w:pPr>
        <w:pStyle w:val="PreformattedText"/>
      </w:pPr>
      <w:bookmarkStart w:id="38" w:name="_Ref424655807"/>
      <w:proofErr w:type="spellStart"/>
      <w:proofErr w:type="gramStart"/>
      <w:r>
        <w:t>myRE.setRE</w:t>
      </w:r>
      <w:proofErr w:type="spellEnd"/>
      <w:proofErr w:type="gramEnd"/>
      <w:r>
        <w:t>("\\\\");</w:t>
      </w:r>
    </w:p>
    <w:p w14:paraId="08C7D7E5" w14:textId="77777777" w:rsidR="00924DC9" w:rsidRDefault="00E97A7A" w:rsidP="00924DC9">
      <w:pPr>
        <w:pStyle w:val="Heading3"/>
      </w:pPr>
      <w:r>
        <w:t>Configuring matching options</w:t>
      </w:r>
      <w:bookmarkEnd w:id="38"/>
    </w:p>
    <w:p w14:paraId="75B21938" w14:textId="77777777"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r w:rsidRPr="00F43B30">
        <w:rPr>
          <w:rStyle w:val="codesnippetintext"/>
        </w:rPr>
        <w:t>Regex</w:t>
      </w:r>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14:paraId="4C7E7FEA" w14:textId="77777777"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14:paraId="2BFE168A" w14:textId="77777777"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14:paraId="4DB38080" w14:textId="77777777"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14:paraId="7A559C91" w14:textId="77777777" w:rsidR="00924DC9" w:rsidRDefault="00E97A7A">
      <w:pPr>
        <w:pStyle w:val="Textbody"/>
      </w:pPr>
      <w:r>
        <w:t xml:space="preserve">If </w:t>
      </w:r>
      <w:r w:rsidRPr="00A03056">
        <w:rPr>
          <w:rStyle w:val="codesnippetintext"/>
        </w:rPr>
        <w:t>NOLINE</w:t>
      </w:r>
      <w:r>
        <w:t xml:space="preserve"> is enabled, end-of-line characters are treated specially in the following ways:</w:t>
      </w:r>
    </w:p>
    <w:p w14:paraId="4164605C" w14:textId="77777777"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14:paraId="42D182A9" w14:textId="02CC2193" w:rsidR="00924DC9" w:rsidRDefault="00590258" w:rsidP="00F43B30">
      <w:pPr>
        <w:pStyle w:val="Textbody"/>
        <w:numPr>
          <w:ilvl w:val="0"/>
          <w:numId w:val="17"/>
        </w:numPr>
      </w:pPr>
      <w:r>
        <w:t>A</w:t>
      </w:r>
      <w:r w:rsidR="00E97A7A" w:rsidRPr="00F43B30">
        <w:t xml:space="preserve">nchors </w:t>
      </w:r>
      <w:r w:rsidR="00E97A7A" w:rsidRPr="009E05C5">
        <w:rPr>
          <w:rStyle w:val="codesnippetintext"/>
        </w:rPr>
        <w:t>^</w:t>
      </w:r>
      <w:r w:rsidR="00E97A7A" w:rsidRPr="00F43B30">
        <w:t xml:space="preserve"> (start) and </w:t>
      </w:r>
      <w:r w:rsidR="00E97A7A" w:rsidRPr="009E05C5">
        <w:rPr>
          <w:rStyle w:val="codesnippetintext"/>
        </w:rPr>
        <w:t>$</w:t>
      </w:r>
      <w:r w:rsidR="00E97A7A" w:rsidRPr="00F43B30">
        <w:t xml:space="preserve"> (end) will match not only the beginning and end of the</w:t>
      </w:r>
      <w:r w:rsidR="00E97A7A">
        <w:t xml:space="preserve"> whole string being tested, but also the beginning and end of any physical line in the string. </w:t>
      </w:r>
      <w:r w:rsidR="00E97A7A" w:rsidRPr="009E05C5">
        <w:rPr>
          <w:rStyle w:val="codesnippetintext"/>
        </w:rPr>
        <w:t>^</w:t>
      </w:r>
      <w:r w:rsidR="00E97A7A">
        <w:t xml:space="preserve"> will match the anchor point just after any end-of-line, and </w:t>
      </w:r>
      <w:r w:rsidR="00E97A7A" w:rsidRPr="009E05C5">
        <w:rPr>
          <w:rStyle w:val="codesnippetintext"/>
        </w:rPr>
        <w:t>$</w:t>
      </w:r>
      <w:r w:rsidR="00E97A7A">
        <w:t xml:space="preserve"> will match the anchor point just before any end-of-line.</w:t>
      </w:r>
    </w:p>
    <w:p w14:paraId="7A8E740B" w14:textId="77777777"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14:paraId="4606C45B" w14:textId="77777777" w:rsidR="00924DC9" w:rsidRDefault="00E97A7A" w:rsidP="00924DC9">
      <w:pPr>
        <w:pStyle w:val="Heading3"/>
      </w:pPr>
      <w:r>
        <w:t>Setting and configuring the regular expression at creation</w:t>
      </w:r>
    </w:p>
    <w:p w14:paraId="0CA7A25D" w14:textId="77777777"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14:paraId="160C9252" w14:textId="77777777" w:rsidR="00924DC9" w:rsidRDefault="00E97A7A" w:rsidP="00924DC9">
      <w:pPr>
        <w:pStyle w:val="Heading2"/>
      </w:pPr>
      <w:r>
        <w:t>Providing a string for testing against the RE</w:t>
      </w:r>
    </w:p>
    <w:p w14:paraId="7B5600AB" w14:textId="6C30B135" w:rsidR="00924DC9" w:rsidRPr="00FB6BFD" w:rsidRDefault="00E97A7A">
      <w:pPr>
        <w:pStyle w:val="topic-bar"/>
      </w:pPr>
      <w:proofErr w:type="gramStart"/>
      <w:r w:rsidRPr="00FB6BFD">
        <w:t>function</w:t>
      </w:r>
      <w:proofErr w:type="gramEnd"/>
      <w:r w:rsidRPr="00FB6BFD">
        <w:t xml:space="preserve"> void </w:t>
      </w:r>
      <w:proofErr w:type="spellStart"/>
      <w:r w:rsidRPr="00FB6BFD">
        <w:t>setStr</w:t>
      </w:r>
      <w:proofErr w:type="spellEnd"/>
      <w:r w:rsidRPr="00FB6BFD">
        <w:t>(</w:t>
      </w:r>
      <w:proofErr w:type="spellStart"/>
      <w:r w:rsidRPr="00FB6BFD">
        <w:t>Str</w:t>
      </w:r>
      <w:proofErr w:type="spellEnd"/>
      <w:r w:rsidRPr="00FB6BFD">
        <w:t xml:space="preserve"> s);</w:t>
      </w:r>
    </w:p>
    <w:p w14:paraId="2D6498C2" w14:textId="230B2FED" w:rsidR="009E05C5" w:rsidRPr="00FB6BFD" w:rsidRDefault="009E05C5">
      <w:pPr>
        <w:pStyle w:val="topic-bar"/>
      </w:pPr>
      <w:proofErr w:type="gramStart"/>
      <w:r w:rsidRPr="00FB6BFD">
        <w:t>function</w:t>
      </w:r>
      <w:proofErr w:type="gramEnd"/>
      <w:r w:rsidRPr="00FB6BFD">
        <w:t xml:space="preserve"> void </w:t>
      </w:r>
      <w:proofErr w:type="spellStart"/>
      <w:r w:rsidR="00B01242">
        <w:t>se</w:t>
      </w:r>
      <w:r w:rsidRPr="00FB6BFD">
        <w:t>tStrContents</w:t>
      </w:r>
      <w:proofErr w:type="spellEnd"/>
      <w:r w:rsidRPr="00FB6BFD">
        <w:t>(string s);</w:t>
      </w:r>
    </w:p>
    <w:p w14:paraId="07450F0A" w14:textId="326A17B3" w:rsidR="00924DC9" w:rsidRDefault="00E97A7A">
      <w:pPr>
        <w:pStyle w:val="Textbody"/>
      </w:pPr>
      <w:r>
        <w:t xml:space="preserve">The string to be tested by the regular expression must be supplied as </w:t>
      </w:r>
      <w:proofErr w:type="gramStart"/>
      <w:r>
        <w:t>a</w:t>
      </w:r>
      <w:proofErr w:type="gramEnd"/>
      <w:r>
        <w:t xml:space="preserve"> </w:t>
      </w:r>
      <w:proofErr w:type="spellStart"/>
      <w:r>
        <w:rPr>
          <w:rStyle w:val="codesnippetintext"/>
        </w:rPr>
        <w:t>Str</w:t>
      </w:r>
      <w:proofErr w:type="spellEnd"/>
      <w:r>
        <w:t xml:space="preserve"> object (see section </w:t>
      </w:r>
      <w:fldSimple w:instr=" PAGEREF __RefNumPara__382_1220112269 ">
        <w:r w:rsidR="00CE1BC4">
          <w:rPr>
            <w:noProof/>
          </w:rPr>
          <w:t>7</w:t>
        </w:r>
      </w:fldSimple>
      <w:r>
        <w:t xml:space="preserve">). Give your </w:t>
      </w:r>
      <w:r>
        <w:rPr>
          <w:rStyle w:val="codesnippetintext"/>
        </w:rPr>
        <w:t>Regex</w:t>
      </w:r>
      <w:r>
        <w:t xml:space="preserve"> object a reference to this </w:t>
      </w:r>
      <w:proofErr w:type="spellStart"/>
      <w:r>
        <w:rPr>
          <w:rStyle w:val="codesnippetintext"/>
        </w:rPr>
        <w:t>Str</w:t>
      </w:r>
      <w:proofErr w:type="spellEnd"/>
      <w:r>
        <w:t xml:space="preserve"> object by calling the </w:t>
      </w:r>
      <w:r>
        <w:rPr>
          <w:rStyle w:val="codesnippetintext"/>
        </w:rPr>
        <w:t>Regex</w:t>
      </w:r>
      <w:r>
        <w:t xml:space="preserve"> object's </w:t>
      </w:r>
      <w:proofErr w:type="spellStart"/>
      <w:r>
        <w:rPr>
          <w:rStyle w:val="codesnippetintext"/>
        </w:rPr>
        <w:lastRenderedPageBreak/>
        <w:t>setStr</w:t>
      </w:r>
      <w:proofErr w:type="spellEnd"/>
      <w:r>
        <w:t xml:space="preserve"> method. </w:t>
      </w:r>
      <w:r w:rsidR="004D0E03">
        <w:t xml:space="preserve">Alternatively, you can bypass the need to construct and populate a </w:t>
      </w:r>
      <w:proofErr w:type="spellStart"/>
      <w:r w:rsidR="004D0E03">
        <w:rPr>
          <w:rStyle w:val="codesnippetintext"/>
        </w:rPr>
        <w:t>Str</w:t>
      </w:r>
      <w:proofErr w:type="spellEnd"/>
      <w:r w:rsidR="004D0E03">
        <w:t xml:space="preserve"> object by using the </w:t>
      </w:r>
      <w:r w:rsidR="004D0E03">
        <w:rPr>
          <w:rStyle w:val="codesnippetintext"/>
        </w:rPr>
        <w:t>Regex</w:t>
      </w:r>
      <w:r w:rsidR="004D0E03">
        <w:t xml:space="preserve"> object's </w:t>
      </w:r>
      <w:proofErr w:type="spellStart"/>
      <w:r w:rsidR="004D0E03">
        <w:rPr>
          <w:rStyle w:val="codesnippetintext"/>
        </w:rPr>
        <w:t>setStrContents</w:t>
      </w:r>
      <w:proofErr w:type="spellEnd"/>
      <w:r w:rsidR="004D0E03">
        <w:t xml:space="preserve"> method, which directly populates the </w:t>
      </w:r>
      <w:r w:rsidR="004D0E03">
        <w:rPr>
          <w:rStyle w:val="codesnippetintext"/>
        </w:rPr>
        <w:t>Regex</w:t>
      </w:r>
      <w:r w:rsidR="004D0E03">
        <w:t xml:space="preserve">'s internal </w:t>
      </w:r>
      <w:proofErr w:type="spellStart"/>
      <w:r w:rsidR="004D0E03">
        <w:rPr>
          <w:rStyle w:val="codesnippetintext"/>
        </w:rPr>
        <w:t>Str</w:t>
      </w:r>
      <w:proofErr w:type="spellEnd"/>
      <w:r w:rsidR="004D0E03">
        <w:t xml:space="preserve"> object with a new string value – constructing a new </w:t>
      </w:r>
      <w:proofErr w:type="spellStart"/>
      <w:r w:rsidR="004D0E03">
        <w:rPr>
          <w:rStyle w:val="codesnippetintext"/>
        </w:rPr>
        <w:t>Str</w:t>
      </w:r>
      <w:proofErr w:type="spellEnd"/>
      <w:r w:rsidR="004D0E03">
        <w:t xml:space="preserve"> object automatically if needed. </w:t>
      </w:r>
      <w:r>
        <w:t xml:space="preserve">As described later, </w:t>
      </w:r>
      <w:r w:rsidR="004D0E03">
        <w:t xml:space="preserve">package-level function </w:t>
      </w:r>
      <w:proofErr w:type="spellStart"/>
      <w:r w:rsidR="004D0E03">
        <w:rPr>
          <w:rStyle w:val="codesnippetintext"/>
        </w:rPr>
        <w:t>regex_match</w:t>
      </w:r>
      <w:proofErr w:type="spellEnd"/>
      <w:r w:rsidR="004D0E03">
        <w:t xml:space="preserve"> provides an alternative way</w:t>
      </w:r>
      <w:r>
        <w:t xml:space="preserve"> achieve this that may be more convenient in some situations.</w:t>
      </w:r>
    </w:p>
    <w:p w14:paraId="7F5EADD3" w14:textId="6B3BF148"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r w:rsidRPr="009E05C5">
        <w:rPr>
          <w:rStyle w:val="codesnippetintext"/>
        </w:rPr>
        <w:t>Regex</w:t>
      </w:r>
      <w:r>
        <w:t xml:space="preserve"> object, nor </w:t>
      </w:r>
      <w:r w:rsidR="00707DE9">
        <w:t>do they</w:t>
      </w:r>
      <w:r>
        <w:t xml:space="preserve"> disturb stored matches from any earlier match attempts.</w:t>
      </w:r>
    </w:p>
    <w:p w14:paraId="6E3F6485" w14:textId="77777777" w:rsidR="00924DC9" w:rsidRPr="00E457BC" w:rsidRDefault="00E97A7A">
      <w:pPr>
        <w:pStyle w:val="Textbody"/>
      </w:pPr>
      <w:r>
        <w:t xml:space="preserve">If you do not already have </w:t>
      </w:r>
      <w:proofErr w:type="gramStart"/>
      <w:r>
        <w:t>a</w:t>
      </w:r>
      <w:proofErr w:type="gramEnd"/>
      <w:r>
        <w:t xml:space="preserve"> </w:t>
      </w:r>
      <w:proofErr w:type="spellStart"/>
      <w:r w:rsidRPr="009E05C5">
        <w:rPr>
          <w:rStyle w:val="codesnippetintext"/>
        </w:rPr>
        <w:t>Str</w:t>
      </w:r>
      <w:proofErr w:type="spell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SystemVerilog string to the </w:t>
      </w:r>
      <w:proofErr w:type="spellStart"/>
      <w:r w:rsidR="00E457BC">
        <w:rPr>
          <w:rStyle w:val="codesnippetintext"/>
        </w:rPr>
        <w:t>setStrContents</w:t>
      </w:r>
      <w:proofErr w:type="spellEnd"/>
      <w:r w:rsidR="00E457BC">
        <w:t xml:space="preserve"> method:</w:t>
      </w:r>
    </w:p>
    <w:p w14:paraId="11003FAD" w14:textId="77777777" w:rsidR="00924DC9" w:rsidRDefault="00E97A7A">
      <w:pPr>
        <w:pStyle w:val="PreformattedText"/>
      </w:pPr>
      <w:proofErr w:type="spellStart"/>
      <w:proofErr w:type="gramStart"/>
      <w:r>
        <w:t>myRE.setStr</w:t>
      </w:r>
      <w:r w:rsidR="00381446">
        <w:t>Contents</w:t>
      </w:r>
      <w:proofErr w:type="spellEnd"/>
      <w:proofErr w:type="gramEnd"/>
      <w:r w:rsidR="00381446">
        <w:t>(</w:t>
      </w:r>
      <w:r w:rsidR="00205B91">
        <w:t>"</w:t>
      </w:r>
      <w:r w:rsidR="00381446">
        <w:t>the string you wish to test</w:t>
      </w:r>
      <w:r w:rsidR="00205B91">
        <w:t>"</w:t>
      </w:r>
      <w:r w:rsidR="00381446">
        <w:t>)</w:t>
      </w:r>
      <w:r>
        <w:t>;</w:t>
      </w:r>
    </w:p>
    <w:p w14:paraId="51977EFA" w14:textId="77777777" w:rsidR="00924DC9" w:rsidRDefault="00E97A7A">
      <w:pPr>
        <w:pStyle w:val="Textbody"/>
      </w:pPr>
      <w:r>
        <w:t>Of course, any string expression is appropriate as the argument - it does not have to be a literal.</w:t>
      </w:r>
    </w:p>
    <w:p w14:paraId="3BEF2053" w14:textId="77777777" w:rsidR="00924DC9" w:rsidRDefault="00E97A7A" w:rsidP="00924DC9">
      <w:pPr>
        <w:pStyle w:val="Heading2"/>
      </w:pPr>
      <w:r>
        <w:t>Testing the string against the RE</w:t>
      </w:r>
    </w:p>
    <w:p w14:paraId="5FB7F262" w14:textId="77777777" w:rsidR="00924DC9" w:rsidRPr="00FB6BFD" w:rsidRDefault="00E97A7A">
      <w:pPr>
        <w:pStyle w:val="topic-bar"/>
      </w:pPr>
      <w:proofErr w:type="gramStart"/>
      <w:r w:rsidRPr="00FB6BFD">
        <w:t>function</w:t>
      </w:r>
      <w:proofErr w:type="gramEnd"/>
      <w:r w:rsidRPr="00FB6BFD">
        <w:t xml:space="preserve"> </w:t>
      </w:r>
      <w:proofErr w:type="spellStart"/>
      <w:r w:rsidRPr="00FB6BFD">
        <w:t>int</w:t>
      </w:r>
      <w:proofErr w:type="spellEnd"/>
      <w:r w:rsidRPr="00FB6BFD">
        <w:t xml:space="preserve"> test(</w:t>
      </w:r>
      <w:proofErr w:type="spellStart"/>
      <w:r w:rsidRPr="00FB6BFD">
        <w:t>Str</w:t>
      </w:r>
      <w:proofErr w:type="spellEnd"/>
      <w:r w:rsidRPr="00FB6BFD">
        <w:t xml:space="preserve"> s, </w:t>
      </w:r>
      <w:proofErr w:type="spellStart"/>
      <w:r w:rsidRPr="00FB6BFD">
        <w:t>int</w:t>
      </w:r>
      <w:proofErr w:type="spellEnd"/>
      <w:r w:rsidRPr="00FB6BFD">
        <w:t xml:space="preserve"> </w:t>
      </w:r>
      <w:proofErr w:type="spellStart"/>
      <w:r w:rsidRPr="00FB6BFD">
        <w:t>startPos</w:t>
      </w:r>
      <w:proofErr w:type="spellEnd"/>
      <w:r w:rsidRPr="00FB6BFD">
        <w:t>=0);</w:t>
      </w:r>
    </w:p>
    <w:p w14:paraId="2EDA7876" w14:textId="77777777" w:rsidR="00924DC9" w:rsidRPr="00FB6BFD" w:rsidRDefault="00E97A7A">
      <w:pPr>
        <w:pStyle w:val="topic-bar"/>
      </w:pPr>
      <w:proofErr w:type="gramStart"/>
      <w:r w:rsidRPr="00FB6BFD">
        <w:t>function</w:t>
      </w:r>
      <w:proofErr w:type="gramEnd"/>
      <w:r w:rsidRPr="00FB6BFD">
        <w:t xml:space="preserve"> </w:t>
      </w:r>
      <w:proofErr w:type="spellStart"/>
      <w:r w:rsidRPr="00FB6BFD">
        <w:t>int</w:t>
      </w:r>
      <w:proofErr w:type="spellEnd"/>
      <w:r w:rsidRPr="00FB6BFD">
        <w:t xml:space="preserve"> retest(</w:t>
      </w:r>
      <w:proofErr w:type="spellStart"/>
      <w:r w:rsidRPr="00FB6BFD">
        <w:t>int</w:t>
      </w:r>
      <w:proofErr w:type="spellEnd"/>
      <w:r w:rsidRPr="00FB6BFD">
        <w:t xml:space="preserve"> </w:t>
      </w:r>
      <w:proofErr w:type="spellStart"/>
      <w:r w:rsidRPr="00FB6BFD">
        <w:t>startPos</w:t>
      </w:r>
      <w:proofErr w:type="spellEnd"/>
      <w:r w:rsidRPr="00FB6BFD">
        <w:t>);</w:t>
      </w:r>
    </w:p>
    <w:p w14:paraId="0E4C1F10" w14:textId="77777777"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r w:rsidRPr="00E457BC">
        <w:rPr>
          <w:rStyle w:val="codesnippetintext"/>
        </w:rPr>
        <w:t>Str</w:t>
      </w:r>
      <w:proofErr w:type="spell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r w:rsidRPr="00E457BC">
        <w:rPr>
          <w:rStyle w:val="codesnippetintext"/>
        </w:rPr>
        <w:t>Str</w:t>
      </w:r>
      <w:proofErr w:type="spellEnd"/>
      <w:r>
        <w:t xml:space="preserve"> object</w:t>
      </w:r>
      <w:r w:rsidR="00E457BC">
        <w:t xml:space="preserve"> held by the </w:t>
      </w:r>
      <w:r w:rsidR="00E457BC">
        <w:rPr>
          <w:rStyle w:val="codesnippetintext"/>
        </w:rPr>
        <w:t>Regex</w:t>
      </w:r>
      <w:r>
        <w:t xml:space="preserve">. In both cases, the </w:t>
      </w:r>
      <w:proofErr w:type="spellStart"/>
      <w:r w:rsidRPr="00E457BC">
        <w:rPr>
          <w:rStyle w:val="codesnippetintext"/>
        </w:rPr>
        <w:t>startPos</w:t>
      </w:r>
      <w:proofErr w:type="spellEnd"/>
      <w:r>
        <w:t xml:space="preserve"> argument specifies the starting point of the match.</w:t>
      </w:r>
    </w:p>
    <w:p w14:paraId="19505446" w14:textId="77777777"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5F3D5E">
        <w:fldChar w:fldCharType="begin"/>
      </w:r>
      <w:r w:rsidR="00C20920">
        <w:instrText xml:space="preserve"> REF _Ref381203258 \w \h </w:instrText>
      </w:r>
      <w:r w:rsidR="005F3D5E">
        <w:fldChar w:fldCharType="separate"/>
      </w:r>
      <w:r w:rsidR="00CE1BC4">
        <w:t>6.6</w:t>
      </w:r>
      <w:r w:rsidR="005F3D5E">
        <w:fldChar w:fldCharType="end"/>
      </w:r>
      <w:r w:rsidR="00C20920">
        <w:t xml:space="preserve"> </w:t>
      </w:r>
      <w:r>
        <w:t>below.</w:t>
      </w:r>
    </w:p>
    <w:p w14:paraId="39BDC265" w14:textId="77777777"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14:paraId="3FD762AD" w14:textId="77777777" w:rsidR="00924DC9" w:rsidRDefault="00E97A7A" w:rsidP="00924DC9">
      <w:pPr>
        <w:pStyle w:val="Heading2"/>
      </w:pPr>
      <w:r>
        <w:t>Retrieving matches and sub-matches</w:t>
      </w:r>
    </w:p>
    <w:p w14:paraId="44F15359" w14:textId="77777777" w:rsidR="00924DC9" w:rsidRDefault="00E97A7A" w:rsidP="00F43B30">
      <w:pPr>
        <w:pStyle w:val="Textbody"/>
      </w:pPr>
      <w:r>
        <w:t xml:space="preserve">After using a </w:t>
      </w:r>
      <w:r>
        <w:rPr>
          <w:rStyle w:val="codesnippetintext"/>
        </w:rPr>
        <w:t>Regex</w:t>
      </w:r>
      <w:r>
        <w:t xml:space="preserve"> object to perform a successful match, you can call methods of the object to get information about the various matches and sub-matches that were found by the match attempt.</w:t>
      </w:r>
    </w:p>
    <w:p w14:paraId="791768A0" w14:textId="77777777" w:rsidR="00924DC9" w:rsidRPr="00FB6BFD" w:rsidRDefault="00E97A7A">
      <w:pPr>
        <w:pStyle w:val="topic-bar"/>
      </w:pPr>
      <w:proofErr w:type="gramStart"/>
      <w:r w:rsidRPr="00FB6BFD">
        <w:t>function</w:t>
      </w:r>
      <w:proofErr w:type="gramEnd"/>
      <w:r w:rsidRPr="00FB6BFD">
        <w:t xml:space="preserve"> </w:t>
      </w:r>
      <w:proofErr w:type="spellStart"/>
      <w:r w:rsidRPr="00FB6BFD">
        <w:t>int</w:t>
      </w:r>
      <w:proofErr w:type="spellEnd"/>
      <w:r w:rsidRPr="00FB6BFD">
        <w:t xml:space="preserve">    </w:t>
      </w:r>
      <w:proofErr w:type="spellStart"/>
      <w:r w:rsidRPr="00FB6BFD">
        <w:t>getMatchCount</w:t>
      </w:r>
      <w:proofErr w:type="spellEnd"/>
      <w:r w:rsidRPr="00FB6BFD">
        <w:t>();</w:t>
      </w:r>
    </w:p>
    <w:p w14:paraId="1215C687" w14:textId="77777777" w:rsidR="00924DC9" w:rsidRPr="00FB6BFD" w:rsidRDefault="00E97A7A">
      <w:pPr>
        <w:pStyle w:val="topic-bar"/>
      </w:pPr>
      <w:proofErr w:type="gramStart"/>
      <w:r w:rsidRPr="00FB6BFD">
        <w:t>function</w:t>
      </w:r>
      <w:proofErr w:type="gramEnd"/>
      <w:r w:rsidRPr="00FB6BFD">
        <w:t xml:space="preserve"> string </w:t>
      </w:r>
      <w:proofErr w:type="spellStart"/>
      <w:r w:rsidRPr="00FB6BFD">
        <w:t>getMatchString</w:t>
      </w:r>
      <w:proofErr w:type="spellEnd"/>
      <w:r w:rsidRPr="00FB6BFD">
        <w:t>(</w:t>
      </w:r>
      <w:proofErr w:type="spellStart"/>
      <w:r w:rsidRPr="00FB6BFD">
        <w:t>int</w:t>
      </w:r>
      <w:proofErr w:type="spellEnd"/>
      <w:r w:rsidRPr="00FB6BFD">
        <w:t xml:space="preserve"> m</w:t>
      </w:r>
      <w:r w:rsidR="00590258">
        <w:t xml:space="preserve"> = 0</w:t>
      </w:r>
      <w:r w:rsidRPr="00FB6BFD">
        <w:t>);</w:t>
      </w:r>
    </w:p>
    <w:p w14:paraId="686DDB05" w14:textId="77777777" w:rsidR="00924DC9" w:rsidRPr="00FB6BFD" w:rsidRDefault="00E97A7A">
      <w:pPr>
        <w:pStyle w:val="topic-bar"/>
      </w:pPr>
      <w:proofErr w:type="gramStart"/>
      <w:r w:rsidRPr="00FB6BFD">
        <w:t>function</w:t>
      </w:r>
      <w:proofErr w:type="gramEnd"/>
      <w:r w:rsidRPr="00FB6BFD">
        <w:t xml:space="preserve"> </w:t>
      </w:r>
      <w:proofErr w:type="spellStart"/>
      <w:r w:rsidRPr="00FB6BFD">
        <w:t>int</w:t>
      </w:r>
      <w:proofErr w:type="spellEnd"/>
      <w:r w:rsidRPr="00FB6BFD">
        <w:t xml:space="preserve">    </w:t>
      </w:r>
      <w:proofErr w:type="spellStart"/>
      <w:r w:rsidRPr="00FB6BFD">
        <w:t>getMatchStart</w:t>
      </w:r>
      <w:proofErr w:type="spellEnd"/>
      <w:r w:rsidRPr="00FB6BFD">
        <w:t xml:space="preserve"> (</w:t>
      </w:r>
      <w:proofErr w:type="spellStart"/>
      <w:r w:rsidRPr="00FB6BFD">
        <w:t>int</w:t>
      </w:r>
      <w:proofErr w:type="spellEnd"/>
      <w:r w:rsidRPr="00FB6BFD">
        <w:t xml:space="preserve"> m</w:t>
      </w:r>
      <w:r w:rsidR="00590258">
        <w:t xml:space="preserve"> = 0</w:t>
      </w:r>
      <w:r w:rsidRPr="00FB6BFD">
        <w:t>);</w:t>
      </w:r>
    </w:p>
    <w:p w14:paraId="59782E93" w14:textId="77777777" w:rsidR="00924DC9" w:rsidRPr="00FB6BFD" w:rsidRDefault="00E97A7A">
      <w:pPr>
        <w:pStyle w:val="topic-bar"/>
      </w:pPr>
      <w:proofErr w:type="gramStart"/>
      <w:r w:rsidRPr="00FB6BFD">
        <w:t>function</w:t>
      </w:r>
      <w:proofErr w:type="gramEnd"/>
      <w:r w:rsidRPr="00FB6BFD">
        <w:t xml:space="preserve"> </w:t>
      </w:r>
      <w:proofErr w:type="spellStart"/>
      <w:r w:rsidRPr="00FB6BFD">
        <w:t>int</w:t>
      </w:r>
      <w:proofErr w:type="spellEnd"/>
      <w:r w:rsidRPr="00FB6BFD">
        <w:t xml:space="preserve">    </w:t>
      </w:r>
      <w:proofErr w:type="spellStart"/>
      <w:r w:rsidRPr="00FB6BFD">
        <w:t>getMatchLength</w:t>
      </w:r>
      <w:proofErr w:type="spellEnd"/>
      <w:r w:rsidRPr="00FB6BFD">
        <w:t>(</w:t>
      </w:r>
      <w:proofErr w:type="spellStart"/>
      <w:r w:rsidRPr="00FB6BFD">
        <w:t>int</w:t>
      </w:r>
      <w:proofErr w:type="spellEnd"/>
      <w:r w:rsidRPr="00FB6BFD">
        <w:t xml:space="preserve"> m</w:t>
      </w:r>
      <w:r w:rsidR="00590258">
        <w:t xml:space="preserve"> = 0</w:t>
      </w:r>
      <w:r w:rsidRPr="00FB6BFD">
        <w:t>);</w:t>
      </w:r>
    </w:p>
    <w:p w14:paraId="729F9C7C" w14:textId="13A88D73" w:rsidR="008236A3" w:rsidRDefault="00A03056" w:rsidP="00F43B30">
      <w:pPr>
        <w:pStyle w:val="Textbody"/>
      </w:pPr>
      <w:r>
        <w:t xml:space="preserve">With the exception of </w:t>
      </w:r>
      <w:proofErr w:type="spellStart"/>
      <w:r>
        <w:rPr>
          <w:rStyle w:val="codesnippetintext"/>
        </w:rPr>
        <w:t>getMatchCount</w:t>
      </w:r>
      <w:proofErr w:type="spellEnd"/>
      <w:r>
        <w:t>, t</w:t>
      </w:r>
      <w:r w:rsidR="00E97A7A">
        <w:t xml:space="preserve">hese methods extract and return the match specified by </w:t>
      </w:r>
      <w:r w:rsidR="008236A3">
        <w:t>argument</w:t>
      </w:r>
      <w:r w:rsidR="00E97A7A">
        <w:t xml:space="preserve"> </w:t>
      </w:r>
      <w:r w:rsidR="00E97A7A" w:rsidRPr="008236A3">
        <w:rPr>
          <w:rStyle w:val="codesnippetintext"/>
        </w:rPr>
        <w:t>m</w:t>
      </w:r>
      <w:r w:rsidR="00E97A7A">
        <w:t xml:space="preserve">. A value of zero </w:t>
      </w:r>
      <w:r w:rsidR="00590258">
        <w:t xml:space="preserve">(the default) </w:t>
      </w:r>
      <w:r w:rsidR="00E97A7A">
        <w:t>indicates the whole regular expression match. Values between 1 and 9 correspond to strings that matched sub-expression groups in the regular expression, numbered in left-to-right order of their opening left parenthesis in the usual way.</w:t>
      </w:r>
    </w:p>
    <w:p w14:paraId="70432E24" w14:textId="1FDA457D" w:rsidR="008236A3" w:rsidRPr="008236A3" w:rsidRDefault="008236A3" w:rsidP="00DF7C64">
      <w:pPr>
        <w:pStyle w:val="Textbody"/>
        <w:numPr>
          <w:ilvl w:val="0"/>
          <w:numId w:val="18"/>
        </w:numPr>
        <w:rPr>
          <w:rStyle w:val="codesnippetintext"/>
          <w:rFonts w:ascii="Arial" w:hAnsi="Arial"/>
        </w:rPr>
      </w:pPr>
      <w:proofErr w:type="spellStart"/>
      <w:proofErr w:type="gramStart"/>
      <w:r>
        <w:rPr>
          <w:rStyle w:val="codesnippetintext"/>
        </w:rPr>
        <w:t>getMatchCount</w:t>
      </w:r>
      <w:proofErr w:type="spellEnd"/>
      <w:proofErr w:type="gramEnd"/>
      <w:r>
        <w:t xml:space="preserve"> returns the number of matches provided by the regular expression. </w:t>
      </w:r>
      <w:r w:rsidR="00AC38F4">
        <w:t xml:space="preserve">If you call this method on a </w:t>
      </w:r>
      <w:r w:rsidR="00AC38F4">
        <w:rPr>
          <w:rStyle w:val="codesnippetintext"/>
        </w:rPr>
        <w:t>Regex</w:t>
      </w:r>
      <w:r w:rsidR="00AC38F4">
        <w:t xml:space="preserve"> object that has never been used to do a match, it will return </w:t>
      </w:r>
      <w:r w:rsidR="00AC38F4">
        <w:rPr>
          <w:rStyle w:val="codesnippetintext"/>
        </w:rPr>
        <w:noBreakHyphen/>
        <w:t>1</w:t>
      </w:r>
      <w:r w:rsidR="00AC38F4">
        <w:t xml:space="preserve">. </w:t>
      </w:r>
      <w:r>
        <w:t xml:space="preserve">If the most recent match failed, this function returns zero. Otherwise it returns the total number of available matches and </w:t>
      </w:r>
      <w:proofErr w:type="spellStart"/>
      <w:r>
        <w:t>submatches</w:t>
      </w:r>
      <w:proofErr w:type="spellEnd"/>
      <w:r>
        <w:t xml:space="preserve"> (i.e. one larger than the number of capturing groups in the regex). Note that this information is based on the syntax of the regex,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w:t>
      </w:r>
    </w:p>
    <w:p w14:paraId="5C4E06E6" w14:textId="77777777"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14:paraId="386B8E15" w14:textId="77777777"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14:paraId="11367E05" w14:textId="77777777"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14:paraId="728D36BE" w14:textId="77777777" w:rsidR="00924DC9" w:rsidRDefault="00E97A7A" w:rsidP="00F43B30">
      <w:pPr>
        <w:pStyle w:val="Textbody"/>
      </w:pPr>
      <w:r>
        <w:lastRenderedPageBreak/>
        <w:t xml:space="preserve">If you call any of these functions on a </w:t>
      </w:r>
      <w:r>
        <w:rPr>
          <w:rStyle w:val="codesnippetintext"/>
        </w:rPr>
        <w:t>Regex</w:t>
      </w:r>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14:paraId="2E7A0851" w14:textId="77777777"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14:paraId="1A9DD77B" w14:textId="77777777"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14:paraId="34604B2C" w14:textId="77777777"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14:paraId="6D30A761" w14:textId="77777777" w:rsidR="00924DC9" w:rsidRDefault="00E97A7A" w:rsidP="00F43B30">
      <w:pPr>
        <w:pStyle w:val="Textbody"/>
      </w:pPr>
      <w:proofErr w:type="spellStart"/>
      <w:proofErr w:type="gramStart"/>
      <w:r>
        <w:rPr>
          <w:rStyle w:val="codesnippetintext"/>
        </w:rPr>
        <w:t>getMatchString</w:t>
      </w:r>
      <w:proofErr w:type="spellEnd"/>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14:paraId="7E92309E" w14:textId="77777777" w:rsidR="00924DC9" w:rsidRDefault="00E97A7A" w:rsidP="00F43B30">
      <w:pPr>
        <w:pStyle w:val="Textbody"/>
      </w:pPr>
      <w:r>
        <w:tab/>
      </w:r>
      <w:proofErr w:type="gramStart"/>
      <w:r>
        <w:rPr>
          <w:rStyle w:val="codesnippetintext"/>
        </w:rPr>
        <w:t>range</w:t>
      </w:r>
      <w:proofErr w:type="gramEnd"/>
      <w:r>
        <w:rPr>
          <w:rStyle w:val="codesnippetintext"/>
        </w:rPr>
        <w:t>(</w:t>
      </w:r>
      <w:proofErr w:type="spellStart"/>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14:paraId="49600B51" w14:textId="77777777" w:rsidR="00DF7C64" w:rsidRDefault="00DF7C64" w:rsidP="00DF7C64">
      <w:pPr>
        <w:pStyle w:val="Heading2"/>
      </w:pPr>
      <w:r>
        <w:t>Substitution (search-and-replace)</w:t>
      </w:r>
    </w:p>
    <w:p w14:paraId="049F0E40" w14:textId="444741BB" w:rsidR="00907121" w:rsidRPr="00FB6BFD" w:rsidRDefault="00907121" w:rsidP="00907121">
      <w:pPr>
        <w:pStyle w:val="topic-bar"/>
      </w:pPr>
      <w:proofErr w:type="gramStart"/>
      <w:r w:rsidRPr="00FB6BFD">
        <w:t>function</w:t>
      </w:r>
      <w:proofErr w:type="gramEnd"/>
      <w:r w:rsidRPr="00FB6BFD">
        <w:t xml:space="preserve"> </w:t>
      </w:r>
      <w:proofErr w:type="spellStart"/>
      <w:r w:rsidRPr="00FB6BFD">
        <w:t>int</w:t>
      </w:r>
      <w:proofErr w:type="spellEnd"/>
      <w:r w:rsidRPr="00FB6BFD">
        <w:t xml:space="preserve"> </w:t>
      </w:r>
      <w:proofErr w:type="spellStart"/>
      <w:r w:rsidR="00B01242">
        <w:t>s</w:t>
      </w:r>
      <w:r w:rsidRPr="00FB6BFD">
        <w:t>ubst</w:t>
      </w:r>
      <w:proofErr w:type="spellEnd"/>
      <w:r w:rsidRPr="00FB6BFD">
        <w:t xml:space="preserve">(string </w:t>
      </w:r>
      <w:proofErr w:type="spellStart"/>
      <w:r w:rsidRPr="00FB6BFD">
        <w:t>substStr</w:t>
      </w:r>
      <w:proofErr w:type="spellEnd"/>
      <w:r w:rsidRPr="00FB6BFD">
        <w:t xml:space="preserve">, </w:t>
      </w:r>
      <w:proofErr w:type="spellStart"/>
      <w:r w:rsidRPr="00FB6BFD">
        <w:t>int</w:t>
      </w:r>
      <w:proofErr w:type="spellEnd"/>
      <w:r w:rsidRPr="00FB6BFD">
        <w:t xml:space="preserve"> </w:t>
      </w:r>
      <w:proofErr w:type="spellStart"/>
      <w:r w:rsidRPr="00FB6BFD">
        <w:t>startPos</w:t>
      </w:r>
      <w:proofErr w:type="spellEnd"/>
      <w:r w:rsidRPr="00FB6BFD">
        <w:t xml:space="preserve"> = 0);</w:t>
      </w:r>
    </w:p>
    <w:p w14:paraId="64F26F56" w14:textId="7CB16B50" w:rsidR="00907121" w:rsidRPr="00FB6BFD" w:rsidRDefault="00907121" w:rsidP="00907121">
      <w:pPr>
        <w:pStyle w:val="topic-bar"/>
      </w:pPr>
      <w:proofErr w:type="gramStart"/>
      <w:r w:rsidRPr="00FB6BFD">
        <w:t>function</w:t>
      </w:r>
      <w:proofErr w:type="gramEnd"/>
      <w:r w:rsidRPr="00FB6BFD">
        <w:t xml:space="preserve"> </w:t>
      </w:r>
      <w:proofErr w:type="spellStart"/>
      <w:r w:rsidRPr="00FB6BFD">
        <w:t>int</w:t>
      </w:r>
      <w:proofErr w:type="spellEnd"/>
      <w:r w:rsidRPr="00FB6BFD">
        <w:t xml:space="preserve"> </w:t>
      </w:r>
      <w:proofErr w:type="spellStart"/>
      <w:r w:rsidRPr="00FB6BFD">
        <w:t>substAll</w:t>
      </w:r>
      <w:proofErr w:type="spellEnd"/>
      <w:r w:rsidRPr="00FB6BFD">
        <w:t xml:space="preserve">(string </w:t>
      </w:r>
      <w:proofErr w:type="spellStart"/>
      <w:r w:rsidRPr="00FB6BFD">
        <w:t>substStr</w:t>
      </w:r>
      <w:proofErr w:type="spellEnd"/>
      <w:r w:rsidRPr="00FB6BFD">
        <w:t xml:space="preserve">, </w:t>
      </w:r>
      <w:proofErr w:type="spellStart"/>
      <w:r w:rsidRPr="00FB6BFD">
        <w:t>int</w:t>
      </w:r>
      <w:proofErr w:type="spellEnd"/>
      <w:r w:rsidRPr="00FB6BFD">
        <w:t xml:space="preserve"> </w:t>
      </w:r>
      <w:proofErr w:type="spellStart"/>
      <w:r w:rsidRPr="00FB6BFD">
        <w:t>startPos</w:t>
      </w:r>
      <w:proofErr w:type="spellEnd"/>
      <w:r w:rsidRPr="00FB6BFD">
        <w:t xml:space="preserve"> = 0);</w:t>
      </w:r>
    </w:p>
    <w:p w14:paraId="43A61806" w14:textId="77777777" w:rsidR="00DF7C64" w:rsidRDefault="00DF7C64" w:rsidP="00DF7C64">
      <w:pPr>
        <w:pStyle w:val="Textbody"/>
      </w:pPr>
      <w:r>
        <w:rPr>
          <w:lang w:eastAsia="en-GB"/>
        </w:rPr>
        <w:t xml:space="preserve">The </w:t>
      </w:r>
      <w:r>
        <w:rPr>
          <w:rStyle w:val="codesnippetintext"/>
        </w:rPr>
        <w:t>Regex</w:t>
      </w:r>
      <w:r>
        <w:t xml:space="preserve"> class supports substitution, in which the part of a string that matched your regular expression is replaced with some other string. As usual in regular expression search-and-replace, the replacement string can contain matches and </w:t>
      </w:r>
      <w:r w:rsidR="00707DE9">
        <w:t>sub-matches</w:t>
      </w:r>
      <w:r>
        <w:t xml:space="preserve"> taken from the regular expression.</w:t>
      </w:r>
    </w:p>
    <w:p w14:paraId="55F47997" w14:textId="77777777"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r>
        <w:rPr>
          <w:rStyle w:val="codesnippetintext"/>
        </w:rPr>
        <w:t>Regex</w:t>
      </w:r>
      <w:r>
        <w:t xml:space="preserve"> object, whose </w:t>
      </w:r>
      <w:r w:rsidR="002623B5">
        <w:t xml:space="preserve">source string, </w:t>
      </w:r>
      <w:r>
        <w:t>regular expression and options must already have been set up.</w:t>
      </w:r>
    </w:p>
    <w:p w14:paraId="1EE986C6" w14:textId="77777777" w:rsidR="00907121" w:rsidRPr="002623B5"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w:t>
      </w:r>
      <w:r w:rsidR="002623B5">
        <w:t xml:space="preserve"> the </w:t>
      </w:r>
      <w:r w:rsidR="002623B5">
        <w:rPr>
          <w:rStyle w:val="codesnippetintext"/>
        </w:rPr>
        <w:t>Regex</w:t>
      </w:r>
      <w:r w:rsidR="002623B5">
        <w:t xml:space="preserve"> object's source string</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r w:rsidR="002623B5">
        <w:t xml:space="preserve"> The source string is updated to reflect the substitutions, and (as usual) can be retrieved as </w:t>
      </w:r>
      <w:proofErr w:type="gramStart"/>
      <w:r w:rsidR="002623B5">
        <w:t>a</w:t>
      </w:r>
      <w:proofErr w:type="gramEnd"/>
      <w:r w:rsidR="002623B5">
        <w:t xml:space="preserve"> </w:t>
      </w:r>
      <w:proofErr w:type="spellStart"/>
      <w:r w:rsidR="002623B5">
        <w:rPr>
          <w:rStyle w:val="codesnippetintext"/>
        </w:rPr>
        <w:t>Str</w:t>
      </w:r>
      <w:proofErr w:type="spellEnd"/>
      <w:r w:rsidR="002623B5">
        <w:t xml:space="preserve"> object using the </w:t>
      </w:r>
      <w:proofErr w:type="spellStart"/>
      <w:r w:rsidR="002623B5">
        <w:rPr>
          <w:rStyle w:val="codesnippetintext"/>
        </w:rPr>
        <w:t>getStr</w:t>
      </w:r>
      <w:proofErr w:type="spellEnd"/>
      <w:r w:rsidR="002623B5">
        <w:t xml:space="preserve"> method, or as a SystemVerilog string using </w:t>
      </w:r>
      <w:proofErr w:type="spellStart"/>
      <w:r w:rsidR="002623B5">
        <w:rPr>
          <w:rStyle w:val="codesnippetintext"/>
        </w:rPr>
        <w:t>getStrContents</w:t>
      </w:r>
      <w:proofErr w:type="spellEnd"/>
      <w:r w:rsidR="002623B5">
        <w:t>.</w:t>
      </w:r>
    </w:p>
    <w:p w14:paraId="7FE42980" w14:textId="77777777"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regex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14:paraId="6F190FF4" w14:textId="77777777" w:rsidR="004C0DBB" w:rsidRDefault="004C0DBB" w:rsidP="00A65642">
      <w:pPr>
        <w:pStyle w:val="Heading2"/>
      </w:pPr>
      <w:bookmarkStart w:id="39" w:name="_Ref424656136"/>
      <w:bookmarkStart w:id="40" w:name="_Ref381203258"/>
      <w:r>
        <w:t>Regex-based split operation</w:t>
      </w:r>
      <w:bookmarkEnd w:id="39"/>
    </w:p>
    <w:p w14:paraId="2F85F89B" w14:textId="77777777" w:rsidR="004C0DBB" w:rsidRPr="00FB6BFD" w:rsidRDefault="001A79CB" w:rsidP="004C0DBB">
      <w:pPr>
        <w:pStyle w:val="topic-bar"/>
      </w:pPr>
      <w:proofErr w:type="gramStart"/>
      <w:r>
        <w:t>function</w:t>
      </w:r>
      <w:proofErr w:type="gramEnd"/>
      <w:r>
        <w:t xml:space="preserve"> </w:t>
      </w:r>
      <w:proofErr w:type="spellStart"/>
      <w:r>
        <w:t>qs</w:t>
      </w:r>
      <w:proofErr w:type="spellEnd"/>
      <w:r w:rsidR="004C0DBB" w:rsidRPr="00FB6BFD">
        <w:t xml:space="preserve"> </w:t>
      </w:r>
      <w:r w:rsidR="004C0DBB">
        <w:t>split</w:t>
      </w:r>
      <w:r w:rsidR="004C0DBB" w:rsidRPr="00FB6BFD">
        <w:t>(</w:t>
      </w:r>
      <w:proofErr w:type="spellStart"/>
      <w:r w:rsidR="004C0DBB">
        <w:t>int</w:t>
      </w:r>
      <w:proofErr w:type="spellEnd"/>
      <w:r w:rsidR="004C0DBB">
        <w:t xml:space="preserve"> limit = 0</w:t>
      </w:r>
      <w:r w:rsidR="004C0DBB" w:rsidRPr="00FB6BFD">
        <w:t>);</w:t>
      </w:r>
    </w:p>
    <w:p w14:paraId="419F1A9D" w14:textId="77777777" w:rsidR="0060032B" w:rsidRDefault="001A79CB" w:rsidP="00741A5E">
      <w:pPr>
        <w:pStyle w:val="Textbody"/>
      </w:pPr>
      <w:r>
        <w:rPr>
          <w:lang w:eastAsia="en-GB"/>
        </w:rPr>
        <w:t xml:space="preserve">This operation </w:t>
      </w:r>
      <w:r w:rsidR="007E1EB4">
        <w:t xml:space="preserve">is intended to supersede the much less flexible </w:t>
      </w:r>
      <w:proofErr w:type="spellStart"/>
      <w:r w:rsidR="007E1EB4">
        <w:rPr>
          <w:rStyle w:val="codesnippetintext"/>
        </w:rPr>
        <w:t>Str</w:t>
      </w:r>
      <w:proofErr w:type="spellEnd"/>
      <w:r w:rsidR="007E1EB4">
        <w:rPr>
          <w:rStyle w:val="codesnippetintext"/>
        </w:rPr>
        <w:t>::split</w:t>
      </w:r>
      <w:r w:rsidR="007E1EB4">
        <w:t xml:space="preserve"> method.</w:t>
      </w:r>
      <w:r w:rsidR="00E450A6">
        <w:t xml:space="preserve"> Its </w:t>
      </w:r>
      <w:proofErr w:type="spellStart"/>
      <w:r w:rsidR="00E450A6">
        <w:t>behavior</w:t>
      </w:r>
      <w:proofErr w:type="spellEnd"/>
      <w:r w:rsidR="00E450A6">
        <w:t xml:space="preserve"> </w:t>
      </w:r>
      <w:r w:rsidR="00E450A6">
        <w:rPr>
          <w:lang w:eastAsia="en-GB"/>
        </w:rPr>
        <w:t xml:space="preserve">closely follows Perl's </w:t>
      </w:r>
      <w:r w:rsidR="00E450A6">
        <w:rPr>
          <w:rStyle w:val="codesnippetintext"/>
        </w:rPr>
        <w:t>split</w:t>
      </w:r>
      <w:r w:rsidR="00E450A6">
        <w:t xml:space="preserve"> function, with only two significant exceptions:</w:t>
      </w:r>
    </w:p>
    <w:p w14:paraId="0FCCDDBE" w14:textId="77777777" w:rsidR="00E450A6" w:rsidRDefault="00E450A6" w:rsidP="00741A5E">
      <w:pPr>
        <w:pStyle w:val="Textbody"/>
        <w:numPr>
          <w:ilvl w:val="0"/>
          <w:numId w:val="27"/>
        </w:numPr>
      </w:pPr>
      <w:r>
        <w:t xml:space="preserve">A regex pattern of </w:t>
      </w:r>
      <w:r>
        <w:rPr>
          <w:rStyle w:val="codesnippetintext"/>
        </w:rPr>
        <w:t>"^"</w:t>
      </w:r>
      <w:r>
        <w:t xml:space="preserve"> does </w:t>
      </w:r>
      <w:r w:rsidRPr="00741A5E">
        <w:rPr>
          <w:b/>
          <w:i/>
        </w:rPr>
        <w:t>not</w:t>
      </w:r>
      <w:r>
        <w:t xml:space="preserve"> automatically cause the </w:t>
      </w:r>
      <w:r>
        <w:rPr>
          <w:rStyle w:val="codesnippetintext"/>
        </w:rPr>
        <w:t>NOLINE</w:t>
      </w:r>
      <w:r>
        <w:t xml:space="preserve"> matching option to be enabled.</w:t>
      </w:r>
    </w:p>
    <w:p w14:paraId="41637A4B" w14:textId="77777777" w:rsidR="00E450A6" w:rsidRDefault="00E450A6" w:rsidP="00741A5E">
      <w:pPr>
        <w:pStyle w:val="Textbody"/>
        <w:numPr>
          <w:ilvl w:val="0"/>
          <w:numId w:val="27"/>
        </w:numPr>
      </w:pPr>
      <w:r>
        <w:t xml:space="preserve">A regex pattern consisting of a single space character is </w:t>
      </w:r>
      <w:r w:rsidRPr="00741A5E">
        <w:rPr>
          <w:b/>
          <w:i/>
        </w:rPr>
        <w:t>not</w:t>
      </w:r>
      <w:r>
        <w:t xml:space="preserve"> automatically converted to the pattern </w:t>
      </w:r>
      <w:r>
        <w:rPr>
          <w:rStyle w:val="codesnippetintext"/>
        </w:rPr>
        <w:t>"\\s+"</w:t>
      </w:r>
      <w:r>
        <w:t>.</w:t>
      </w:r>
    </w:p>
    <w:p w14:paraId="205778E6" w14:textId="77777777" w:rsidR="004C0DBB" w:rsidRPr="008E6D8D" w:rsidRDefault="00AB58C5" w:rsidP="00741A5E">
      <w:pPr>
        <w:pStyle w:val="Textbody"/>
      </w:pPr>
      <w:r>
        <w:t xml:space="preserve">The </w:t>
      </w:r>
      <w:r>
        <w:rPr>
          <w:rStyle w:val="codesnippetintext"/>
        </w:rPr>
        <w:t>Regex</w:t>
      </w:r>
      <w:r>
        <w:t xml:space="preserve"> object's contents – both its regular expression, which we call </w:t>
      </w:r>
      <w:r>
        <w:rPr>
          <w:i/>
        </w:rPr>
        <w:t>pattern</w:t>
      </w:r>
      <w:r>
        <w:t xml:space="preserve">, and its test string which we call </w:t>
      </w:r>
      <w:r w:rsidR="00EC083E">
        <w:rPr>
          <w:i/>
        </w:rPr>
        <w:t>source</w:t>
      </w:r>
      <w:r>
        <w:t xml:space="preserve"> – are used and are unaffected by the operation. Within </w:t>
      </w:r>
      <w:r w:rsidR="00EC083E">
        <w:rPr>
          <w:i/>
        </w:rPr>
        <w:t>source</w:t>
      </w:r>
      <w:r>
        <w:t xml:space="preserve"> e</w:t>
      </w:r>
      <w:r w:rsidRPr="008E6D8D">
        <w:t>very</w:t>
      </w:r>
      <w:r>
        <w:t xml:space="preserve"> match of </w:t>
      </w:r>
      <w:r>
        <w:rPr>
          <w:i/>
        </w:rPr>
        <w:t>pattern</w:t>
      </w:r>
      <w:r>
        <w:t xml:space="preserve"> is taken to be a separator that splits </w:t>
      </w:r>
      <w:r w:rsidR="00EC083E">
        <w:rPr>
          <w:i/>
        </w:rPr>
        <w:t>source</w:t>
      </w:r>
      <w:r>
        <w:t xml:space="preserve"> into substrings (</w:t>
      </w:r>
      <w:r>
        <w:rPr>
          <w:i/>
        </w:rPr>
        <w:t>fields</w:t>
      </w:r>
      <w:r>
        <w:t xml:space="preserve">) that do not include the separator. A separator can be of any length, including zero (the empty string). If </w:t>
      </w:r>
      <w:r>
        <w:rPr>
          <w:i/>
        </w:rPr>
        <w:t>pattern</w:t>
      </w:r>
      <w:r>
        <w:t xml:space="preserve"> matches the empty string, </w:t>
      </w:r>
      <w:r w:rsidR="00EC083E">
        <w:rPr>
          <w:i/>
        </w:rPr>
        <w:t>source</w:t>
      </w:r>
      <w:r>
        <w:t xml:space="preserve"> is split into fields each of one character.</w:t>
      </w:r>
    </w:p>
    <w:p w14:paraId="56C5C760" w14:textId="77777777" w:rsidR="00274D8A" w:rsidRDefault="00274D8A" w:rsidP="00274D8A">
      <w:pPr>
        <w:pStyle w:val="Textbody"/>
      </w:pPr>
      <w:r>
        <w:t xml:space="preserve">If the </w:t>
      </w:r>
      <w:r>
        <w:rPr>
          <w:i/>
        </w:rPr>
        <w:t>source</w:t>
      </w:r>
      <w:r>
        <w:t xml:space="preserve"> string begins with a separator match, then there will be a leading empty field, unless the initial separator match is the empty string in which case the leading empty field is removed.</w:t>
      </w:r>
    </w:p>
    <w:p w14:paraId="7C7E9413" w14:textId="77777777" w:rsidR="00274D8A" w:rsidRDefault="00274D8A" w:rsidP="00274D8A">
      <w:pPr>
        <w:pStyle w:val="Textbody"/>
      </w:pPr>
      <w:r>
        <w:t xml:space="preserve">The following example shows a simple use of </w:t>
      </w:r>
      <w:r>
        <w:rPr>
          <w:rStyle w:val="codesnippetintext"/>
        </w:rPr>
        <w:t>split</w:t>
      </w:r>
      <w:r>
        <w:t xml:space="preserve"> in which the comma character is used to separate a string into fields:</w:t>
      </w:r>
    </w:p>
    <w:p w14:paraId="1F0393D1" w14:textId="77777777" w:rsidR="00274D8A" w:rsidRDefault="00274D8A" w:rsidP="00274D8A">
      <w:pPr>
        <w:pStyle w:val="PreformattedText"/>
      </w:pPr>
      <w:proofErr w:type="gramStart"/>
      <w:r>
        <w:t>string</w:t>
      </w:r>
      <w:proofErr w:type="gramEnd"/>
      <w:r>
        <w:t xml:space="preserve"> result[$];</w:t>
      </w:r>
    </w:p>
    <w:p w14:paraId="674A7697" w14:textId="77777777" w:rsidR="00274D8A" w:rsidRDefault="00274D8A" w:rsidP="00274D8A">
      <w:pPr>
        <w:pStyle w:val="PreformattedText"/>
      </w:pPr>
      <w:r>
        <w:t>Regex re = Regex</w:t>
      </w:r>
      <w:proofErr w:type="gramStart"/>
      <w:r>
        <w:t>::</w:t>
      </w:r>
      <w:proofErr w:type="gramEnd"/>
      <w:r>
        <w:t>create(",");</w:t>
      </w:r>
    </w:p>
    <w:p w14:paraId="2EB46B81" w14:textId="77777777" w:rsidR="00274D8A" w:rsidRDefault="00274D8A" w:rsidP="00274D8A">
      <w:pPr>
        <w:pStyle w:val="PreformattedText"/>
      </w:pPr>
      <w:proofErr w:type="spellStart"/>
      <w:proofErr w:type="gramStart"/>
      <w:r>
        <w:t>re.setStrContents</w:t>
      </w:r>
      <w:proofErr w:type="spellEnd"/>
      <w:proofErr w:type="gramEnd"/>
      <w:r>
        <w:t>(",first,,</w:t>
      </w:r>
      <w:proofErr w:type="spellStart"/>
      <w:r>
        <w:t>second,third</w:t>
      </w:r>
      <w:proofErr w:type="spellEnd"/>
      <w:r>
        <w:t>");</w:t>
      </w:r>
    </w:p>
    <w:p w14:paraId="5A8CF5E0" w14:textId="77777777" w:rsidR="00274D8A" w:rsidRDefault="00274D8A" w:rsidP="00274D8A">
      <w:pPr>
        <w:pStyle w:val="PreformattedText"/>
      </w:pPr>
      <w:proofErr w:type="gramStart"/>
      <w:r>
        <w:t>result</w:t>
      </w:r>
      <w:proofErr w:type="gramEnd"/>
      <w:r>
        <w:t xml:space="preserve"> = </w:t>
      </w:r>
      <w:proofErr w:type="spellStart"/>
      <w:r>
        <w:t>re.split</w:t>
      </w:r>
      <w:proofErr w:type="spellEnd"/>
      <w:r>
        <w:t>();</w:t>
      </w:r>
    </w:p>
    <w:p w14:paraId="6CC16D30" w14:textId="77777777" w:rsidR="00274D8A" w:rsidRDefault="00274D8A" w:rsidP="00274D8A">
      <w:pPr>
        <w:pStyle w:val="Textbody"/>
      </w:pPr>
      <w:r>
        <w:t xml:space="preserve">The result is this 5-element queue. Note the empty fields, which arise because </w:t>
      </w:r>
      <w:r>
        <w:rPr>
          <w:i/>
        </w:rPr>
        <w:t>every</w:t>
      </w:r>
      <w:r>
        <w:t xml:space="preserve"> comma is treated as a separator:</w:t>
      </w:r>
    </w:p>
    <w:p w14:paraId="5386A9F8" w14:textId="77777777" w:rsidR="00274D8A" w:rsidRDefault="00274D8A" w:rsidP="00274D8A">
      <w:pPr>
        <w:pStyle w:val="PreformattedText"/>
      </w:pPr>
      <w:r>
        <w:t>{"", "first", "", "second", "third"}</w:t>
      </w:r>
    </w:p>
    <w:p w14:paraId="70337FB5" w14:textId="77777777" w:rsidR="007E1EB4" w:rsidRPr="008E6D8D" w:rsidRDefault="0060032B" w:rsidP="00741A5E">
      <w:pPr>
        <w:pStyle w:val="Textbody"/>
      </w:pPr>
      <w:r>
        <w:t xml:space="preserve">If </w:t>
      </w:r>
      <w:r>
        <w:rPr>
          <w:i/>
        </w:rPr>
        <w:t>pattern</w:t>
      </w:r>
      <w:r>
        <w:t xml:space="preserve"> contains any capturing </w:t>
      </w:r>
      <w:proofErr w:type="spellStart"/>
      <w:r>
        <w:t>subexpressions</w:t>
      </w:r>
      <w:proofErr w:type="spellEnd"/>
      <w:r>
        <w:t xml:space="preserve"> (parenthesised groups) then the captured </w:t>
      </w:r>
      <w:proofErr w:type="spellStart"/>
      <w:r>
        <w:t>submatches</w:t>
      </w:r>
      <w:proofErr w:type="spellEnd"/>
      <w:r>
        <w:t xml:space="preserve">, in the usual left-to-right order, are added to the result queue immediately after the field that appears to the left of the match. This can be useful to determine which of several possible separators was used between any pair of fields. The following example uses any one of the operators </w:t>
      </w:r>
      <w:r>
        <w:rPr>
          <w:rStyle w:val="codesnippetintext"/>
        </w:rPr>
        <w:t>=</w:t>
      </w:r>
      <w:r>
        <w:t xml:space="preserve">, </w:t>
      </w:r>
      <w:r>
        <w:rPr>
          <w:rStyle w:val="codesnippetintext"/>
        </w:rPr>
        <w:t>+</w:t>
      </w:r>
      <w:r>
        <w:t xml:space="preserve"> or </w:t>
      </w:r>
      <w:r>
        <w:rPr>
          <w:rStyle w:val="codesnippetintext"/>
        </w:rPr>
        <w:t>–</w:t>
      </w:r>
      <w:r>
        <w:t xml:space="preserve"> as separators, with any amount of whitespace around them, and captures each operator character for further processing:</w:t>
      </w:r>
    </w:p>
    <w:p w14:paraId="02B7432F" w14:textId="77777777" w:rsidR="0060032B" w:rsidRDefault="0060032B" w:rsidP="00741A5E">
      <w:pPr>
        <w:pStyle w:val="PreformattedText"/>
      </w:pPr>
      <w:proofErr w:type="gramStart"/>
      <w:r>
        <w:t>string</w:t>
      </w:r>
      <w:proofErr w:type="gramEnd"/>
      <w:r>
        <w:t xml:space="preserve"> result[$];</w:t>
      </w:r>
    </w:p>
    <w:p w14:paraId="4B992270" w14:textId="77777777" w:rsidR="0060032B" w:rsidRDefault="0060032B" w:rsidP="00741A5E">
      <w:pPr>
        <w:pStyle w:val="PreformattedText"/>
      </w:pPr>
      <w:r>
        <w:t>Regex re = Regex</w:t>
      </w:r>
      <w:proofErr w:type="gramStart"/>
      <w:r>
        <w:t>::</w:t>
      </w:r>
      <w:proofErr w:type="gramEnd"/>
      <w:r>
        <w:t>create("\\s*([=+-])\\s*");</w:t>
      </w:r>
    </w:p>
    <w:p w14:paraId="4CCAFDA7" w14:textId="77777777" w:rsidR="0060032B" w:rsidRDefault="0060032B" w:rsidP="00741A5E">
      <w:pPr>
        <w:pStyle w:val="PreformattedText"/>
      </w:pPr>
      <w:proofErr w:type="spellStart"/>
      <w:proofErr w:type="gramStart"/>
      <w:r>
        <w:t>re.setStrContents</w:t>
      </w:r>
      <w:proofErr w:type="spellEnd"/>
      <w:proofErr w:type="gramEnd"/>
      <w:r>
        <w:t>("sum  =  first +  second-third");</w:t>
      </w:r>
    </w:p>
    <w:p w14:paraId="2271CDC8" w14:textId="77777777" w:rsidR="0060032B" w:rsidRDefault="0060032B" w:rsidP="00741A5E">
      <w:pPr>
        <w:pStyle w:val="PreformattedText"/>
      </w:pPr>
      <w:proofErr w:type="gramStart"/>
      <w:r>
        <w:t>result</w:t>
      </w:r>
      <w:proofErr w:type="gramEnd"/>
      <w:r>
        <w:t xml:space="preserve"> = </w:t>
      </w:r>
      <w:proofErr w:type="spellStart"/>
      <w:r>
        <w:t>re.split</w:t>
      </w:r>
      <w:proofErr w:type="spellEnd"/>
      <w:r>
        <w:t>();</w:t>
      </w:r>
    </w:p>
    <w:p w14:paraId="02F02A88" w14:textId="77777777" w:rsidR="0060032B" w:rsidRDefault="0060032B" w:rsidP="00741A5E">
      <w:pPr>
        <w:pStyle w:val="Textbody"/>
      </w:pPr>
      <w:r>
        <w:t>The result is th</w:t>
      </w:r>
      <w:r w:rsidR="00E5535A">
        <w:t>is</w:t>
      </w:r>
      <w:r>
        <w:t xml:space="preserve"> 7-element queue</w:t>
      </w:r>
      <w:r w:rsidR="00900ECC">
        <w:t xml:space="preserve"> (note that the spaces were </w:t>
      </w:r>
      <w:r w:rsidR="00900ECC">
        <w:rPr>
          <w:i/>
        </w:rPr>
        <w:t>not</w:t>
      </w:r>
      <w:r w:rsidR="00900ECC">
        <w:t xml:space="preserve"> captured)</w:t>
      </w:r>
      <w:r>
        <w:t>:</w:t>
      </w:r>
    </w:p>
    <w:p w14:paraId="529C51B6" w14:textId="77777777" w:rsidR="0060032B" w:rsidRDefault="0060032B" w:rsidP="0060032B">
      <w:pPr>
        <w:pStyle w:val="PreformattedText"/>
      </w:pPr>
      <w:r>
        <w:t>{"sum", "=", "first", "+", "second", "-", "third"}</w:t>
      </w:r>
    </w:p>
    <w:p w14:paraId="51F796B3" w14:textId="77777777" w:rsidR="0060032B" w:rsidRDefault="00E5535A" w:rsidP="00741A5E">
      <w:pPr>
        <w:pStyle w:val="Textbody"/>
      </w:pPr>
      <w:r>
        <w:t xml:space="preserve">The optional </w:t>
      </w:r>
      <w:r>
        <w:rPr>
          <w:rStyle w:val="codesnippetintext"/>
        </w:rPr>
        <w:t>limit</w:t>
      </w:r>
      <w:r>
        <w:t xml:space="preserve"> argument determines how much of the string is explored by the split process. If </w:t>
      </w:r>
      <w:r>
        <w:rPr>
          <w:rStyle w:val="codesnippetintext"/>
        </w:rPr>
        <w:t>limit</w:t>
      </w:r>
      <w:r>
        <w:t xml:space="preserve"> is greater than zero, it determines the maximum number of fields that will be returned. Only split fields count to this total; captured </w:t>
      </w:r>
      <w:proofErr w:type="spellStart"/>
      <w:r>
        <w:t>submatches</w:t>
      </w:r>
      <w:proofErr w:type="spellEnd"/>
      <w:r>
        <w:t xml:space="preserve"> do not count. If the previous example had done</w:t>
      </w:r>
    </w:p>
    <w:p w14:paraId="225D2ADE" w14:textId="77777777" w:rsidR="00E5535A" w:rsidRDefault="00E5535A" w:rsidP="00E5535A">
      <w:pPr>
        <w:pStyle w:val="PreformattedText"/>
      </w:pPr>
      <w:proofErr w:type="gramStart"/>
      <w:r>
        <w:t>result</w:t>
      </w:r>
      <w:proofErr w:type="gramEnd"/>
      <w:r>
        <w:t xml:space="preserve"> = </w:t>
      </w:r>
      <w:proofErr w:type="spellStart"/>
      <w:r>
        <w:t>re.split</w:t>
      </w:r>
      <w:proofErr w:type="spellEnd"/>
      <w:r>
        <w:t>(2);</w:t>
      </w:r>
    </w:p>
    <w:p w14:paraId="6B425851" w14:textId="77777777" w:rsidR="00E5535A" w:rsidRPr="008E6D8D" w:rsidRDefault="00E5535A" w:rsidP="00741A5E">
      <w:pPr>
        <w:pStyle w:val="Textbody"/>
      </w:pPr>
      <w:proofErr w:type="gramStart"/>
      <w:r>
        <w:t>then</w:t>
      </w:r>
      <w:proofErr w:type="gramEnd"/>
      <w:r>
        <w:t xml:space="preserve"> the result queue would have contained the first two fields, along with their trailing separator </w:t>
      </w:r>
      <w:proofErr w:type="spellStart"/>
      <w:r>
        <w:t>submatches</w:t>
      </w:r>
      <w:proofErr w:type="spellEnd"/>
      <w:r>
        <w:t>:</w:t>
      </w:r>
    </w:p>
    <w:p w14:paraId="6B431B2D" w14:textId="77777777" w:rsidR="00E5535A" w:rsidRDefault="00E5535A" w:rsidP="00E5535A">
      <w:pPr>
        <w:pStyle w:val="PreformattedText"/>
      </w:pPr>
      <w:r>
        <w:t>{"sum", "=", "first", "+"}</w:t>
      </w:r>
    </w:p>
    <w:p w14:paraId="08768204" w14:textId="77777777" w:rsidR="0060032B" w:rsidRDefault="00E5535A" w:rsidP="00741A5E">
      <w:pPr>
        <w:pStyle w:val="Textbody"/>
      </w:pPr>
      <w:r>
        <w:t xml:space="preserve">If </w:t>
      </w:r>
      <w:r>
        <w:rPr>
          <w:rStyle w:val="codesnippetintext"/>
        </w:rPr>
        <w:t>limit</w:t>
      </w:r>
      <w:r>
        <w:t xml:space="preserve"> is negative, </w:t>
      </w:r>
      <w:r w:rsidR="00E450A6">
        <w:t xml:space="preserve">the maximum possible number of fields is extracted. If </w:t>
      </w:r>
      <w:r w:rsidR="00E450A6">
        <w:rPr>
          <w:rStyle w:val="codesnippetintext"/>
        </w:rPr>
        <w:t>limit</w:t>
      </w:r>
      <w:r w:rsidR="00E450A6">
        <w:t xml:space="preserve"> is zero (the default), </w:t>
      </w:r>
      <w:r w:rsidR="001C664E">
        <w:t xml:space="preserve">the </w:t>
      </w:r>
      <w:proofErr w:type="spellStart"/>
      <w:r w:rsidR="001C664E">
        <w:t>behavio</w:t>
      </w:r>
      <w:r w:rsidR="00E450A6">
        <w:t>r</w:t>
      </w:r>
      <w:proofErr w:type="spellEnd"/>
      <w:r w:rsidR="00E450A6">
        <w:t xml:space="preserve"> is exactly as for negative </w:t>
      </w:r>
      <w:r w:rsidR="00E450A6">
        <w:rPr>
          <w:rStyle w:val="codesnippetintext"/>
        </w:rPr>
        <w:t>limit</w:t>
      </w:r>
      <w:r w:rsidR="00E450A6">
        <w:t xml:space="preserve"> except that empty trailing fields are stripped from the result. Empty trailing fields can occur if the </w:t>
      </w:r>
      <w:r w:rsidR="00EC083E">
        <w:rPr>
          <w:i/>
        </w:rPr>
        <w:t>source</w:t>
      </w:r>
      <w:r w:rsidR="00E450A6">
        <w:t xml:space="preserve"> string ends with one or more separator matches.</w:t>
      </w:r>
    </w:p>
    <w:p w14:paraId="45667FE3" w14:textId="77777777" w:rsidR="00A65642" w:rsidRDefault="00A65642" w:rsidP="00A65642">
      <w:pPr>
        <w:pStyle w:val="Heading2"/>
      </w:pPr>
      <w:r>
        <w:t>Errors in regular expression matching</w:t>
      </w:r>
      <w:bookmarkEnd w:id="40"/>
    </w:p>
    <w:p w14:paraId="0844F64B" w14:textId="5DF151E2" w:rsidR="00C20920" w:rsidRPr="00FB6BFD" w:rsidRDefault="00974553" w:rsidP="00C20920">
      <w:pPr>
        <w:pStyle w:val="topic-bar"/>
      </w:pPr>
      <w:proofErr w:type="gramStart"/>
      <w:r w:rsidRPr="00FB6BFD">
        <w:t>function</w:t>
      </w:r>
      <w:proofErr w:type="gramEnd"/>
      <w:r w:rsidRPr="00FB6BFD">
        <w:t xml:space="preserve"> </w:t>
      </w:r>
      <w:proofErr w:type="spellStart"/>
      <w:r w:rsidRPr="00FB6BFD">
        <w:t>int</w:t>
      </w:r>
      <w:proofErr w:type="spellEnd"/>
      <w:r w:rsidRPr="00FB6BFD">
        <w:t xml:space="preserve"> </w:t>
      </w:r>
      <w:r w:rsidR="00B01242">
        <w:t xml:space="preserve">   </w:t>
      </w:r>
      <w:proofErr w:type="spellStart"/>
      <w:r w:rsidRPr="00FB6BFD">
        <w:t>getError</w:t>
      </w:r>
      <w:proofErr w:type="spellEnd"/>
      <w:r w:rsidRPr="00FB6BFD">
        <w:t>(</w:t>
      </w:r>
      <w:r w:rsidR="00C20920" w:rsidRPr="00FB6BFD">
        <w:t>);</w:t>
      </w:r>
    </w:p>
    <w:p w14:paraId="58A95204" w14:textId="0DDF3C19" w:rsidR="00C20920" w:rsidRPr="00FB6BFD" w:rsidRDefault="00974553" w:rsidP="00C20920">
      <w:pPr>
        <w:pStyle w:val="topic-bar"/>
      </w:pPr>
      <w:proofErr w:type="gramStart"/>
      <w:r w:rsidRPr="00FB6BFD">
        <w:t>function</w:t>
      </w:r>
      <w:proofErr w:type="gramEnd"/>
      <w:r w:rsidRPr="00FB6BFD">
        <w:t xml:space="preserve"> string</w:t>
      </w:r>
      <w:r w:rsidR="00C20920" w:rsidRPr="00FB6BFD">
        <w:t xml:space="preserve"> </w:t>
      </w:r>
      <w:proofErr w:type="spellStart"/>
      <w:r w:rsidRPr="00FB6BFD">
        <w:t>getErrorString</w:t>
      </w:r>
      <w:proofErr w:type="spellEnd"/>
      <w:r w:rsidRPr="00FB6BFD">
        <w:t>();</w:t>
      </w:r>
    </w:p>
    <w:p w14:paraId="72BC5B30" w14:textId="48113B43" w:rsidR="00974553" w:rsidRPr="00FB6BFD" w:rsidRDefault="00974553" w:rsidP="00C20920">
      <w:pPr>
        <w:pStyle w:val="topic-bar"/>
      </w:pPr>
      <w:proofErr w:type="gramStart"/>
      <w:r w:rsidRPr="00FB6BFD">
        <w:t>function</w:t>
      </w:r>
      <w:proofErr w:type="gramEnd"/>
      <w:r w:rsidRPr="00FB6BFD">
        <w:t xml:space="preserve"> void </w:t>
      </w:r>
      <w:r w:rsidR="00B01242">
        <w:t xml:space="preserve">  </w:t>
      </w:r>
      <w:proofErr w:type="spellStart"/>
      <w:r w:rsidRPr="00FB6BFD">
        <w:t>userErrorHandling</w:t>
      </w:r>
      <w:proofErr w:type="spellEnd"/>
      <w:r w:rsidRPr="00FB6BFD">
        <w:t xml:space="preserve">(bit </w:t>
      </w:r>
      <w:proofErr w:type="spellStart"/>
      <w:r w:rsidRPr="00FB6BFD">
        <w:t>suppressAssertions</w:t>
      </w:r>
      <w:proofErr w:type="spellEnd"/>
      <w:r w:rsidRPr="00FB6BFD">
        <w:t>);</w:t>
      </w:r>
    </w:p>
    <w:p w14:paraId="3F032451" w14:textId="77777777"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proofErr w:type="spellStart"/>
      <w:r>
        <w:rPr>
          <w:rStyle w:val="codesnippetintext"/>
        </w:rPr>
        <w:t>getMatchCount</w:t>
      </w:r>
      <w:proofErr w:type="spellEnd"/>
      <w:r>
        <w:t xml:space="preserve"> will return zero.</w:t>
      </w:r>
    </w:p>
    <w:p w14:paraId="76951635" w14:textId="77777777" w:rsidR="00C20920" w:rsidRPr="00974553" w:rsidRDefault="00C20920" w:rsidP="00A65642">
      <w:pPr>
        <w:pStyle w:val="Textbody"/>
      </w:pPr>
      <w:r>
        <w:t xml:space="preserve">However, it is sometimes possible for regex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r>
        <w:rPr>
          <w:rStyle w:val="codesnippetintext"/>
        </w:rPr>
        <w:t>svlib</w:t>
      </w:r>
      <w:r>
        <w:t xml:space="preserve"> has no choice but to yield an error. The matching process will return zero, jus</w:t>
      </w:r>
      <w:r w:rsidR="00974553">
        <w:t xml:space="preserve">t as for an unsuccessful match, but it will also cause an assertion-style error unless you have configured the </w:t>
      </w:r>
      <w:r w:rsidR="00974553">
        <w:rPr>
          <w:rStyle w:val="codesnippetintext"/>
        </w:rPr>
        <w:t>Regex</w:t>
      </w:r>
      <w:r w:rsidR="00974553">
        <w:t xml:space="preserve"> object to suppress errors using the </w:t>
      </w:r>
      <w:proofErr w:type="spellStart"/>
      <w:r w:rsidR="00974553">
        <w:rPr>
          <w:rStyle w:val="codesnippetintext"/>
        </w:rPr>
        <w:t>userErrorHandling</w:t>
      </w:r>
      <w:proofErr w:type="spellEnd"/>
      <w:r w:rsidR="00974553">
        <w:t xml:space="preserve"> method.</w:t>
      </w:r>
    </w:p>
    <w:p w14:paraId="5081E6D7" w14:textId="77777777" w:rsidR="00C20920" w:rsidRDefault="00974553" w:rsidP="00A65642">
      <w:pPr>
        <w:pStyle w:val="Textbody"/>
      </w:pPr>
      <w:r>
        <w:t xml:space="preserve">Regardless of the user error handling configuration, the </w:t>
      </w:r>
      <w:proofErr w:type="spellStart"/>
      <w:r>
        <w:rPr>
          <w:rStyle w:val="codesnippetintext"/>
        </w:rPr>
        <w:t>getError</w:t>
      </w:r>
      <w:proofErr w:type="spellEnd"/>
      <w:r>
        <w:t xml:space="preserve"> and </w:t>
      </w:r>
      <w:proofErr w:type="spellStart"/>
      <w:r>
        <w:rPr>
          <w:rStyle w:val="codesnippetintext"/>
        </w:rPr>
        <w:t>getErrorString</w:t>
      </w:r>
      <w:proofErr w:type="spellEnd"/>
      <w:r>
        <w:t xml:space="preserve"> methods can be called to get information about the error (if any) from the most recent match </w:t>
      </w:r>
      <w:r>
        <w:lastRenderedPageBreak/>
        <w:t xml:space="preserve">operation. If called before any match operation has been performed, these methods cause the regex to be tested for legality, and return a corresponding result. If the regular expression is valid and matching proceeded without memory overflow or other internal errors, </w:t>
      </w:r>
      <w:proofErr w:type="spellStart"/>
      <w:r>
        <w:rPr>
          <w:rStyle w:val="codesnippetintext"/>
        </w:rPr>
        <w:t>getError</w:t>
      </w:r>
      <w:proofErr w:type="spellEnd"/>
      <w:r>
        <w:t xml:space="preserve"> will return zero. A nonzero result indicates that there was an error, and </w:t>
      </w:r>
      <w:proofErr w:type="spellStart"/>
      <w:r>
        <w:rPr>
          <w:rStyle w:val="codesnippetintext"/>
        </w:rPr>
        <w:t>getErrorString</w:t>
      </w:r>
      <w:proofErr w:type="spellEnd"/>
      <w:r>
        <w:t xml:space="preserve"> can then be called to obtain a more verbose human-readable description of the error.</w:t>
      </w:r>
    </w:p>
    <w:p w14:paraId="22819C0D" w14:textId="77777777" w:rsidR="00EC083E" w:rsidRDefault="00EC083E" w:rsidP="00741A5E">
      <w:pPr>
        <w:pStyle w:val="Heading2"/>
      </w:pPr>
      <w:r>
        <w:t>Package-level regular expression functions</w:t>
      </w:r>
    </w:p>
    <w:p w14:paraId="614C5F4F" w14:textId="77777777" w:rsidR="00EC083E" w:rsidRDefault="00EC083E">
      <w:pPr>
        <w:pStyle w:val="Textbody"/>
      </w:pPr>
      <w:r>
        <w:rPr>
          <w:lang w:eastAsia="en-GB"/>
        </w:rPr>
        <w:t xml:space="preserve">As with the </w:t>
      </w:r>
      <w:proofErr w:type="spellStart"/>
      <w:r>
        <w:rPr>
          <w:rStyle w:val="codesnippetintext"/>
        </w:rPr>
        <w:t>Str</w:t>
      </w:r>
      <w:proofErr w:type="spellEnd"/>
      <w:r>
        <w:t xml:space="preserve"> class, some methods of </w:t>
      </w:r>
      <w:r>
        <w:rPr>
          <w:rStyle w:val="codesnippetintext"/>
        </w:rPr>
        <w:t>Regex</w:t>
      </w:r>
      <w:r>
        <w:t xml:space="preserve"> are also provided as package-level functions that you can call directly, with no need to construct a </w:t>
      </w:r>
      <w:r>
        <w:rPr>
          <w:rStyle w:val="codesnippetintext"/>
          <w:lang w:val="en-US"/>
        </w:rPr>
        <w:t>Regex</w:t>
      </w:r>
      <w:r>
        <w:t xml:space="preserve"> object explicitly.</w:t>
      </w:r>
    </w:p>
    <w:p w14:paraId="49F14991" w14:textId="77777777" w:rsidR="00EC083E" w:rsidRDefault="00EC083E" w:rsidP="00741A5E">
      <w:pPr>
        <w:pStyle w:val="topic-bar"/>
      </w:pPr>
      <w:proofErr w:type="gramStart"/>
      <w:r>
        <w:t>function</w:t>
      </w:r>
      <w:proofErr w:type="gramEnd"/>
      <w:r w:rsidRPr="00EC083E">
        <w:t xml:space="preserve"> </w:t>
      </w:r>
      <w:r w:rsidR="00AB7D3C">
        <w:t xml:space="preserve">automatic </w:t>
      </w:r>
      <w:r w:rsidRPr="00EC083E">
        <w:t xml:space="preserve">Regex </w:t>
      </w:r>
      <w:proofErr w:type="spellStart"/>
      <w:r w:rsidRPr="00EC083E">
        <w:t>regex_match</w:t>
      </w:r>
      <w:proofErr w:type="spellEnd"/>
      <w:r w:rsidRPr="00EC083E">
        <w:t>(</w:t>
      </w:r>
    </w:p>
    <w:p w14:paraId="48A020C8" w14:textId="77777777" w:rsidR="00EC083E" w:rsidRDefault="00EC083E" w:rsidP="00741A5E">
      <w:pPr>
        <w:pStyle w:val="topic-bar"/>
      </w:pPr>
      <w:r>
        <w:t xml:space="preserve">       </w:t>
      </w:r>
      <w:proofErr w:type="gramStart"/>
      <w:r w:rsidRPr="00EC083E">
        <w:t>string</w:t>
      </w:r>
      <w:proofErr w:type="gramEnd"/>
      <w:r w:rsidRPr="00EC083E">
        <w:t xml:space="preserve"> haystack, string needle, </w:t>
      </w:r>
      <w:proofErr w:type="spellStart"/>
      <w:r w:rsidRPr="00EC083E">
        <w:t>int</w:t>
      </w:r>
      <w:proofErr w:type="spellEnd"/>
      <w:r w:rsidRPr="00EC083E">
        <w:t xml:space="preserve"> options=0);</w:t>
      </w:r>
    </w:p>
    <w:p w14:paraId="42168215" w14:textId="77777777" w:rsidR="00AB7D3C" w:rsidRDefault="00EC083E" w:rsidP="00741A5E">
      <w:pPr>
        <w:pStyle w:val="topic-bar"/>
      </w:pPr>
      <w:proofErr w:type="gramStart"/>
      <w:r w:rsidRPr="00EC083E">
        <w:t>function</w:t>
      </w:r>
      <w:proofErr w:type="gramEnd"/>
      <w:r w:rsidRPr="00EC083E">
        <w:t xml:space="preserve"> </w:t>
      </w:r>
      <w:r w:rsidR="00AB7D3C">
        <w:t xml:space="preserve">automatic </w:t>
      </w:r>
      <w:proofErr w:type="spellStart"/>
      <w:r w:rsidRPr="00EC083E">
        <w:t>qs</w:t>
      </w:r>
      <w:proofErr w:type="spellEnd"/>
      <w:r w:rsidRPr="00EC083E">
        <w:t xml:space="preserve"> </w:t>
      </w:r>
      <w:proofErr w:type="spellStart"/>
      <w:r w:rsidRPr="00EC083E">
        <w:t>regex_split</w:t>
      </w:r>
      <w:proofErr w:type="spellEnd"/>
      <w:r w:rsidRPr="00EC083E">
        <w:t>(</w:t>
      </w:r>
    </w:p>
    <w:p w14:paraId="748928E8" w14:textId="77777777" w:rsidR="00EC083E" w:rsidRDefault="00AB7D3C" w:rsidP="00741A5E">
      <w:pPr>
        <w:pStyle w:val="topic-bar"/>
      </w:pPr>
      <w:r>
        <w:t xml:space="preserve">       </w:t>
      </w:r>
      <w:proofErr w:type="gramStart"/>
      <w:r w:rsidR="00EC083E" w:rsidRPr="00EC083E">
        <w:t>string</w:t>
      </w:r>
      <w:proofErr w:type="gramEnd"/>
      <w:r w:rsidR="00EC083E" w:rsidRPr="00EC083E">
        <w:t xml:space="preserve"> source, </w:t>
      </w:r>
      <w:r w:rsidR="00514FBB" w:rsidRPr="00EC083E">
        <w:t xml:space="preserve">string pattern, </w:t>
      </w:r>
      <w:proofErr w:type="spellStart"/>
      <w:r w:rsidR="00EC083E" w:rsidRPr="00EC083E">
        <w:t>int</w:t>
      </w:r>
      <w:proofErr w:type="spellEnd"/>
      <w:r w:rsidR="00EC083E" w:rsidRPr="00EC083E">
        <w:t xml:space="preserve"> limit=0);</w:t>
      </w:r>
    </w:p>
    <w:p w14:paraId="4CF33ED9" w14:textId="77777777" w:rsidR="00514FBB" w:rsidRDefault="00514FBB">
      <w:pPr>
        <w:pStyle w:val="Textbody"/>
      </w:pPr>
      <w:proofErr w:type="spellStart"/>
      <w:proofErr w:type="gramStart"/>
      <w:r>
        <w:rPr>
          <w:rStyle w:val="codesnippetintext"/>
        </w:rPr>
        <w:t>regex</w:t>
      </w:r>
      <w:proofErr w:type="gramEnd"/>
      <w:r>
        <w:rPr>
          <w:rStyle w:val="codesnippetintext"/>
        </w:rPr>
        <w:t>_match</w:t>
      </w:r>
      <w:proofErr w:type="spellEnd"/>
      <w:r>
        <w:t xml:space="preserve"> provides a simple way to perform a regular expression match. It seeks a match of regular expression </w:t>
      </w:r>
      <w:r>
        <w:rPr>
          <w:rStyle w:val="codesnippetintext"/>
        </w:rPr>
        <w:t>needle</w:t>
      </w:r>
      <w:r>
        <w:t xml:space="preserve">, scanning the source string </w:t>
      </w:r>
      <w:r>
        <w:rPr>
          <w:rStyle w:val="codesnippetintext"/>
        </w:rPr>
        <w:t>haystack</w:t>
      </w:r>
      <w:r>
        <w:t xml:space="preserve">. If there is no match, it returns the result </w:t>
      </w:r>
      <w:r>
        <w:rPr>
          <w:rStyle w:val="codesnippetintext"/>
        </w:rPr>
        <w:t>null</w:t>
      </w:r>
      <w:r>
        <w:t xml:space="preserve">. If there is a match, however, it returns the </w:t>
      </w:r>
      <w:r>
        <w:rPr>
          <w:rStyle w:val="codesnippetintext"/>
        </w:rPr>
        <w:t>Regex</w:t>
      </w:r>
      <w:r>
        <w:t xml:space="preserve"> object that was automatically constructed and used for matching, allowing you to perform further matches or to retrieve captured match values. The </w:t>
      </w:r>
      <w:r>
        <w:rPr>
          <w:rStyle w:val="codesnippetintext"/>
        </w:rPr>
        <w:t>options</w:t>
      </w:r>
      <w:r>
        <w:t xml:space="preserve"> argument is exactly the same as for the </w:t>
      </w:r>
      <w:proofErr w:type="spellStart"/>
      <w:r>
        <w:rPr>
          <w:rStyle w:val="codesnippetintext"/>
        </w:rPr>
        <w:t>setOpts</w:t>
      </w:r>
      <w:proofErr w:type="spellEnd"/>
      <w:r>
        <w:t xml:space="preserve"> method (see section </w:t>
      </w:r>
      <w:r>
        <w:fldChar w:fldCharType="begin"/>
      </w:r>
      <w:r>
        <w:instrText xml:space="preserve"> REF _Ref424655807 \r \h </w:instrText>
      </w:r>
      <w:r>
        <w:fldChar w:fldCharType="separate"/>
      </w:r>
      <w:r>
        <w:t>6.1.2</w:t>
      </w:r>
      <w:r>
        <w:fldChar w:fldCharType="end"/>
      </w:r>
      <w:r>
        <w:t>).</w:t>
      </w:r>
    </w:p>
    <w:p w14:paraId="2ABEDA55" w14:textId="77777777" w:rsidR="00274D8A" w:rsidRPr="00274D8A" w:rsidRDefault="00274D8A">
      <w:pPr>
        <w:pStyle w:val="Textbody"/>
      </w:pPr>
      <w:proofErr w:type="spellStart"/>
      <w:proofErr w:type="gramStart"/>
      <w:r>
        <w:rPr>
          <w:rStyle w:val="codesnippetintext"/>
        </w:rPr>
        <w:t>regex</w:t>
      </w:r>
      <w:proofErr w:type="gramEnd"/>
      <w:r>
        <w:rPr>
          <w:rStyle w:val="codesnippetintext"/>
        </w:rPr>
        <w:t>_split</w:t>
      </w:r>
      <w:proofErr w:type="spellEnd"/>
      <w:r>
        <w:t xml:space="preserve"> packages the </w:t>
      </w:r>
      <w:r>
        <w:rPr>
          <w:rStyle w:val="codesnippetintext"/>
        </w:rPr>
        <w:t>Regex::split</w:t>
      </w:r>
      <w:r>
        <w:t xml:space="preserve"> method so that it can easily be used without any need to construct a </w:t>
      </w:r>
      <w:r>
        <w:rPr>
          <w:rStyle w:val="codesnippetintext"/>
        </w:rPr>
        <w:t>Regex</w:t>
      </w:r>
      <w:r>
        <w:t xml:space="preserve"> object explicitly. Its </w:t>
      </w:r>
      <w:r>
        <w:rPr>
          <w:rStyle w:val="codesnippetintext"/>
        </w:rPr>
        <w:t>source</w:t>
      </w:r>
      <w:r>
        <w:t xml:space="preserve">, </w:t>
      </w:r>
      <w:r>
        <w:rPr>
          <w:rStyle w:val="codesnippetintext"/>
        </w:rPr>
        <w:t>pattern</w:t>
      </w:r>
      <w:r>
        <w:t xml:space="preserve"> and </w:t>
      </w:r>
      <w:r>
        <w:rPr>
          <w:rStyle w:val="codesnippetintext"/>
        </w:rPr>
        <w:t>limit</w:t>
      </w:r>
      <w:r>
        <w:t xml:space="preserve"> arguments are handled exactly as described in section </w:t>
      </w:r>
      <w:r>
        <w:fldChar w:fldCharType="begin"/>
      </w:r>
      <w:r>
        <w:instrText xml:space="preserve"> REF _Ref424656136 \r \h </w:instrText>
      </w:r>
      <w:r>
        <w:fldChar w:fldCharType="separate"/>
      </w:r>
      <w:r>
        <w:t>6.6</w:t>
      </w:r>
      <w:r>
        <w:fldChar w:fldCharType="end"/>
      </w:r>
      <w:r>
        <w:t>.</w:t>
      </w:r>
    </w:p>
    <w:p w14:paraId="76CABE00" w14:textId="77777777" w:rsidR="00D8203C" w:rsidRDefault="00D8203C" w:rsidP="000C168B">
      <w:pPr>
        <w:pStyle w:val="Heading1"/>
      </w:pPr>
      <w:bookmarkStart w:id="41" w:name="_Ref383027513"/>
      <w:r>
        <w:lastRenderedPageBreak/>
        <w:t>File pathname manipulation</w:t>
      </w:r>
      <w:bookmarkEnd w:id="41"/>
    </w:p>
    <w:p w14:paraId="5AE7FF02" w14:textId="77777777" w:rsidR="002244FD" w:rsidRPr="002244FD" w:rsidRDefault="002244FD" w:rsidP="002244FD">
      <w:pPr>
        <w:pStyle w:val="Textbody"/>
        <w:rPr>
          <w:lang w:eastAsia="en-GB"/>
        </w:rPr>
      </w:pPr>
      <w:r>
        <w:t>Create a Pathname object, optionally setting it to contain a given file path:</w:t>
      </w:r>
    </w:p>
    <w:p w14:paraId="112ED70E" w14:textId="77777777" w:rsidR="00D8203C" w:rsidRPr="00FB6BFD" w:rsidRDefault="00D8203C" w:rsidP="00D8203C">
      <w:pPr>
        <w:pStyle w:val="topic-bar"/>
      </w:pPr>
      <w:proofErr w:type="gramStart"/>
      <w:r w:rsidRPr="00FB6BFD">
        <w:t>static</w:t>
      </w:r>
      <w:proofErr w:type="gramEnd"/>
      <w:r w:rsidRPr="00FB6BFD">
        <w:t xml:space="preserve"> function Pathname </w:t>
      </w:r>
      <w:r w:rsidR="00B01242">
        <w:t>Pathname::</w:t>
      </w:r>
      <w:r w:rsidRPr="00FB6BFD">
        <w:t xml:space="preserve">create(string s = </w:t>
      </w:r>
      <w:r w:rsidR="00205B91" w:rsidRPr="00FB6BFD">
        <w:t>""</w:t>
      </w:r>
      <w:r w:rsidRPr="00FB6BFD">
        <w:t>);</w:t>
      </w:r>
    </w:p>
    <w:p w14:paraId="4CFCFA12" w14:textId="77777777" w:rsidR="002244FD" w:rsidRDefault="002244FD" w:rsidP="002244FD">
      <w:pPr>
        <w:pStyle w:val="Textbody"/>
      </w:pPr>
      <w:r>
        <w:t>Update a Pathname object with a new path value:</w:t>
      </w:r>
    </w:p>
    <w:p w14:paraId="2012510B" w14:textId="77777777" w:rsidR="002244FD" w:rsidRPr="00FB6BFD" w:rsidRDefault="002244FD" w:rsidP="002244FD">
      <w:pPr>
        <w:pStyle w:val="topic-bar"/>
      </w:pPr>
      <w:proofErr w:type="gramStart"/>
      <w:r w:rsidRPr="00FB6BFD">
        <w:t>function</w:t>
      </w:r>
      <w:proofErr w:type="gramEnd"/>
      <w:r w:rsidRPr="00FB6BFD">
        <w:t xml:space="preserve"> void     set           (string path);</w:t>
      </w:r>
    </w:p>
    <w:p w14:paraId="79BBD7ED" w14:textId="77777777" w:rsidR="002244FD" w:rsidRPr="00FB6BFD" w:rsidRDefault="002244FD" w:rsidP="002244FD">
      <w:pPr>
        <w:pStyle w:val="topic-bar"/>
      </w:pPr>
      <w:proofErr w:type="gramStart"/>
      <w:r w:rsidRPr="00FB6BFD">
        <w:t>function</w:t>
      </w:r>
      <w:proofErr w:type="gramEnd"/>
      <w:r w:rsidRPr="00FB6BFD">
        <w:t xml:space="preserve"> void     append        (string tail);</w:t>
      </w:r>
    </w:p>
    <w:p w14:paraId="3657A37F" w14:textId="77777777" w:rsidR="002244FD" w:rsidRPr="00FB6BFD" w:rsidRDefault="002244FD" w:rsidP="002244FD">
      <w:pPr>
        <w:pStyle w:val="topic-bar"/>
      </w:pPr>
      <w:proofErr w:type="gramStart"/>
      <w:r w:rsidRPr="00FB6BFD">
        <w:t>function</w:t>
      </w:r>
      <w:proofErr w:type="gramEnd"/>
      <w:r w:rsidRPr="00FB6BFD">
        <w:t xml:space="preserve"> void     </w:t>
      </w:r>
      <w:proofErr w:type="spellStart"/>
      <w:r w:rsidRPr="00FB6BFD">
        <w:t>appendPN</w:t>
      </w:r>
      <w:proofErr w:type="spellEnd"/>
      <w:r w:rsidRPr="00FB6BFD">
        <w:t xml:space="preserve">      (Pathname </w:t>
      </w:r>
      <w:proofErr w:type="spellStart"/>
      <w:r w:rsidRPr="00FB6BFD">
        <w:t>tailPN</w:t>
      </w:r>
      <w:proofErr w:type="spellEnd"/>
      <w:r w:rsidRPr="00FB6BFD">
        <w:t>);</w:t>
      </w:r>
    </w:p>
    <w:p w14:paraId="5B28177A" w14:textId="77777777" w:rsidR="002244FD" w:rsidRDefault="002244FD" w:rsidP="002244FD">
      <w:pPr>
        <w:pStyle w:val="Textbody"/>
      </w:pPr>
      <w:r>
        <w:t>Extra</w:t>
      </w:r>
      <w:r w:rsidR="00B05BAA">
        <w:t>c</w:t>
      </w:r>
      <w:r>
        <w:t>t various components of a pathname, always returning a simple string:</w:t>
      </w:r>
    </w:p>
    <w:p w14:paraId="2C198315" w14:textId="77777777" w:rsidR="00D8203C" w:rsidRPr="00FB6BFD" w:rsidRDefault="00D8203C" w:rsidP="002244FD">
      <w:pPr>
        <w:pStyle w:val="topic-bar"/>
      </w:pPr>
      <w:proofErr w:type="gramStart"/>
      <w:r w:rsidRPr="00FB6BFD">
        <w:t>function</w:t>
      </w:r>
      <w:proofErr w:type="gramEnd"/>
      <w:r w:rsidRPr="00FB6BFD">
        <w:t xml:space="preserve"> string   get           ();</w:t>
      </w:r>
    </w:p>
    <w:p w14:paraId="69C67559" w14:textId="77777777" w:rsidR="00D8203C" w:rsidRPr="00FB6BFD" w:rsidRDefault="00D8203C" w:rsidP="002244FD">
      <w:pPr>
        <w:pStyle w:val="topic-bar"/>
      </w:pPr>
      <w:proofErr w:type="gramStart"/>
      <w:r w:rsidRPr="00FB6BFD">
        <w:t>function</w:t>
      </w:r>
      <w:proofErr w:type="gramEnd"/>
      <w:r w:rsidRPr="00FB6BFD">
        <w:t xml:space="preserve"> string   </w:t>
      </w:r>
      <w:proofErr w:type="spellStart"/>
      <w:r w:rsidRPr="00FB6BFD">
        <w:t>dirname</w:t>
      </w:r>
      <w:proofErr w:type="spellEnd"/>
      <w:r w:rsidRPr="00FB6BFD">
        <w:t xml:space="preserve">       (</w:t>
      </w:r>
      <w:proofErr w:type="spellStart"/>
      <w:r w:rsidRPr="00FB6BFD">
        <w:t>int</w:t>
      </w:r>
      <w:proofErr w:type="spellEnd"/>
      <w:r w:rsidRPr="00FB6BFD">
        <w:t xml:space="preserve"> </w:t>
      </w:r>
      <w:proofErr w:type="spellStart"/>
      <w:r w:rsidRPr="00FB6BFD">
        <w:t>backsteps</w:t>
      </w:r>
      <w:proofErr w:type="spellEnd"/>
      <w:r w:rsidRPr="00FB6BFD">
        <w:t>=1);</w:t>
      </w:r>
    </w:p>
    <w:p w14:paraId="7D90C46D" w14:textId="77777777" w:rsidR="00D8203C" w:rsidRPr="00FB6BFD" w:rsidRDefault="00D8203C" w:rsidP="002244FD">
      <w:pPr>
        <w:pStyle w:val="topic-bar"/>
      </w:pPr>
      <w:proofErr w:type="gramStart"/>
      <w:r w:rsidRPr="00FB6BFD">
        <w:t>function</w:t>
      </w:r>
      <w:proofErr w:type="gramEnd"/>
      <w:r w:rsidRPr="00FB6BFD">
        <w:t xml:space="preserve"> string   extension     ();</w:t>
      </w:r>
    </w:p>
    <w:p w14:paraId="35CC756C" w14:textId="77777777" w:rsidR="00D8203C" w:rsidRPr="00FB6BFD" w:rsidRDefault="00D8203C" w:rsidP="002244FD">
      <w:pPr>
        <w:pStyle w:val="topic-bar"/>
      </w:pPr>
      <w:proofErr w:type="gramStart"/>
      <w:r w:rsidRPr="00FB6BFD">
        <w:t>function</w:t>
      </w:r>
      <w:proofErr w:type="gramEnd"/>
      <w:r w:rsidRPr="00FB6BFD">
        <w:t xml:space="preserve"> string   </w:t>
      </w:r>
      <w:proofErr w:type="spellStart"/>
      <w:r w:rsidRPr="00FB6BFD">
        <w:t>basename</w:t>
      </w:r>
      <w:proofErr w:type="spellEnd"/>
      <w:r w:rsidRPr="00FB6BFD">
        <w:t xml:space="preserve">      ();</w:t>
      </w:r>
    </w:p>
    <w:p w14:paraId="7FC17264" w14:textId="77777777" w:rsidR="00D8203C" w:rsidRPr="00FB6BFD" w:rsidRDefault="00D8203C" w:rsidP="002244FD">
      <w:pPr>
        <w:pStyle w:val="topic-bar"/>
      </w:pPr>
      <w:proofErr w:type="gramStart"/>
      <w:r w:rsidRPr="00FB6BFD">
        <w:t>function</w:t>
      </w:r>
      <w:proofErr w:type="gramEnd"/>
      <w:r w:rsidRPr="00FB6BFD">
        <w:t xml:space="preserve"> string   tail          (</w:t>
      </w:r>
      <w:proofErr w:type="spellStart"/>
      <w:r w:rsidRPr="00FB6BFD">
        <w:t>int</w:t>
      </w:r>
      <w:proofErr w:type="spellEnd"/>
      <w:r w:rsidRPr="00FB6BFD">
        <w:t xml:space="preserve"> </w:t>
      </w:r>
      <w:proofErr w:type="spellStart"/>
      <w:r w:rsidRPr="00FB6BFD">
        <w:t>backsteps</w:t>
      </w:r>
      <w:proofErr w:type="spellEnd"/>
      <w:r w:rsidRPr="00FB6BFD">
        <w:t>=1);</w:t>
      </w:r>
    </w:p>
    <w:p w14:paraId="3B4E7571" w14:textId="77777777" w:rsidR="00D8203C" w:rsidRPr="00FB6BFD" w:rsidRDefault="00D8203C" w:rsidP="002244FD">
      <w:pPr>
        <w:pStyle w:val="topic-bar"/>
      </w:pPr>
      <w:proofErr w:type="gramStart"/>
      <w:r w:rsidRPr="00FB6BFD">
        <w:t>function</w:t>
      </w:r>
      <w:proofErr w:type="gramEnd"/>
      <w:r w:rsidRPr="00FB6BFD">
        <w:t xml:space="preserve"> string   volume        ();</w:t>
      </w:r>
    </w:p>
    <w:p w14:paraId="4BFC477E" w14:textId="77777777" w:rsidR="0095368F" w:rsidRDefault="0095368F" w:rsidP="0095368F">
      <w:pPr>
        <w:pStyle w:val="Textbody"/>
      </w:pPr>
      <w:r>
        <w:t xml:space="preserve">Query whether a pathname is absolute (begins with </w:t>
      </w:r>
      <w:r w:rsidRPr="0095368F">
        <w:rPr>
          <w:rStyle w:val="codesnippetintext"/>
        </w:rPr>
        <w:t>/</w:t>
      </w:r>
      <w:r>
        <w:t>) or not:</w:t>
      </w:r>
    </w:p>
    <w:p w14:paraId="284F85A4" w14:textId="77777777" w:rsidR="0095368F" w:rsidRPr="00FB6BFD" w:rsidRDefault="0095368F" w:rsidP="0095368F">
      <w:pPr>
        <w:pStyle w:val="topic-bar"/>
      </w:pPr>
      <w:proofErr w:type="gramStart"/>
      <w:r w:rsidRPr="00FB6BFD">
        <w:t>function</w:t>
      </w:r>
      <w:proofErr w:type="gramEnd"/>
      <w:r w:rsidRPr="00FB6BFD">
        <w:t xml:space="preserve"> bit      </w:t>
      </w:r>
      <w:proofErr w:type="spellStart"/>
      <w:r w:rsidRPr="00FB6BFD">
        <w:t>isAbsolute</w:t>
      </w:r>
      <w:proofErr w:type="spellEnd"/>
      <w:r w:rsidRPr="00FB6BFD">
        <w:t xml:space="preserve">    ();</w:t>
      </w:r>
    </w:p>
    <w:p w14:paraId="0DC6A864" w14:textId="77777777" w:rsidR="0095368F" w:rsidRDefault="0095368F" w:rsidP="0095368F">
      <w:pPr>
        <w:pStyle w:val="Textbody"/>
      </w:pPr>
      <w:r>
        <w:t>Create a new Pathname object with identical contents to the invoking object:</w:t>
      </w:r>
    </w:p>
    <w:p w14:paraId="1936C691" w14:textId="77777777" w:rsidR="0095368F" w:rsidRPr="00FB6BFD" w:rsidRDefault="0095368F" w:rsidP="0095368F">
      <w:pPr>
        <w:pStyle w:val="topic-bar"/>
      </w:pPr>
      <w:proofErr w:type="gramStart"/>
      <w:r w:rsidRPr="00FB6BFD">
        <w:t>function</w:t>
      </w:r>
      <w:proofErr w:type="gramEnd"/>
      <w:r w:rsidRPr="00FB6BFD">
        <w:t xml:space="preserve"> Pathname copy();</w:t>
      </w:r>
    </w:p>
    <w:p w14:paraId="656C7207" w14:textId="77777777" w:rsidR="00812268" w:rsidRDefault="00C97CB5">
      <w:pPr>
        <w:pStyle w:val="Heading2"/>
      </w:pPr>
      <w:r>
        <w:t>Overview</w:t>
      </w:r>
    </w:p>
    <w:p w14:paraId="0C5F7015" w14:textId="77777777" w:rsidR="0095368F" w:rsidRDefault="009578AF" w:rsidP="0095368F">
      <w:pPr>
        <w:pStyle w:val="Textbody"/>
      </w:pPr>
      <w:r>
        <w:t>The Pathname class provides a convenient way to store and manipulate a file name. As the filename is manipulate</w:t>
      </w:r>
      <w:r w:rsidR="002244FD">
        <w:t>d, its integrity is maintained.</w:t>
      </w:r>
    </w:p>
    <w:p w14:paraId="445B7A92" w14:textId="77777777" w:rsidR="009578AF" w:rsidRDefault="009578AF" w:rsidP="00D8203C">
      <w:pPr>
        <w:pStyle w:val="Textbody"/>
      </w:pPr>
      <w:r>
        <w:t xml:space="preserve">For example, consider the following sequence of activity. First, the path to a certain directory is stored in a Pathname object. Note the doubled path-separator </w:t>
      </w:r>
      <w:r w:rsidR="00205B91">
        <w:t>"</w:t>
      </w:r>
      <w:r w:rsidRPr="0095368F">
        <w:rPr>
          <w:rStyle w:val="codesnippetintext"/>
        </w:rPr>
        <w:t>//</w:t>
      </w:r>
      <w:r w:rsidR="00205B91">
        <w:t>"</w:t>
      </w:r>
      <w:r>
        <w:t xml:space="preserve"> in the middle of the name string, and the absence of separator after the</w:t>
      </w:r>
      <w:r w:rsidR="0095368F">
        <w:t xml:space="preserve"> final directory name component. Both these features are completely legal, but can easily confuse simple string-based processing of pathnames:</w:t>
      </w:r>
    </w:p>
    <w:p w14:paraId="0479FB93" w14:textId="77777777" w:rsidR="009578AF" w:rsidRDefault="009578AF" w:rsidP="009578AF">
      <w:pPr>
        <w:pStyle w:val="PreformattedText"/>
      </w:pPr>
      <w:r>
        <w:t xml:space="preserve">Pathname </w:t>
      </w:r>
      <w:proofErr w:type="spellStart"/>
      <w:r>
        <w:t>pn</w:t>
      </w:r>
      <w:proofErr w:type="spellEnd"/>
      <w:r>
        <w:t xml:space="preserve"> = Pathname</w:t>
      </w:r>
      <w:proofErr w:type="gramStart"/>
      <w:r>
        <w:t>::</w:t>
      </w:r>
      <w:proofErr w:type="gramEnd"/>
      <w:r>
        <w:t>create(</w:t>
      </w:r>
      <w:r w:rsidR="00205B91">
        <w:t>"</w:t>
      </w:r>
      <w:r>
        <w:t>/user/</w:t>
      </w:r>
      <w:proofErr w:type="spellStart"/>
      <w:r>
        <w:t>jb</w:t>
      </w:r>
      <w:proofErr w:type="spellEnd"/>
      <w:r>
        <w:t>//</w:t>
      </w:r>
      <w:proofErr w:type="spellStart"/>
      <w:r>
        <w:t>my</w:t>
      </w:r>
      <w:r w:rsidR="008E308E">
        <w:t>D</w:t>
      </w:r>
      <w:r>
        <w:t>ir</w:t>
      </w:r>
      <w:proofErr w:type="spellEnd"/>
      <w:r w:rsidR="00205B91">
        <w:t>"</w:t>
      </w:r>
      <w:r>
        <w:t>);</w:t>
      </w:r>
    </w:p>
    <w:p w14:paraId="56B4E349" w14:textId="77777777" w:rsidR="009578AF" w:rsidRDefault="008E308E" w:rsidP="009578AF">
      <w:pPr>
        <w:pStyle w:val="Textbody"/>
      </w:pPr>
      <w:r>
        <w:t xml:space="preserve">This step creates an object of Pathname type, with the given path already saved in it. Next, we append a further path to the current value of </w:t>
      </w:r>
      <w:proofErr w:type="spellStart"/>
      <w:r>
        <w:rPr>
          <w:rStyle w:val="codesnippetintext"/>
        </w:rPr>
        <w:t>pn</w:t>
      </w:r>
      <w:proofErr w:type="spellEnd"/>
      <w:r>
        <w:t>:</w:t>
      </w:r>
    </w:p>
    <w:p w14:paraId="748039CA" w14:textId="77777777" w:rsidR="008E308E" w:rsidRDefault="008E308E" w:rsidP="008E308E">
      <w:pPr>
        <w:pStyle w:val="PreformattedText"/>
      </w:pPr>
      <w:proofErr w:type="spellStart"/>
      <w:proofErr w:type="gramStart"/>
      <w:r>
        <w:t>pn.append</w:t>
      </w:r>
      <w:proofErr w:type="spellEnd"/>
      <w:proofErr w:type="gramEnd"/>
      <w:r>
        <w:t>(</w:t>
      </w:r>
      <w:r w:rsidR="00205B91">
        <w:t>"</w:t>
      </w:r>
      <w:proofErr w:type="spellStart"/>
      <w:r>
        <w:t>subDir</w:t>
      </w:r>
      <w:proofErr w:type="spellEnd"/>
      <w:r>
        <w:t>/myFile.txt</w:t>
      </w:r>
      <w:r w:rsidR="00205B91">
        <w:t>"</w:t>
      </w:r>
      <w:r>
        <w:t>);</w:t>
      </w:r>
    </w:p>
    <w:p w14:paraId="7635E527" w14:textId="77777777"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14:paraId="0CA5033B" w14:textId="77777777" w:rsidR="008E308E" w:rsidRPr="008E308E" w:rsidRDefault="008E308E" w:rsidP="008E308E">
      <w:pPr>
        <w:pStyle w:val="PreformattedText"/>
      </w:pPr>
      <w:r>
        <w:t>$</w:t>
      </w:r>
      <w:proofErr w:type="gramStart"/>
      <w:r>
        <w:t>display</w:t>
      </w:r>
      <w:proofErr w:type="gramEnd"/>
      <w:r>
        <w:t>(</w:t>
      </w:r>
      <w:proofErr w:type="spellStart"/>
      <w:r>
        <w:t>pn.get</w:t>
      </w:r>
      <w:proofErr w:type="spellEnd"/>
      <w:r>
        <w:t xml:space="preserve">());  // </w:t>
      </w:r>
      <w:r w:rsidRPr="008E308E">
        <w:rPr>
          <w:i/>
        </w:rPr>
        <w:t>displays</w:t>
      </w:r>
      <w:r>
        <w:rPr>
          <w:i/>
        </w:rPr>
        <w:t xml:space="preserve">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14:paraId="31799DDD" w14:textId="77777777"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14:paraId="21AA004D" w14:textId="77777777"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14:paraId="11DA5BB9" w14:textId="77777777" w:rsidR="008E308E" w:rsidRDefault="008E308E" w:rsidP="008E308E">
      <w:pPr>
        <w:pStyle w:val="PreformattedText"/>
      </w:pPr>
      <w:r>
        <w:lastRenderedPageBreak/>
        <w:t>$</w:t>
      </w:r>
      <w:proofErr w:type="gramStart"/>
      <w:r>
        <w:t>display</w:t>
      </w:r>
      <w:proofErr w:type="gramEnd"/>
      <w:r>
        <w:t>(</w:t>
      </w:r>
      <w:proofErr w:type="spellStart"/>
      <w:r>
        <w:t>pn.tail</w:t>
      </w:r>
      <w:proofErr w:type="spellEnd"/>
      <w:r>
        <w:t xml:space="preserve">());  // </w:t>
      </w:r>
      <w:r>
        <w:rPr>
          <w:i/>
        </w:rPr>
        <w:t xml:space="preserve">displays </w:t>
      </w:r>
      <w:r w:rsidRPr="008E308E">
        <w:t>myFile.txt</w:t>
      </w:r>
    </w:p>
    <w:p w14:paraId="00FD8235" w14:textId="77777777" w:rsidR="008E308E" w:rsidRDefault="008E308E" w:rsidP="008E308E">
      <w:pPr>
        <w:pStyle w:val="PreformattedText"/>
      </w:pPr>
      <w:r>
        <w:t>$</w:t>
      </w:r>
      <w:proofErr w:type="gramStart"/>
      <w:r>
        <w:t>display</w:t>
      </w:r>
      <w:proofErr w:type="gramEnd"/>
      <w:r>
        <w:t>(</w:t>
      </w:r>
      <w:proofErr w:type="spellStart"/>
      <w:r>
        <w:t>pn.extension</w:t>
      </w:r>
      <w:proofErr w:type="spellEnd"/>
      <w:r>
        <w:t xml:space="preserve">());  // </w:t>
      </w:r>
      <w:r>
        <w:rPr>
          <w:i/>
        </w:rPr>
        <w:t>displays</w:t>
      </w:r>
      <w:r>
        <w:t xml:space="preserve"> .txt</w:t>
      </w:r>
    </w:p>
    <w:p w14:paraId="1878CEFF" w14:textId="77777777" w:rsidR="008E308E" w:rsidRDefault="008E308E" w:rsidP="008E308E">
      <w:pPr>
        <w:pStyle w:val="PreformattedText"/>
      </w:pPr>
      <w:r>
        <w:t>$</w:t>
      </w:r>
      <w:proofErr w:type="gramStart"/>
      <w:r>
        <w:t>display</w:t>
      </w:r>
      <w:proofErr w:type="gramEnd"/>
      <w:r>
        <w:t>(</w:t>
      </w:r>
      <w:proofErr w:type="spellStart"/>
      <w:r>
        <w:t>pn.get</w:t>
      </w:r>
      <w:proofErr w:type="spellEnd"/>
      <w:r>
        <w:t xml:space="preserve">());   // </w:t>
      </w:r>
      <w:r>
        <w:rPr>
          <w:i/>
        </w:rPr>
        <w:t xml:space="preserve">displays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14:paraId="6DA9D8C3" w14:textId="77777777" w:rsidR="008E308E" w:rsidRPr="002244FD" w:rsidRDefault="008E308E" w:rsidP="009578AF">
      <w:pPr>
        <w:pStyle w:val="Textbody"/>
      </w:pPr>
      <w:r>
        <w:t xml:space="preserve">Given this </w:t>
      </w:r>
      <w:proofErr w:type="spellStart"/>
      <w:r w:rsidR="00205B91">
        <w:t>behavior</w:t>
      </w:r>
      <w:proofErr w:type="spellEnd"/>
      <w:r>
        <w:t xml:space="preserve">,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proofErr w:type="spellStart"/>
      <w:r w:rsidR="002244FD">
        <w:rPr>
          <w:rStyle w:val="codesnippetintext"/>
        </w:rPr>
        <w:t>dirname</w:t>
      </w:r>
      <w:proofErr w:type="spellEnd"/>
      <w:r w:rsidR="002244FD">
        <w:t xml:space="preserve"> method to back up 2 levels of path hierarchy:</w:t>
      </w:r>
    </w:p>
    <w:p w14:paraId="27EDAB29" w14:textId="77777777" w:rsidR="008E308E" w:rsidRDefault="002244FD" w:rsidP="008E308E">
      <w:pPr>
        <w:pStyle w:val="PreformattedText"/>
      </w:pPr>
      <w:proofErr w:type="spellStart"/>
      <w:proofErr w:type="gramStart"/>
      <w:r>
        <w:t>pn.set</w:t>
      </w:r>
      <w:proofErr w:type="spellEnd"/>
      <w:proofErr w:type="gramEnd"/>
      <w:r>
        <w:t xml:space="preserve">( </w:t>
      </w:r>
      <w:proofErr w:type="spellStart"/>
      <w:r>
        <w:t>pn.dirname</w:t>
      </w:r>
      <w:proofErr w:type="spellEnd"/>
      <w:r>
        <w:t>(2) );</w:t>
      </w:r>
    </w:p>
    <w:p w14:paraId="63CC1EEE" w14:textId="77777777" w:rsidR="002244FD" w:rsidRDefault="002244FD" w:rsidP="008E308E">
      <w:pPr>
        <w:pStyle w:val="PreformattedText"/>
      </w:pPr>
      <w:r>
        <w:t>$</w:t>
      </w:r>
      <w:proofErr w:type="gramStart"/>
      <w:r>
        <w:t>display</w:t>
      </w:r>
      <w:proofErr w:type="gramEnd"/>
      <w:r>
        <w:t>(</w:t>
      </w:r>
      <w:proofErr w:type="spellStart"/>
      <w:r>
        <w:t>pn.get</w:t>
      </w:r>
      <w:proofErr w:type="spellEnd"/>
      <w:r>
        <w:t xml:space="preserve">());  // </w:t>
      </w:r>
      <w:r>
        <w:rPr>
          <w:i/>
        </w:rPr>
        <w:t>displays</w:t>
      </w:r>
      <w:r>
        <w:t xml:space="preserve"> /user/</w:t>
      </w:r>
      <w:proofErr w:type="spellStart"/>
      <w:r>
        <w:t>jb</w:t>
      </w:r>
      <w:proofErr w:type="spellEnd"/>
      <w:r>
        <w:t>/</w:t>
      </w:r>
      <w:proofErr w:type="spellStart"/>
      <w:r>
        <w:t>myDir</w:t>
      </w:r>
      <w:proofErr w:type="spellEnd"/>
    </w:p>
    <w:p w14:paraId="28CB84E7" w14:textId="77777777" w:rsidR="006510F0" w:rsidRDefault="006510F0" w:rsidP="006510F0">
      <w:pPr>
        <w:pStyle w:val="Heading2"/>
      </w:pPr>
      <w:r>
        <w:t>Detailed descriptions of the methods</w:t>
      </w:r>
    </w:p>
    <w:p w14:paraId="22B64FBC" w14:textId="77777777"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14:paraId="471DB384" w14:textId="77777777"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14:paraId="597CAF16" w14:textId="77777777"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proofErr w:type="spellStart"/>
      <w:r w:rsidR="006510F0">
        <w:rPr>
          <w:rStyle w:val="codesnippetintext"/>
        </w:rPr>
        <w:t>dirname</w:t>
      </w:r>
      <w:proofErr w:type="spellEnd"/>
      <w:r w:rsidR="006510F0">
        <w:t xml:space="preserve"> returns the path with the last component removed</w:t>
      </w:r>
      <w:r>
        <w:t xml:space="preserve">. </w:t>
      </w:r>
      <w:r w:rsidR="006510F0">
        <w:t>Both methods take</w:t>
      </w:r>
      <w:r>
        <w:t xml:space="preserve"> an optional </w:t>
      </w:r>
      <w:proofErr w:type="spellStart"/>
      <w:r>
        <w:rPr>
          <w:rStyle w:val="codesnippetintext"/>
        </w:rPr>
        <w:t>backsteps</w:t>
      </w:r>
      <w:proofErr w:type="spellEnd"/>
      <w:r>
        <w:t xml:space="preserve"> argument (default = 1) sp</w:t>
      </w:r>
      <w:r w:rsidR="006510F0">
        <w:t>ecifying how many components to back up:</w:t>
      </w:r>
    </w:p>
    <w:p w14:paraId="1F55BA8F" w14:textId="77777777" w:rsidR="00FB5D8B" w:rsidRPr="00FB5D8B" w:rsidRDefault="00FB5D8B" w:rsidP="00FB5D8B">
      <w:pPr>
        <w:pStyle w:val="PreformattedText"/>
        <w:rPr>
          <w:u w:val="single"/>
        </w:rPr>
      </w:pPr>
      <w:r>
        <w:t>$</w:t>
      </w:r>
      <w:proofErr w:type="gramStart"/>
      <w:r>
        <w:t>display</w:t>
      </w:r>
      <w:proofErr w:type="gramEnd"/>
      <w:r>
        <w:t>(</w:t>
      </w:r>
      <w:proofErr w:type="spellStart"/>
      <w:r>
        <w:t>pn.tail</w:t>
      </w:r>
      <w:proofErr w:type="spellEnd"/>
      <w:r>
        <w:t xml:space="preserve">(3)); // </w:t>
      </w:r>
      <w:r>
        <w:rPr>
          <w:i/>
        </w:rPr>
        <w:t>displays</w:t>
      </w:r>
      <w:r>
        <w:t xml:space="preserve"> </w:t>
      </w:r>
      <w:proofErr w:type="spellStart"/>
      <w:r>
        <w:t>myDir</w:t>
      </w:r>
      <w:proofErr w:type="spellEnd"/>
      <w:r>
        <w:t>/</w:t>
      </w:r>
      <w:proofErr w:type="spellStart"/>
      <w:r>
        <w:t>subDir</w:t>
      </w:r>
      <w:proofErr w:type="spellEnd"/>
      <w:r>
        <w:t>/myFile.txt</w:t>
      </w:r>
    </w:p>
    <w:p w14:paraId="36E2B214" w14:textId="77777777"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spellStart"/>
      <w:proofErr w:type="gramStart"/>
      <w:r>
        <w:rPr>
          <w:rStyle w:val="codesnippetintext"/>
        </w:rPr>
        <w:t>basename</w:t>
      </w:r>
      <w:proofErr w:type="spellEnd"/>
      <w:proofErr w:type="gramEnd"/>
      <w:r>
        <w:t xml:space="preserve"> returns the pathname with the </w:t>
      </w:r>
      <w:r>
        <w:rPr>
          <w:rStyle w:val="codesnippetintext"/>
        </w:rPr>
        <w:t>extension</w:t>
      </w:r>
      <w:r>
        <w:t>, if any, removed.</w:t>
      </w:r>
    </w:p>
    <w:p w14:paraId="31D67099" w14:textId="77777777" w:rsidR="00B92838" w:rsidRDefault="006510F0" w:rsidP="00FB5D8B">
      <w:pPr>
        <w:pStyle w:val="Textbody"/>
      </w:pPr>
      <w:proofErr w:type="spellStart"/>
      <w:proofErr w:type="gramStart"/>
      <w:r>
        <w:rPr>
          <w:rStyle w:val="codesnippetintext"/>
        </w:rPr>
        <w:t>isAbsolute</w:t>
      </w:r>
      <w:proofErr w:type="spellEnd"/>
      <w:proofErr w:type="gramEnd"/>
      <w:r w:rsidR="00B92838">
        <w:t xml:space="preserve"> returns a bit indicating whether the pathname is absolute.</w:t>
      </w:r>
    </w:p>
    <w:p w14:paraId="0AAA746D" w14:textId="77777777"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Unix and Linux platforms, </w:t>
      </w:r>
      <w:r>
        <w:rPr>
          <w:rStyle w:val="codesnippetintext"/>
        </w:rPr>
        <w:t>volume</w:t>
      </w:r>
      <w:r>
        <w:t xml:space="preserve"> invariably returns the single character </w:t>
      </w:r>
      <w:r>
        <w:rPr>
          <w:rStyle w:val="codesnippetintext"/>
        </w:rPr>
        <w:t>/</w:t>
      </w:r>
      <w:r>
        <w:t>.</w:t>
      </w:r>
    </w:p>
    <w:p w14:paraId="48414114" w14:textId="77777777" w:rsidR="00B92838" w:rsidRDefault="00B92838" w:rsidP="00FB5D8B">
      <w:pPr>
        <w:pStyle w:val="Textbody"/>
      </w:pPr>
      <w:proofErr w:type="gramStart"/>
      <w:r>
        <w:rPr>
          <w:rStyle w:val="codesnippetintext"/>
        </w:rPr>
        <w:t>append</w:t>
      </w:r>
      <w:proofErr w:type="gramEnd"/>
      <w:r>
        <w:t xml:space="preserve"> and </w:t>
      </w:r>
      <w:proofErr w:type="spellStart"/>
      <w:r>
        <w:rPr>
          <w:rStyle w:val="codesnippetintext"/>
        </w:rPr>
        <w:t>appendPN</w:t>
      </w:r>
      <w:proofErr w:type="spellEnd"/>
      <w:r>
        <w:t xml:space="preserve"> update the object's pathname by appending a pathname to its tail. They have the same </w:t>
      </w:r>
      <w:proofErr w:type="spellStart"/>
      <w:r w:rsidR="00205B91">
        <w:t>behavior</w:t>
      </w:r>
      <w:proofErr w:type="spellEnd"/>
      <w:r>
        <w:t xml:space="preserve">, but </w:t>
      </w:r>
      <w:proofErr w:type="spellStart"/>
      <w:r>
        <w:rPr>
          <w:rStyle w:val="codesnippetintext"/>
        </w:rPr>
        <w:t>updatePN</w:t>
      </w:r>
      <w:proofErr w:type="spellEnd"/>
      <w:r>
        <w:t xml:space="preserve"> takes a second Pathname object as its argument. If the added pathname is absolute, then the original pathname is discarded and the updated pathname becomes the same as the argument.</w:t>
      </w:r>
    </w:p>
    <w:p w14:paraId="0A6A810C" w14:textId="77777777" w:rsidR="00B92838" w:rsidRDefault="00B92838" w:rsidP="00B92838">
      <w:pPr>
        <w:pStyle w:val="Heading2"/>
      </w:pPr>
      <w:r>
        <w:t>Restrictions and special cases</w:t>
      </w:r>
    </w:p>
    <w:p w14:paraId="32E5689A" w14:textId="77777777"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and</w:t>
      </w:r>
      <w:proofErr w:type="gramEnd"/>
      <w:r>
        <w:t xml:space="preserve"> </w:t>
      </w:r>
      <w:r>
        <w:rPr>
          <w:rStyle w:val="codesnippetintext"/>
        </w:rPr>
        <w:t>..</w:t>
      </w:r>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14:paraId="25EA9B1D" w14:textId="77777777"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14:paraId="344D5FBB" w14:textId="77777777" w:rsidR="00B92838" w:rsidRDefault="00B92838" w:rsidP="00B92838">
      <w:pPr>
        <w:pStyle w:val="Textbody"/>
      </w:pPr>
      <w:r>
        <w:t xml:space="preserve">For the purposes of </w:t>
      </w:r>
      <w:proofErr w:type="spellStart"/>
      <w:r>
        <w:t>backstep</w:t>
      </w:r>
      <w:proofErr w:type="spellEnd"/>
      <w:r>
        <w:t xml:space="preserve"> processing by </w:t>
      </w:r>
      <w:proofErr w:type="spellStart"/>
      <w:r>
        <w:rPr>
          <w:rStyle w:val="codesnippetintext"/>
        </w:rPr>
        <w:t>dirname</w:t>
      </w:r>
      <w:proofErr w:type="spellEnd"/>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14:paraId="175E6B9E" w14:textId="77777777" w:rsidR="00B92838" w:rsidRDefault="00B92838" w:rsidP="00B92838">
      <w:pPr>
        <w:pStyle w:val="PreformattedText"/>
        <w:rPr>
          <w:rStyle w:val="codesnippetintext"/>
        </w:rPr>
      </w:pPr>
      <w:proofErr w:type="spellStart"/>
      <w:proofErr w:type="gramStart"/>
      <w:r w:rsidRPr="00B92838">
        <w:rPr>
          <w:rStyle w:val="codesnippetintext"/>
        </w:rPr>
        <w:t>pn.se</w:t>
      </w:r>
      <w:r>
        <w:rPr>
          <w:rStyle w:val="codesnippetintext"/>
        </w:rPr>
        <w:t>t</w:t>
      </w:r>
      <w:proofErr w:type="spellEnd"/>
      <w:proofErr w:type="gramEnd"/>
      <w:r>
        <w:rPr>
          <w:rStyle w:val="codesnippetintext"/>
        </w:rPr>
        <w:t>(</w:t>
      </w:r>
      <w:r w:rsidR="00205B91">
        <w:rPr>
          <w:rStyle w:val="codesnippetintext"/>
        </w:rPr>
        <w:t>"</w:t>
      </w:r>
      <w:r>
        <w:rPr>
          <w:rStyle w:val="codesnippetintext"/>
        </w:rPr>
        <w:t>/short/absolute/path</w:t>
      </w:r>
      <w:r w:rsidR="00205B91">
        <w:rPr>
          <w:rStyle w:val="codesnippetintext"/>
        </w:rPr>
        <w:t>"</w:t>
      </w:r>
      <w:r>
        <w:rPr>
          <w:rStyle w:val="codesnippetintext"/>
        </w:rPr>
        <w:t>);</w:t>
      </w:r>
    </w:p>
    <w:p w14:paraId="1C534858" w14:textId="77777777"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gramEnd"/>
      <w:r>
        <w:rPr>
          <w:rStyle w:val="codesnippetintext"/>
        </w:rPr>
        <w:t>(</w:t>
      </w:r>
      <w:proofErr w:type="spellStart"/>
      <w:r>
        <w:rPr>
          <w:rStyle w:val="codesnippetintext"/>
        </w:rPr>
        <w:t>pn.dirname</w:t>
      </w:r>
      <w:proofErr w:type="spellEnd"/>
      <w:r>
        <w:rPr>
          <w:rStyle w:val="codesnippetintext"/>
        </w:rPr>
        <w:t xml:space="preserve">(2));  // </w:t>
      </w:r>
      <w:r w:rsidR="00205B91">
        <w:rPr>
          <w:rStyle w:val="codesnippetintext"/>
        </w:rPr>
        <w:t>"</w:t>
      </w:r>
      <w:r>
        <w:rPr>
          <w:rStyle w:val="codesnippetintext"/>
        </w:rPr>
        <w:t>/short</w:t>
      </w:r>
      <w:r w:rsidR="00205B91">
        <w:rPr>
          <w:rStyle w:val="codesnippetintext"/>
        </w:rPr>
        <w:t>"</w:t>
      </w:r>
    </w:p>
    <w:p w14:paraId="420B176F" w14:textId="77777777"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gramEnd"/>
      <w:r>
        <w:rPr>
          <w:rStyle w:val="codesnippetintext"/>
        </w:rPr>
        <w:t>(</w:t>
      </w:r>
      <w:proofErr w:type="spellStart"/>
      <w:r>
        <w:rPr>
          <w:rStyle w:val="codesnippetintext"/>
        </w:rPr>
        <w:t>pn.dirname</w:t>
      </w:r>
      <w:proofErr w:type="spellEnd"/>
      <w:r>
        <w:rPr>
          <w:rStyle w:val="codesnippetintext"/>
        </w:rPr>
        <w:t xml:space="preserve">(3));  // </w:t>
      </w:r>
      <w:r w:rsidR="00205B91">
        <w:rPr>
          <w:rStyle w:val="codesnippetintext"/>
        </w:rPr>
        <w:t>"</w:t>
      </w:r>
      <w:r>
        <w:rPr>
          <w:rStyle w:val="codesnippetintext"/>
        </w:rPr>
        <w:t>/</w:t>
      </w:r>
      <w:r w:rsidR="00205B91">
        <w:rPr>
          <w:rStyle w:val="codesnippetintext"/>
        </w:rPr>
        <w:t>"</w:t>
      </w:r>
    </w:p>
    <w:p w14:paraId="3E8ED165" w14:textId="77777777"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gramEnd"/>
      <w:r>
        <w:rPr>
          <w:rStyle w:val="codesnippetintext"/>
        </w:rPr>
        <w:t>(</w:t>
      </w:r>
      <w:proofErr w:type="spellStart"/>
      <w:r>
        <w:rPr>
          <w:rStyle w:val="codesnippetintext"/>
        </w:rPr>
        <w:t>pn.dirname</w:t>
      </w:r>
      <w:proofErr w:type="spellEnd"/>
      <w:r>
        <w:rPr>
          <w:rStyle w:val="codesnippetintext"/>
        </w:rPr>
        <w:t xml:space="preserve">(4));  // </w:t>
      </w:r>
      <w:r w:rsidR="00205B91">
        <w:rPr>
          <w:rStyle w:val="codesnippetintext"/>
        </w:rPr>
        <w:t>""</w:t>
      </w:r>
    </w:p>
    <w:p w14:paraId="0803E1E4" w14:textId="77777777" w:rsidR="00B05BAA" w:rsidRPr="00B05BAA" w:rsidRDefault="00B05BAA" w:rsidP="00B05BAA">
      <w:pPr>
        <w:pStyle w:val="Textbody"/>
      </w:pPr>
      <w:r>
        <w:rPr>
          <w:rStyle w:val="codesnippetintext"/>
          <w:rFonts w:ascii="Arial" w:hAnsi="Arial"/>
        </w:rPr>
        <w:t xml:space="preserve">If the </w:t>
      </w:r>
      <w:proofErr w:type="spellStart"/>
      <w:r>
        <w:rPr>
          <w:rStyle w:val="codesnippetintext"/>
          <w:rFonts w:ascii="Arial" w:hAnsi="Arial"/>
        </w:rPr>
        <w:t>backstep</w:t>
      </w:r>
      <w:proofErr w:type="spellEnd"/>
      <w:r>
        <w:rPr>
          <w:rStyle w:val="codesnippetintext"/>
          <w:rFonts w:ascii="Arial" w:hAnsi="Arial"/>
        </w:rPr>
        <w:t xml:space="preserve"> argument supplied to </w:t>
      </w:r>
      <w:proofErr w:type="spellStart"/>
      <w:r>
        <w:rPr>
          <w:rStyle w:val="codesnippetintext"/>
        </w:rPr>
        <w:t>dirname</w:t>
      </w:r>
      <w:proofErr w:type="spellEnd"/>
      <w:r>
        <w:t xml:space="preserve"> or </w:t>
      </w:r>
      <w:r>
        <w:rPr>
          <w:rStyle w:val="codesnippetintext"/>
        </w:rPr>
        <w:t>tail</w:t>
      </w:r>
      <w:r>
        <w:t xml:space="preserve"> is negative or zero, </w:t>
      </w:r>
      <w:proofErr w:type="spellStart"/>
      <w:r>
        <w:rPr>
          <w:rStyle w:val="codesnippetintext"/>
        </w:rPr>
        <w:t>dirname</w:t>
      </w:r>
      <w:proofErr w:type="spellEnd"/>
      <w:r>
        <w:t xml:space="preserve"> returns the entire path (exactly like </w:t>
      </w:r>
      <w:r>
        <w:rPr>
          <w:rStyle w:val="codesnippetintext"/>
        </w:rPr>
        <w:t>get</w:t>
      </w:r>
      <w:r>
        <w:t xml:space="preserve">) and </w:t>
      </w:r>
      <w:r>
        <w:rPr>
          <w:rStyle w:val="codesnippetintext"/>
        </w:rPr>
        <w:t>tail</w:t>
      </w:r>
      <w:r>
        <w:t xml:space="preserve"> returns the empty string. If the </w:t>
      </w:r>
      <w:proofErr w:type="spellStart"/>
      <w:r>
        <w:t>backstep</w:t>
      </w:r>
      <w:proofErr w:type="spellEnd"/>
      <w:r>
        <w:t xml:space="preserve"> argument is greater than the number of components, </w:t>
      </w:r>
      <w:proofErr w:type="spellStart"/>
      <w:r>
        <w:rPr>
          <w:rStyle w:val="codesnippetintext"/>
        </w:rPr>
        <w:t>dirname</w:t>
      </w:r>
      <w:proofErr w:type="spellEnd"/>
      <w:r>
        <w:t xml:space="preserve"> returns the empty string and </w:t>
      </w:r>
      <w:r>
        <w:rPr>
          <w:rStyle w:val="codesnippetintext"/>
        </w:rPr>
        <w:t>tail</w:t>
      </w:r>
      <w:r>
        <w:t xml:space="preserve"> returns the entire path.</w:t>
      </w:r>
    </w:p>
    <w:p w14:paraId="17FDA546" w14:textId="77777777" w:rsidR="00B92838" w:rsidRDefault="00B05BAA" w:rsidP="00B05BAA">
      <w:pPr>
        <w:pStyle w:val="Heading2"/>
      </w:pPr>
      <w:r>
        <w:lastRenderedPageBreak/>
        <w:t>Important note</w:t>
      </w:r>
    </w:p>
    <w:p w14:paraId="78BA1FCE" w14:textId="77777777" w:rsidR="00B05BAA" w:rsidRPr="00B05BAA" w:rsidRDefault="00B05BAA" w:rsidP="00B05BAA">
      <w:pPr>
        <w:pStyle w:val="Textbody"/>
        <w:rPr>
          <w:lang w:eastAsia="en-GB"/>
        </w:rPr>
      </w:pPr>
      <w:r>
        <w:rPr>
          <w:lang w:eastAsia="en-GB"/>
        </w:rPr>
        <w:t>The Pathname object and its methods</w:t>
      </w:r>
      <w:r w:rsidR="00923C0B">
        <w:rPr>
          <w:lang w:eastAsia="en-GB"/>
        </w:rPr>
        <w:t xml:space="preserve"> </w:t>
      </w:r>
      <w:r>
        <w:rPr>
          <w:i/>
          <w:lang w:eastAsia="en-GB"/>
        </w:rPr>
        <w:t>never</w:t>
      </w:r>
      <w:r>
        <w:t xml:space="preserve"> make any access to the file system. They merely process strings in a special way that conforms to file naming conventions. You are free to manipulate a completely imaginary, </w:t>
      </w:r>
      <w:r w:rsidR="003D333F">
        <w:t xml:space="preserve">non-existent </w:t>
      </w:r>
      <w:r>
        <w:t>filename if you wish.</w:t>
      </w:r>
    </w:p>
    <w:p w14:paraId="17631694" w14:textId="77777777" w:rsidR="000C168B" w:rsidRDefault="000C168B" w:rsidP="00B05BAA">
      <w:pPr>
        <w:pStyle w:val="Heading1"/>
      </w:pPr>
      <w:bookmarkStart w:id="42" w:name="_Ref383027644"/>
      <w:r>
        <w:lastRenderedPageBreak/>
        <w:t>Querying properties of files</w:t>
      </w:r>
      <w:bookmarkEnd w:id="42"/>
    </w:p>
    <w:p w14:paraId="4F65DF3E" w14:textId="77777777" w:rsidR="001E60E9" w:rsidRDefault="001E60E9" w:rsidP="001E60E9">
      <w:pPr>
        <w:pStyle w:val="Heading2"/>
      </w:pPr>
      <w:bookmarkStart w:id="43" w:name="_Ref381463216"/>
      <w:proofErr w:type="spellStart"/>
      <w:r>
        <w:t>Struct</w:t>
      </w:r>
      <w:proofErr w:type="spellEnd"/>
      <w:r>
        <w:t xml:space="preserve"> definitions for file properties</w:t>
      </w:r>
      <w:bookmarkEnd w:id="43"/>
    </w:p>
    <w:p w14:paraId="12321F33" w14:textId="77777777" w:rsidR="001E60E9" w:rsidRPr="001E60E9" w:rsidRDefault="001E60E9" w:rsidP="001E60E9">
      <w:pPr>
        <w:pStyle w:val="Textbody"/>
        <w:rPr>
          <w:lang w:eastAsia="en-GB"/>
        </w:rPr>
      </w:pPr>
      <w:r>
        <w:rPr>
          <w:lang w:eastAsia="en-GB"/>
        </w:rPr>
        <w:t xml:space="preserve">The following </w:t>
      </w:r>
      <w:proofErr w:type="spellStart"/>
      <w:r>
        <w:rPr>
          <w:lang w:eastAsia="en-GB"/>
        </w:rPr>
        <w:t>struct</w:t>
      </w:r>
      <w:proofErr w:type="spellEnd"/>
      <w:r>
        <w:rPr>
          <w:lang w:eastAsia="en-GB"/>
        </w:rPr>
        <w:t xml:space="preserve"> definitions are useful for extracting file properties (such as </w:t>
      </w:r>
      <w:r w:rsidR="00205B91">
        <w:rPr>
          <w:lang w:eastAsia="en-GB"/>
        </w:rPr>
        <w:t>"</w:t>
      </w:r>
      <w:r>
        <w:rPr>
          <w:lang w:eastAsia="en-GB"/>
        </w:rPr>
        <w:t>is this file a directory</w:t>
      </w:r>
      <w:r w:rsidR="00205B91">
        <w:rPr>
          <w:lang w:eastAsia="en-GB"/>
        </w:rPr>
        <w:t>"</w:t>
      </w:r>
      <w:r>
        <w:rPr>
          <w:lang w:eastAsia="en-GB"/>
        </w:rPr>
        <w:t xml:space="preserve">) from the file mode value returned by the </w:t>
      </w:r>
      <w:commentRangeStart w:id="44"/>
      <w:proofErr w:type="spellStart"/>
      <w:r>
        <w:rPr>
          <w:rStyle w:val="codesnippetintext"/>
        </w:rPr>
        <w:t>file_mode</w:t>
      </w:r>
      <w:proofErr w:type="spellEnd"/>
      <w:r>
        <w:t xml:space="preserve"> </w:t>
      </w:r>
      <w:commentRangeEnd w:id="44"/>
      <w:r w:rsidR="003D333F">
        <w:rPr>
          <w:rStyle w:val="CommentReference"/>
          <w:rFonts w:ascii="Times New Roman" w:hAnsi="Times New Roman"/>
          <w:lang w:eastAsia="en-GB"/>
        </w:rPr>
        <w:commentReference w:id="44"/>
      </w:r>
      <w:r>
        <w:t>function described later in this section.</w:t>
      </w:r>
    </w:p>
    <w:p w14:paraId="27E39A8E" w14:textId="77777777" w:rsidR="001E60E9" w:rsidRPr="00FB6BFD" w:rsidRDefault="001E60E9" w:rsidP="001E60E9">
      <w:pPr>
        <w:pStyle w:val="topic-bar"/>
      </w:pPr>
      <w:proofErr w:type="spellStart"/>
      <w:proofErr w:type="gramStart"/>
      <w:r w:rsidRPr="00FB6BFD">
        <w:t>typedef</w:t>
      </w:r>
      <w:proofErr w:type="spellEnd"/>
      <w:proofErr w:type="gramEnd"/>
      <w:r w:rsidRPr="00FB6BFD">
        <w:t xml:space="preserve"> </w:t>
      </w:r>
      <w:proofErr w:type="spellStart"/>
      <w:r w:rsidRPr="00FB6BFD">
        <w:t>struct</w:t>
      </w:r>
      <w:proofErr w:type="spellEnd"/>
      <w:r w:rsidRPr="00FB6BFD">
        <w:t xml:space="preserve"> packed {</w:t>
      </w:r>
    </w:p>
    <w:p w14:paraId="61AD07CF" w14:textId="77777777" w:rsidR="001E60E9" w:rsidRPr="00FB6BFD" w:rsidRDefault="001E60E9" w:rsidP="001E60E9">
      <w:pPr>
        <w:pStyle w:val="topic-bar"/>
      </w:pPr>
      <w:r w:rsidRPr="00FB6BFD">
        <w:t xml:space="preserve">  </w:t>
      </w:r>
      <w:proofErr w:type="gramStart"/>
      <w:r w:rsidRPr="00FB6BFD">
        <w:t>bit</w:t>
      </w:r>
      <w:proofErr w:type="gramEnd"/>
      <w:r w:rsidRPr="00FB6BFD">
        <w:t xml:space="preserve"> r;</w:t>
      </w:r>
    </w:p>
    <w:p w14:paraId="46118251" w14:textId="77777777" w:rsidR="001E60E9" w:rsidRPr="00FB6BFD" w:rsidRDefault="001E60E9" w:rsidP="001E60E9">
      <w:pPr>
        <w:pStyle w:val="topic-bar"/>
      </w:pPr>
      <w:r w:rsidRPr="00FB6BFD">
        <w:t xml:space="preserve">  </w:t>
      </w:r>
      <w:proofErr w:type="gramStart"/>
      <w:r w:rsidRPr="00FB6BFD">
        <w:t>bit</w:t>
      </w:r>
      <w:proofErr w:type="gramEnd"/>
      <w:r w:rsidRPr="00FB6BFD">
        <w:t xml:space="preserve"> w;</w:t>
      </w:r>
    </w:p>
    <w:p w14:paraId="28C12968" w14:textId="77777777" w:rsidR="001E60E9" w:rsidRPr="00FB6BFD" w:rsidRDefault="001E60E9" w:rsidP="001E60E9">
      <w:pPr>
        <w:pStyle w:val="topic-bar"/>
      </w:pPr>
      <w:r w:rsidRPr="00FB6BFD">
        <w:t xml:space="preserve">  </w:t>
      </w:r>
      <w:proofErr w:type="gramStart"/>
      <w:r w:rsidRPr="00FB6BFD">
        <w:t>bit</w:t>
      </w:r>
      <w:proofErr w:type="gramEnd"/>
      <w:r w:rsidRPr="00FB6BFD">
        <w:t xml:space="preserve"> x;</w:t>
      </w:r>
    </w:p>
    <w:p w14:paraId="155E354E" w14:textId="77777777" w:rsidR="001E60E9" w:rsidRPr="00FB6BFD" w:rsidRDefault="001E60E9" w:rsidP="001E60E9">
      <w:pPr>
        <w:pStyle w:val="topic-bar"/>
      </w:pPr>
      <w:r w:rsidRPr="00FB6BFD">
        <w:t xml:space="preserve">} </w:t>
      </w:r>
      <w:proofErr w:type="spellStart"/>
      <w:r w:rsidRPr="00FB6BFD">
        <w:t>sys_fileRWX_s</w:t>
      </w:r>
      <w:proofErr w:type="spellEnd"/>
      <w:r w:rsidRPr="00FB6BFD">
        <w:t>;</w:t>
      </w:r>
    </w:p>
    <w:p w14:paraId="5A2F9F7E" w14:textId="77777777" w:rsidR="001E60E9" w:rsidRPr="00FB6BFD" w:rsidRDefault="001E60E9" w:rsidP="001E60E9">
      <w:pPr>
        <w:pStyle w:val="topic-bar"/>
      </w:pPr>
    </w:p>
    <w:p w14:paraId="70067A6A" w14:textId="77777777" w:rsidR="001E60E9" w:rsidRPr="00FB6BFD" w:rsidRDefault="001E60E9" w:rsidP="001E60E9">
      <w:pPr>
        <w:pStyle w:val="topic-bar"/>
      </w:pPr>
      <w:proofErr w:type="spellStart"/>
      <w:proofErr w:type="gramStart"/>
      <w:r w:rsidRPr="00FB6BFD">
        <w:t>typedef</w:t>
      </w:r>
      <w:proofErr w:type="spellEnd"/>
      <w:proofErr w:type="gramEnd"/>
      <w:r w:rsidRPr="00FB6BFD">
        <w:t xml:space="preserve"> </w:t>
      </w:r>
      <w:proofErr w:type="spellStart"/>
      <w:r w:rsidRPr="00FB6BFD">
        <w:t>struct</w:t>
      </w:r>
      <w:proofErr w:type="spellEnd"/>
      <w:r w:rsidRPr="00FB6BFD">
        <w:t xml:space="preserve"> packed {</w:t>
      </w:r>
    </w:p>
    <w:p w14:paraId="439325F3" w14:textId="77777777" w:rsidR="001E60E9" w:rsidRPr="00FB6BFD" w:rsidRDefault="001E60E9" w:rsidP="001E60E9">
      <w:pPr>
        <w:pStyle w:val="topic-bar"/>
      </w:pPr>
      <w:r w:rsidRPr="00FB6BFD">
        <w:t xml:space="preserve">  </w:t>
      </w:r>
      <w:proofErr w:type="gramStart"/>
      <w:r w:rsidRPr="00FB6BFD">
        <w:t>bit</w:t>
      </w:r>
      <w:proofErr w:type="gramEnd"/>
      <w:r w:rsidRPr="00FB6BFD">
        <w:t xml:space="preserve">          </w:t>
      </w:r>
      <w:proofErr w:type="spellStart"/>
      <w:r w:rsidRPr="00FB6BFD">
        <w:t>setUID</w:t>
      </w:r>
      <w:proofErr w:type="spellEnd"/>
      <w:r w:rsidRPr="00FB6BFD">
        <w:t>;</w:t>
      </w:r>
    </w:p>
    <w:p w14:paraId="7F23B56A" w14:textId="77777777" w:rsidR="001E60E9" w:rsidRPr="00FB6BFD" w:rsidRDefault="001E60E9" w:rsidP="001E60E9">
      <w:pPr>
        <w:pStyle w:val="topic-bar"/>
      </w:pPr>
      <w:r w:rsidRPr="00FB6BFD">
        <w:t xml:space="preserve">  </w:t>
      </w:r>
      <w:proofErr w:type="gramStart"/>
      <w:r w:rsidRPr="00FB6BFD">
        <w:t>bit</w:t>
      </w:r>
      <w:proofErr w:type="gramEnd"/>
      <w:r w:rsidRPr="00FB6BFD">
        <w:t xml:space="preserve">          </w:t>
      </w:r>
      <w:proofErr w:type="spellStart"/>
      <w:r w:rsidRPr="00FB6BFD">
        <w:t>setGID</w:t>
      </w:r>
      <w:proofErr w:type="spellEnd"/>
      <w:r w:rsidRPr="00FB6BFD">
        <w:t>;</w:t>
      </w:r>
    </w:p>
    <w:p w14:paraId="17F3910E" w14:textId="77777777" w:rsidR="001E60E9" w:rsidRPr="00FB6BFD" w:rsidRDefault="001E60E9" w:rsidP="001E60E9">
      <w:pPr>
        <w:pStyle w:val="topic-bar"/>
      </w:pPr>
      <w:r w:rsidRPr="00FB6BFD">
        <w:t xml:space="preserve">  </w:t>
      </w:r>
      <w:proofErr w:type="gramStart"/>
      <w:r w:rsidRPr="00FB6BFD">
        <w:t>bit</w:t>
      </w:r>
      <w:proofErr w:type="gramEnd"/>
      <w:r w:rsidRPr="00FB6BFD">
        <w:t xml:space="preserve">          sticky;</w:t>
      </w:r>
    </w:p>
    <w:p w14:paraId="76108F23" w14:textId="77777777" w:rsidR="001E60E9" w:rsidRPr="00FB6BFD" w:rsidRDefault="001E60E9" w:rsidP="001E60E9">
      <w:pPr>
        <w:pStyle w:val="topic-bar"/>
      </w:pPr>
      <w:r w:rsidRPr="00FB6BFD">
        <w:t xml:space="preserve">  </w:t>
      </w:r>
      <w:proofErr w:type="spellStart"/>
      <w:proofErr w:type="gramStart"/>
      <w:r w:rsidRPr="00FB6BFD">
        <w:t>sys</w:t>
      </w:r>
      <w:proofErr w:type="gramEnd"/>
      <w:r w:rsidRPr="00FB6BFD">
        <w:t>_fileRWX_s</w:t>
      </w:r>
      <w:proofErr w:type="spellEnd"/>
      <w:r w:rsidRPr="00FB6BFD">
        <w:t xml:space="preserve"> owner;</w:t>
      </w:r>
    </w:p>
    <w:p w14:paraId="745035BC" w14:textId="77777777" w:rsidR="001E60E9" w:rsidRPr="00FB6BFD" w:rsidRDefault="001E60E9" w:rsidP="001E60E9">
      <w:pPr>
        <w:pStyle w:val="topic-bar"/>
      </w:pPr>
      <w:r w:rsidRPr="00FB6BFD">
        <w:t xml:space="preserve">  </w:t>
      </w:r>
      <w:proofErr w:type="spellStart"/>
      <w:proofErr w:type="gramStart"/>
      <w:r w:rsidRPr="00FB6BFD">
        <w:t>sys</w:t>
      </w:r>
      <w:proofErr w:type="gramEnd"/>
      <w:r w:rsidRPr="00FB6BFD">
        <w:t>_fileRWX_s</w:t>
      </w:r>
      <w:proofErr w:type="spellEnd"/>
      <w:r w:rsidRPr="00FB6BFD">
        <w:t xml:space="preserve"> group;</w:t>
      </w:r>
    </w:p>
    <w:p w14:paraId="442A6F99" w14:textId="77777777" w:rsidR="001E60E9" w:rsidRPr="00FB6BFD" w:rsidRDefault="001E60E9" w:rsidP="001E60E9">
      <w:pPr>
        <w:pStyle w:val="topic-bar"/>
      </w:pPr>
      <w:r w:rsidRPr="00FB6BFD">
        <w:t xml:space="preserve">  </w:t>
      </w:r>
      <w:proofErr w:type="spellStart"/>
      <w:proofErr w:type="gramStart"/>
      <w:r w:rsidRPr="00FB6BFD">
        <w:t>sys</w:t>
      </w:r>
      <w:proofErr w:type="gramEnd"/>
      <w:r w:rsidRPr="00FB6BFD">
        <w:t>_fileRWX_s</w:t>
      </w:r>
      <w:proofErr w:type="spellEnd"/>
      <w:r w:rsidRPr="00FB6BFD">
        <w:t xml:space="preserve"> others;</w:t>
      </w:r>
    </w:p>
    <w:p w14:paraId="2B0815A1" w14:textId="77777777" w:rsidR="001E60E9" w:rsidRPr="00FB6BFD" w:rsidRDefault="001E60E9" w:rsidP="001E60E9">
      <w:pPr>
        <w:pStyle w:val="topic-bar"/>
      </w:pPr>
      <w:r w:rsidRPr="00FB6BFD">
        <w:t xml:space="preserve">} </w:t>
      </w:r>
      <w:proofErr w:type="spellStart"/>
      <w:r w:rsidRPr="00FB6BFD">
        <w:t>sys_filePermissions_s</w:t>
      </w:r>
      <w:proofErr w:type="spellEnd"/>
      <w:r w:rsidRPr="00FB6BFD">
        <w:t>;</w:t>
      </w:r>
    </w:p>
    <w:p w14:paraId="70327B2E" w14:textId="77777777" w:rsidR="001E60E9" w:rsidRPr="00FB6BFD" w:rsidRDefault="001E60E9" w:rsidP="001E60E9">
      <w:pPr>
        <w:pStyle w:val="topic-bar"/>
      </w:pPr>
    </w:p>
    <w:p w14:paraId="5BAC8EAB" w14:textId="77777777" w:rsidR="001E60E9" w:rsidRPr="00FB6BFD" w:rsidRDefault="001E60E9" w:rsidP="001E60E9">
      <w:pPr>
        <w:pStyle w:val="topic-bar"/>
      </w:pPr>
      <w:proofErr w:type="spellStart"/>
      <w:proofErr w:type="gramStart"/>
      <w:r w:rsidRPr="00FB6BFD">
        <w:t>typedef</w:t>
      </w:r>
      <w:proofErr w:type="spellEnd"/>
      <w:proofErr w:type="gramEnd"/>
      <w:r w:rsidRPr="00FB6BFD">
        <w:t xml:space="preserve"> </w:t>
      </w:r>
      <w:proofErr w:type="spellStart"/>
      <w:r w:rsidRPr="00FB6BFD">
        <w:t>enum</w:t>
      </w:r>
      <w:proofErr w:type="spellEnd"/>
      <w:r w:rsidRPr="00FB6BFD">
        <w:t xml:space="preserve"> bit [3:0] {</w:t>
      </w:r>
    </w:p>
    <w:p w14:paraId="05EA12D0" w14:textId="77777777" w:rsidR="001E60E9" w:rsidRPr="00FB6BFD" w:rsidRDefault="001E60E9" w:rsidP="001E60E9">
      <w:pPr>
        <w:pStyle w:val="topic-bar"/>
      </w:pPr>
      <w:r w:rsidRPr="00FB6BFD">
        <w:t xml:space="preserve">  </w:t>
      </w:r>
      <w:proofErr w:type="spellStart"/>
      <w:proofErr w:type="gramStart"/>
      <w:r w:rsidRPr="00FB6BFD">
        <w:t>fTypeFifo</w:t>
      </w:r>
      <w:proofErr w:type="spellEnd"/>
      <w:proofErr w:type="gramEnd"/>
      <w:r w:rsidRPr="00FB6BFD">
        <w:t xml:space="preserve">    = 4'h1,</w:t>
      </w:r>
    </w:p>
    <w:p w14:paraId="7FE05D1F" w14:textId="77777777" w:rsidR="001E60E9" w:rsidRPr="00FB6BFD" w:rsidRDefault="001E60E9" w:rsidP="001E60E9">
      <w:pPr>
        <w:pStyle w:val="topic-bar"/>
      </w:pPr>
      <w:r w:rsidRPr="00FB6BFD">
        <w:t xml:space="preserve">  </w:t>
      </w:r>
      <w:proofErr w:type="spellStart"/>
      <w:proofErr w:type="gramStart"/>
      <w:r w:rsidRPr="00FB6BFD">
        <w:t>fTypeCharDev</w:t>
      </w:r>
      <w:proofErr w:type="spellEnd"/>
      <w:proofErr w:type="gramEnd"/>
      <w:r w:rsidRPr="00FB6BFD">
        <w:t xml:space="preserve"> = 4'h2,</w:t>
      </w:r>
    </w:p>
    <w:p w14:paraId="5D616ADE" w14:textId="77777777" w:rsidR="001E60E9" w:rsidRPr="00FB6BFD" w:rsidRDefault="001E60E9" w:rsidP="001E60E9">
      <w:pPr>
        <w:pStyle w:val="topic-bar"/>
      </w:pPr>
      <w:r w:rsidRPr="00FB6BFD">
        <w:t xml:space="preserve">  </w:t>
      </w:r>
      <w:proofErr w:type="spellStart"/>
      <w:proofErr w:type="gramStart"/>
      <w:r w:rsidRPr="00FB6BFD">
        <w:t>fTypeDir</w:t>
      </w:r>
      <w:proofErr w:type="spellEnd"/>
      <w:proofErr w:type="gramEnd"/>
      <w:r w:rsidRPr="00FB6BFD">
        <w:t xml:space="preserve">     = 4'h4,</w:t>
      </w:r>
    </w:p>
    <w:p w14:paraId="7D4DA32E" w14:textId="77777777" w:rsidR="001E60E9" w:rsidRPr="00FB6BFD" w:rsidRDefault="001E60E9" w:rsidP="001E60E9">
      <w:pPr>
        <w:pStyle w:val="topic-bar"/>
      </w:pPr>
      <w:r w:rsidRPr="00FB6BFD">
        <w:t xml:space="preserve">  </w:t>
      </w:r>
      <w:proofErr w:type="spellStart"/>
      <w:proofErr w:type="gramStart"/>
      <w:r w:rsidRPr="00FB6BFD">
        <w:t>fTypeBlkDev</w:t>
      </w:r>
      <w:proofErr w:type="spellEnd"/>
      <w:proofErr w:type="gramEnd"/>
      <w:r w:rsidRPr="00FB6BFD">
        <w:t xml:space="preserve">  = 4'h6,</w:t>
      </w:r>
    </w:p>
    <w:p w14:paraId="267A286E" w14:textId="77777777" w:rsidR="001E60E9" w:rsidRPr="00FB6BFD" w:rsidRDefault="001E60E9" w:rsidP="001E60E9">
      <w:pPr>
        <w:pStyle w:val="topic-bar"/>
      </w:pPr>
      <w:r w:rsidRPr="00FB6BFD">
        <w:t xml:space="preserve">  </w:t>
      </w:r>
      <w:proofErr w:type="spellStart"/>
      <w:proofErr w:type="gramStart"/>
      <w:r w:rsidRPr="00FB6BFD">
        <w:t>fTypeFile</w:t>
      </w:r>
      <w:proofErr w:type="spellEnd"/>
      <w:proofErr w:type="gramEnd"/>
      <w:r w:rsidRPr="00FB6BFD">
        <w:t xml:space="preserve">    = 4'h8,</w:t>
      </w:r>
    </w:p>
    <w:p w14:paraId="376DBC3C" w14:textId="77777777" w:rsidR="001E60E9" w:rsidRPr="00FB6BFD" w:rsidRDefault="001E60E9" w:rsidP="001E60E9">
      <w:pPr>
        <w:pStyle w:val="topic-bar"/>
      </w:pPr>
      <w:r w:rsidRPr="00FB6BFD">
        <w:t xml:space="preserve">  </w:t>
      </w:r>
      <w:proofErr w:type="spellStart"/>
      <w:proofErr w:type="gramStart"/>
      <w:r w:rsidRPr="00FB6BFD">
        <w:t>fTypeSymLink</w:t>
      </w:r>
      <w:proofErr w:type="spellEnd"/>
      <w:proofErr w:type="gramEnd"/>
      <w:r w:rsidRPr="00FB6BFD">
        <w:t xml:space="preserve"> = 4'hA,</w:t>
      </w:r>
    </w:p>
    <w:p w14:paraId="07DB0D16" w14:textId="77777777" w:rsidR="001E60E9" w:rsidRPr="00FB6BFD" w:rsidRDefault="001E60E9" w:rsidP="001E60E9">
      <w:pPr>
        <w:pStyle w:val="topic-bar"/>
      </w:pPr>
      <w:r w:rsidRPr="00FB6BFD">
        <w:t xml:space="preserve">  </w:t>
      </w:r>
      <w:proofErr w:type="spellStart"/>
      <w:proofErr w:type="gramStart"/>
      <w:r w:rsidRPr="00FB6BFD">
        <w:t>fTypeSocket</w:t>
      </w:r>
      <w:proofErr w:type="spellEnd"/>
      <w:proofErr w:type="gramEnd"/>
      <w:r w:rsidRPr="00FB6BFD">
        <w:t xml:space="preserve">  = 4'hC</w:t>
      </w:r>
    </w:p>
    <w:p w14:paraId="7991BCD0" w14:textId="77777777" w:rsidR="001E60E9" w:rsidRPr="00FB6BFD" w:rsidRDefault="001E60E9" w:rsidP="001E60E9">
      <w:pPr>
        <w:pStyle w:val="topic-bar"/>
      </w:pPr>
      <w:r w:rsidRPr="00FB6BFD">
        <w:t xml:space="preserve">} </w:t>
      </w:r>
      <w:proofErr w:type="spellStart"/>
      <w:r w:rsidRPr="00FB6BFD">
        <w:t>sys_fileType_enum</w:t>
      </w:r>
      <w:proofErr w:type="spellEnd"/>
      <w:r w:rsidRPr="00FB6BFD">
        <w:t>;</w:t>
      </w:r>
    </w:p>
    <w:p w14:paraId="67055DC3" w14:textId="77777777" w:rsidR="001E60E9" w:rsidRPr="00FB6BFD" w:rsidRDefault="001E60E9" w:rsidP="001E60E9">
      <w:pPr>
        <w:pStyle w:val="topic-bar"/>
      </w:pPr>
    </w:p>
    <w:p w14:paraId="53EAF8C0" w14:textId="77777777" w:rsidR="001E60E9" w:rsidRPr="00FB6BFD" w:rsidRDefault="001E60E9" w:rsidP="001E60E9">
      <w:pPr>
        <w:pStyle w:val="topic-bar"/>
      </w:pPr>
      <w:proofErr w:type="spellStart"/>
      <w:proofErr w:type="gramStart"/>
      <w:r w:rsidRPr="00FB6BFD">
        <w:t>typedef</w:t>
      </w:r>
      <w:proofErr w:type="spellEnd"/>
      <w:proofErr w:type="gramEnd"/>
      <w:r w:rsidRPr="00FB6BFD">
        <w:t xml:space="preserve"> </w:t>
      </w:r>
      <w:proofErr w:type="spellStart"/>
      <w:r w:rsidRPr="00FB6BFD">
        <w:t>struct</w:t>
      </w:r>
      <w:proofErr w:type="spellEnd"/>
      <w:r w:rsidRPr="00FB6BFD">
        <w:t xml:space="preserve"> packed {</w:t>
      </w:r>
    </w:p>
    <w:p w14:paraId="7855C1B4" w14:textId="77777777" w:rsidR="001E60E9" w:rsidRPr="00FB6BFD" w:rsidRDefault="001E60E9" w:rsidP="001E60E9">
      <w:pPr>
        <w:pStyle w:val="topic-bar"/>
      </w:pPr>
      <w:r w:rsidRPr="00FB6BFD">
        <w:t xml:space="preserve">  </w:t>
      </w:r>
      <w:proofErr w:type="spellStart"/>
      <w:proofErr w:type="gramStart"/>
      <w:r w:rsidRPr="00FB6BFD">
        <w:t>sys</w:t>
      </w:r>
      <w:proofErr w:type="gramEnd"/>
      <w:r w:rsidRPr="00FB6BFD">
        <w:t>_fileType_enum</w:t>
      </w:r>
      <w:proofErr w:type="spellEnd"/>
      <w:r w:rsidRPr="00FB6BFD">
        <w:t xml:space="preserve">     </w:t>
      </w:r>
      <w:proofErr w:type="spellStart"/>
      <w:r w:rsidRPr="00FB6BFD">
        <w:t>fType</w:t>
      </w:r>
      <w:proofErr w:type="spellEnd"/>
      <w:r w:rsidRPr="00FB6BFD">
        <w:t>;</w:t>
      </w:r>
    </w:p>
    <w:p w14:paraId="0CF4FC12" w14:textId="77777777" w:rsidR="001E60E9" w:rsidRPr="00FB6BFD" w:rsidRDefault="001E60E9" w:rsidP="001E60E9">
      <w:pPr>
        <w:pStyle w:val="topic-bar"/>
      </w:pPr>
      <w:r w:rsidRPr="00FB6BFD">
        <w:t xml:space="preserve">  </w:t>
      </w:r>
      <w:proofErr w:type="spellStart"/>
      <w:proofErr w:type="gramStart"/>
      <w:r w:rsidRPr="00FB6BFD">
        <w:t>sys</w:t>
      </w:r>
      <w:proofErr w:type="gramEnd"/>
      <w:r w:rsidRPr="00FB6BFD">
        <w:t>_filePermissions_s</w:t>
      </w:r>
      <w:proofErr w:type="spellEnd"/>
      <w:r w:rsidRPr="00FB6BFD">
        <w:t xml:space="preserve"> </w:t>
      </w:r>
      <w:proofErr w:type="spellStart"/>
      <w:r w:rsidRPr="00FB6BFD">
        <w:t>fPermissions</w:t>
      </w:r>
      <w:proofErr w:type="spellEnd"/>
      <w:r w:rsidRPr="00FB6BFD">
        <w:t>;</w:t>
      </w:r>
    </w:p>
    <w:p w14:paraId="2D7704C0" w14:textId="77777777" w:rsidR="001E60E9" w:rsidRPr="00FB6BFD" w:rsidRDefault="001E60E9" w:rsidP="001E60E9">
      <w:pPr>
        <w:pStyle w:val="topic-bar"/>
      </w:pPr>
      <w:r w:rsidRPr="00FB6BFD">
        <w:t xml:space="preserve">} </w:t>
      </w:r>
      <w:proofErr w:type="spellStart"/>
      <w:r w:rsidRPr="00FB6BFD">
        <w:t>sys_fileMode_s</w:t>
      </w:r>
      <w:proofErr w:type="spellEnd"/>
      <w:r w:rsidRPr="00FB6BFD">
        <w:t>;</w:t>
      </w:r>
    </w:p>
    <w:p w14:paraId="49FDF4CB" w14:textId="77777777" w:rsidR="001E60E9" w:rsidRPr="00FB6BFD" w:rsidRDefault="001E60E9" w:rsidP="001E60E9">
      <w:pPr>
        <w:pStyle w:val="topic-bar"/>
      </w:pPr>
    </w:p>
    <w:p w14:paraId="2EA4EEAE" w14:textId="77777777" w:rsidR="001E60E9" w:rsidRPr="00FB6BFD" w:rsidRDefault="001E60E9" w:rsidP="001E60E9">
      <w:pPr>
        <w:pStyle w:val="topic-bar"/>
      </w:pPr>
      <w:proofErr w:type="spellStart"/>
      <w:proofErr w:type="gramStart"/>
      <w:r w:rsidRPr="00FB6BFD">
        <w:t>typedef</w:t>
      </w:r>
      <w:proofErr w:type="spellEnd"/>
      <w:proofErr w:type="gramEnd"/>
      <w:r w:rsidRPr="00FB6BFD">
        <w:t xml:space="preserve"> </w:t>
      </w:r>
      <w:proofErr w:type="spellStart"/>
      <w:r w:rsidRPr="00FB6BFD">
        <w:t>struct</w:t>
      </w:r>
      <w:proofErr w:type="spellEnd"/>
      <w:r w:rsidRPr="00FB6BFD">
        <w:t xml:space="preserve"> {</w:t>
      </w:r>
    </w:p>
    <w:p w14:paraId="08656860" w14:textId="77777777" w:rsidR="001E60E9" w:rsidRPr="00FB6BFD" w:rsidRDefault="001E60E9" w:rsidP="001E60E9">
      <w:pPr>
        <w:pStyle w:val="topic-bar"/>
      </w:pPr>
      <w:r w:rsidRPr="00FB6BFD">
        <w:t xml:space="preserve">  </w:t>
      </w:r>
      <w:proofErr w:type="spellStart"/>
      <w:proofErr w:type="gramStart"/>
      <w:r w:rsidRPr="00FB6BFD">
        <w:t>longint</w:t>
      </w:r>
      <w:proofErr w:type="spellEnd"/>
      <w:proofErr w:type="gramEnd"/>
      <w:r w:rsidRPr="00FB6BFD">
        <w:t xml:space="preserve">       </w:t>
      </w:r>
      <w:proofErr w:type="spellStart"/>
      <w:r w:rsidRPr="00FB6BFD">
        <w:t>mtime</w:t>
      </w:r>
      <w:proofErr w:type="spellEnd"/>
      <w:r w:rsidRPr="00FB6BFD">
        <w:t>;</w:t>
      </w:r>
    </w:p>
    <w:p w14:paraId="3561D237" w14:textId="77777777" w:rsidR="001E60E9" w:rsidRPr="00FB6BFD" w:rsidRDefault="001E60E9" w:rsidP="001E60E9">
      <w:pPr>
        <w:pStyle w:val="topic-bar"/>
      </w:pPr>
      <w:r w:rsidRPr="00FB6BFD">
        <w:t xml:space="preserve">  </w:t>
      </w:r>
      <w:proofErr w:type="spellStart"/>
      <w:proofErr w:type="gramStart"/>
      <w:r w:rsidRPr="00FB6BFD">
        <w:t>longint</w:t>
      </w:r>
      <w:proofErr w:type="spellEnd"/>
      <w:proofErr w:type="gramEnd"/>
      <w:r w:rsidRPr="00FB6BFD">
        <w:t xml:space="preserve">       </w:t>
      </w:r>
      <w:proofErr w:type="spellStart"/>
      <w:r w:rsidRPr="00FB6BFD">
        <w:t>atime</w:t>
      </w:r>
      <w:proofErr w:type="spellEnd"/>
      <w:r w:rsidRPr="00FB6BFD">
        <w:t>;</w:t>
      </w:r>
    </w:p>
    <w:p w14:paraId="04CA4952" w14:textId="77777777" w:rsidR="001E60E9" w:rsidRPr="00FB6BFD" w:rsidRDefault="001E60E9" w:rsidP="001E60E9">
      <w:pPr>
        <w:pStyle w:val="topic-bar"/>
      </w:pPr>
      <w:r w:rsidRPr="00FB6BFD">
        <w:t xml:space="preserve">  </w:t>
      </w:r>
      <w:proofErr w:type="spellStart"/>
      <w:proofErr w:type="gramStart"/>
      <w:r w:rsidRPr="00FB6BFD">
        <w:t>longint</w:t>
      </w:r>
      <w:proofErr w:type="spellEnd"/>
      <w:proofErr w:type="gramEnd"/>
      <w:r w:rsidRPr="00FB6BFD">
        <w:t xml:space="preserve">       </w:t>
      </w:r>
      <w:proofErr w:type="spellStart"/>
      <w:r w:rsidRPr="00FB6BFD">
        <w:t>ctime</w:t>
      </w:r>
      <w:proofErr w:type="spellEnd"/>
      <w:r w:rsidRPr="00FB6BFD">
        <w:t>;</w:t>
      </w:r>
    </w:p>
    <w:p w14:paraId="5F6B9140" w14:textId="77777777" w:rsidR="001E60E9" w:rsidRPr="00FB6BFD" w:rsidRDefault="001E60E9" w:rsidP="001E60E9">
      <w:pPr>
        <w:pStyle w:val="topic-bar"/>
      </w:pPr>
      <w:r w:rsidRPr="00FB6BFD">
        <w:t xml:space="preserve">  </w:t>
      </w:r>
      <w:proofErr w:type="spellStart"/>
      <w:proofErr w:type="gramStart"/>
      <w:r w:rsidRPr="00FB6BFD">
        <w:t>longint</w:t>
      </w:r>
      <w:proofErr w:type="spellEnd"/>
      <w:proofErr w:type="gramEnd"/>
      <w:r w:rsidRPr="00FB6BFD">
        <w:t xml:space="preserve">       size;</w:t>
      </w:r>
    </w:p>
    <w:p w14:paraId="3CB02283" w14:textId="77777777" w:rsidR="001E60E9" w:rsidRPr="00FB6BFD" w:rsidRDefault="001E60E9" w:rsidP="001E60E9">
      <w:pPr>
        <w:pStyle w:val="topic-bar"/>
      </w:pPr>
      <w:r w:rsidRPr="00FB6BFD">
        <w:t xml:space="preserve">  </w:t>
      </w:r>
      <w:proofErr w:type="spellStart"/>
      <w:proofErr w:type="gramStart"/>
      <w:r w:rsidRPr="00FB6BFD">
        <w:t>int</w:t>
      </w:r>
      <w:proofErr w:type="spellEnd"/>
      <w:proofErr w:type="gramEnd"/>
      <w:r w:rsidRPr="00FB6BFD">
        <w:t xml:space="preserve"> unsigned  </w:t>
      </w:r>
      <w:proofErr w:type="spellStart"/>
      <w:r w:rsidRPr="00FB6BFD">
        <w:t>uid</w:t>
      </w:r>
      <w:proofErr w:type="spellEnd"/>
      <w:r w:rsidRPr="00FB6BFD">
        <w:t>;</w:t>
      </w:r>
    </w:p>
    <w:p w14:paraId="4C28C266" w14:textId="77777777" w:rsidR="001E60E9" w:rsidRPr="00FB6BFD" w:rsidRDefault="001E60E9" w:rsidP="001E60E9">
      <w:pPr>
        <w:pStyle w:val="topic-bar"/>
      </w:pPr>
      <w:r w:rsidRPr="00FB6BFD">
        <w:t xml:space="preserve">  </w:t>
      </w:r>
      <w:proofErr w:type="spellStart"/>
      <w:proofErr w:type="gramStart"/>
      <w:r w:rsidRPr="00FB6BFD">
        <w:t>int</w:t>
      </w:r>
      <w:proofErr w:type="spellEnd"/>
      <w:proofErr w:type="gramEnd"/>
      <w:r w:rsidRPr="00FB6BFD">
        <w:t xml:space="preserve"> unsigned  </w:t>
      </w:r>
      <w:proofErr w:type="spellStart"/>
      <w:r w:rsidRPr="00FB6BFD">
        <w:t>gid</w:t>
      </w:r>
      <w:proofErr w:type="spellEnd"/>
      <w:r w:rsidRPr="00FB6BFD">
        <w:t>;</w:t>
      </w:r>
    </w:p>
    <w:p w14:paraId="52B68F7B" w14:textId="77777777" w:rsidR="001E60E9" w:rsidRPr="00FB6BFD" w:rsidRDefault="001E60E9" w:rsidP="001E60E9">
      <w:pPr>
        <w:pStyle w:val="topic-bar"/>
      </w:pPr>
      <w:r w:rsidRPr="00FB6BFD">
        <w:t xml:space="preserve">  </w:t>
      </w:r>
      <w:proofErr w:type="spellStart"/>
      <w:proofErr w:type="gramStart"/>
      <w:r w:rsidRPr="00FB6BFD">
        <w:t>sys</w:t>
      </w:r>
      <w:proofErr w:type="gramEnd"/>
      <w:r w:rsidRPr="00FB6BFD">
        <w:t>_fileMode_s</w:t>
      </w:r>
      <w:proofErr w:type="spellEnd"/>
      <w:r w:rsidRPr="00FB6BFD">
        <w:t xml:space="preserve"> mode;</w:t>
      </w:r>
    </w:p>
    <w:p w14:paraId="40AB4603" w14:textId="77777777" w:rsidR="00124726" w:rsidRPr="00FB6BFD" w:rsidRDefault="001E60E9" w:rsidP="001E60E9">
      <w:pPr>
        <w:pStyle w:val="topic-bar"/>
      </w:pPr>
      <w:r w:rsidRPr="00FB6BFD">
        <w:t xml:space="preserve">} </w:t>
      </w:r>
      <w:proofErr w:type="spellStart"/>
      <w:r w:rsidRPr="00FB6BFD">
        <w:t>sys_fileStat_s</w:t>
      </w:r>
      <w:proofErr w:type="spellEnd"/>
      <w:r w:rsidRPr="00FB6BFD">
        <w:t>;</w:t>
      </w:r>
    </w:p>
    <w:p w14:paraId="05A9C340" w14:textId="77777777" w:rsidR="001E60E9" w:rsidRDefault="001E60E9" w:rsidP="001E60E9">
      <w:pPr>
        <w:pStyle w:val="Textbody"/>
      </w:pPr>
    </w:p>
    <w:p w14:paraId="5CB41FC7" w14:textId="77777777" w:rsidR="00E6146E" w:rsidRDefault="00E6146E" w:rsidP="00E6146E">
      <w:pPr>
        <w:pStyle w:val="Heading2"/>
      </w:pPr>
      <w:r>
        <w:lastRenderedPageBreak/>
        <w:t>Query functions</w:t>
      </w:r>
    </w:p>
    <w:p w14:paraId="0533F19C" w14:textId="77777777" w:rsidR="00E6146E" w:rsidRDefault="00E6146E" w:rsidP="00E6146E">
      <w:pPr>
        <w:pStyle w:val="Textbody"/>
        <w:rPr>
          <w:lang w:eastAsia="en-GB"/>
        </w:rPr>
      </w:pPr>
      <w:r>
        <w:rPr>
          <w:lang w:eastAsia="en-GB"/>
        </w:rPr>
        <w:t>Each of the</w:t>
      </w:r>
      <w:r w:rsidR="001A7538">
        <w:rPr>
          <w:lang w:eastAsia="en-GB"/>
        </w:rPr>
        <w:t xml:space="preserve">se package-level </w:t>
      </w:r>
      <w:r>
        <w:rPr>
          <w:lang w:eastAsia="en-GB"/>
        </w:rPr>
        <w:t xml:space="preserve">functions interrogates a file to find certain properties such as timestamp or file kind. The file is specified by its string pathname. </w:t>
      </w:r>
      <w:proofErr w:type="gramStart"/>
      <w:r>
        <w:rPr>
          <w:lang w:eastAsia="en-GB"/>
        </w:rPr>
        <w:t xml:space="preserve">If the file does not exist, a default value (usually zero) is returned, and an error is thrown as described in section </w:t>
      </w:r>
      <w:r w:rsidR="005F3D5E">
        <w:rPr>
          <w:lang w:eastAsia="en-GB"/>
        </w:rPr>
        <w:fldChar w:fldCharType="begin"/>
      </w:r>
      <w:r>
        <w:rPr>
          <w:lang w:eastAsia="en-GB"/>
        </w:rPr>
        <w:instrText xml:space="preserve"> REF _Ref381313729 \w \h </w:instrText>
      </w:r>
      <w:r w:rsidR="005F3D5E">
        <w:rPr>
          <w:lang w:eastAsia="en-GB"/>
        </w:rPr>
      </w:r>
      <w:r w:rsidR="005F3D5E">
        <w:rPr>
          <w:lang w:eastAsia="en-GB"/>
        </w:rPr>
        <w:fldChar w:fldCharType="separate"/>
      </w:r>
      <w:r w:rsidR="00CE1BC4">
        <w:rPr>
          <w:lang w:eastAsia="en-GB"/>
        </w:rPr>
        <w:t>10</w:t>
      </w:r>
      <w:r w:rsidR="005F3D5E">
        <w:rPr>
          <w:lang w:eastAsia="en-GB"/>
        </w:rPr>
        <w:fldChar w:fldCharType="end"/>
      </w:r>
      <w:r>
        <w:rPr>
          <w:lang w:eastAsia="en-GB"/>
        </w:rPr>
        <w:t>.</w:t>
      </w:r>
      <w:proofErr w:type="gramEnd"/>
    </w:p>
    <w:p w14:paraId="34C898C2" w14:textId="77777777" w:rsidR="00E6146E" w:rsidRPr="00E6146E" w:rsidRDefault="00E6146E" w:rsidP="00E6146E">
      <w:pPr>
        <w:pStyle w:val="Textbody"/>
        <w:rPr>
          <w:lang w:eastAsia="en-GB"/>
        </w:rPr>
      </w:pPr>
      <w:r>
        <w:rPr>
          <w:lang w:eastAsia="en-GB"/>
        </w:rPr>
        <w:t xml:space="preserve">All these functions (except </w:t>
      </w:r>
      <w:proofErr w:type="spellStart"/>
      <w:r>
        <w:rPr>
          <w:rStyle w:val="codesnippetintext"/>
        </w:rPr>
        <w:t>file_accessible</w:t>
      </w:r>
      <w:proofErr w:type="spellEnd"/>
      <w:r>
        <w:t xml:space="preserve">) also take an argument </w:t>
      </w:r>
      <w:proofErr w:type="spellStart"/>
      <w:r>
        <w:rPr>
          <w:rStyle w:val="codesnippetintext"/>
        </w:rPr>
        <w:t>asLink</w:t>
      </w:r>
      <w:proofErr w:type="spellEnd"/>
      <w:r>
        <w:t xml:space="preserve">. This argument controls the functions' </w:t>
      </w:r>
      <w:proofErr w:type="spellStart"/>
      <w:r w:rsidR="00205B91">
        <w:t>behavior</w:t>
      </w:r>
      <w:proofErr w:type="spellEnd"/>
      <w:r>
        <w:t xml:space="preserve"> if the path specifies a symbolic link. If </w:t>
      </w:r>
      <w:proofErr w:type="spellStart"/>
      <w:r>
        <w:rPr>
          <w:rStyle w:val="codesnippetintext"/>
        </w:rPr>
        <w:t>asLink</w:t>
      </w:r>
      <w:proofErr w:type="spellEnd"/>
      <w:r>
        <w:t xml:space="preserve"> is false (the default), then the symbolic link is followed and the query function examines the file that</w:t>
      </w:r>
      <w:r w:rsidR="001A7538">
        <w:t xml:space="preserve"> i</w:t>
      </w:r>
      <w:r>
        <w:t xml:space="preserve">s referenced by that symbolic link. However, if </w:t>
      </w:r>
      <w:proofErr w:type="spellStart"/>
      <w:r>
        <w:rPr>
          <w:rStyle w:val="codesnippetintext"/>
        </w:rPr>
        <w:t>asLink</w:t>
      </w:r>
      <w:proofErr w:type="spellEnd"/>
      <w:r>
        <w:t xml:space="preserve"> is set (true), the query function examines the symbolic link itself.</w:t>
      </w:r>
    </w:p>
    <w:p w14:paraId="0E990EF7" w14:textId="77777777" w:rsidR="001E60E9" w:rsidRPr="00FB6BFD" w:rsidRDefault="001E60E9" w:rsidP="00124726">
      <w:pPr>
        <w:pStyle w:val="topic-bar"/>
      </w:pPr>
      <w:proofErr w:type="gramStart"/>
      <w:r w:rsidRPr="00FB6BFD">
        <w:t>function</w:t>
      </w:r>
      <w:proofErr w:type="gramEnd"/>
      <w:r w:rsidRPr="00FB6BFD">
        <w:t xml:space="preserve"> automatic </w:t>
      </w:r>
      <w:proofErr w:type="spellStart"/>
      <w:r w:rsidRPr="00FB6BFD">
        <w:t>longint</w:t>
      </w:r>
      <w:proofErr w:type="spellEnd"/>
      <w:r w:rsidRPr="00FB6BFD">
        <w:t xml:space="preserve"> </w:t>
      </w:r>
      <w:proofErr w:type="spellStart"/>
      <w:r w:rsidRPr="00FB6BFD">
        <w:t>file_mTime</w:t>
      </w:r>
      <w:proofErr w:type="spellEnd"/>
      <w:r w:rsidRPr="00FB6BFD">
        <w:t xml:space="preserve">(string path, bit </w:t>
      </w:r>
      <w:proofErr w:type="spellStart"/>
      <w:r w:rsidRPr="00FB6BFD">
        <w:t>asLink</w:t>
      </w:r>
      <w:proofErr w:type="spellEnd"/>
      <w:r w:rsidRPr="00FB6BFD">
        <w:t>=0);</w:t>
      </w:r>
    </w:p>
    <w:p w14:paraId="20DFCDF5" w14:textId="77777777" w:rsidR="00124726" w:rsidRPr="00FB6BFD" w:rsidRDefault="00124726" w:rsidP="00124726">
      <w:pPr>
        <w:pStyle w:val="topic-bar"/>
      </w:pPr>
      <w:proofErr w:type="gramStart"/>
      <w:r w:rsidRPr="00FB6BFD">
        <w:t>function</w:t>
      </w:r>
      <w:proofErr w:type="gramEnd"/>
      <w:r w:rsidRPr="00FB6BFD">
        <w:t xml:space="preserve"> automatic </w:t>
      </w:r>
      <w:proofErr w:type="spellStart"/>
      <w:r w:rsidRPr="00FB6BFD">
        <w:t>longint</w:t>
      </w:r>
      <w:proofErr w:type="spellEnd"/>
      <w:r w:rsidRPr="00FB6BFD">
        <w:t xml:space="preserve"> </w:t>
      </w:r>
      <w:proofErr w:type="spellStart"/>
      <w:r w:rsidRPr="00FB6BFD">
        <w:t>file_aTime</w:t>
      </w:r>
      <w:proofErr w:type="spellEnd"/>
      <w:r w:rsidRPr="00FB6BFD">
        <w:t xml:space="preserve">(string path, bit </w:t>
      </w:r>
      <w:proofErr w:type="spellStart"/>
      <w:r w:rsidRPr="00FB6BFD">
        <w:t>asLink</w:t>
      </w:r>
      <w:proofErr w:type="spellEnd"/>
      <w:r w:rsidRPr="00FB6BFD">
        <w:t>=0);</w:t>
      </w:r>
    </w:p>
    <w:p w14:paraId="44ECFAA2" w14:textId="77777777" w:rsidR="00124726" w:rsidRPr="00FB6BFD" w:rsidRDefault="00124726" w:rsidP="00124726">
      <w:pPr>
        <w:pStyle w:val="topic-bar"/>
      </w:pPr>
      <w:proofErr w:type="gramStart"/>
      <w:r w:rsidRPr="00FB6BFD">
        <w:t>function</w:t>
      </w:r>
      <w:proofErr w:type="gramEnd"/>
      <w:r w:rsidRPr="00FB6BFD">
        <w:t xml:space="preserve"> automatic </w:t>
      </w:r>
      <w:proofErr w:type="spellStart"/>
      <w:r w:rsidRPr="00FB6BFD">
        <w:t>longint</w:t>
      </w:r>
      <w:proofErr w:type="spellEnd"/>
      <w:r w:rsidRPr="00FB6BFD">
        <w:t xml:space="preserve"> </w:t>
      </w:r>
      <w:proofErr w:type="spellStart"/>
      <w:r w:rsidRPr="00FB6BFD">
        <w:t>file_cTime</w:t>
      </w:r>
      <w:proofErr w:type="spellEnd"/>
      <w:r w:rsidRPr="00FB6BFD">
        <w:t xml:space="preserve">(string path, bit </w:t>
      </w:r>
      <w:proofErr w:type="spellStart"/>
      <w:r w:rsidRPr="00FB6BFD">
        <w:t>asLink</w:t>
      </w:r>
      <w:proofErr w:type="spellEnd"/>
      <w:r w:rsidRPr="00FB6BFD">
        <w:t>=0);</w:t>
      </w:r>
    </w:p>
    <w:p w14:paraId="5257EF65" w14:textId="77777777" w:rsidR="00124726" w:rsidRPr="00FB6BFD" w:rsidRDefault="00124726" w:rsidP="00124726">
      <w:pPr>
        <w:pStyle w:val="topic-bar"/>
      </w:pPr>
      <w:proofErr w:type="gramStart"/>
      <w:r w:rsidRPr="00FB6BFD">
        <w:t>function</w:t>
      </w:r>
      <w:proofErr w:type="gramEnd"/>
      <w:r w:rsidRPr="00FB6BFD">
        <w:t xml:space="preserve"> automatic </w:t>
      </w:r>
      <w:proofErr w:type="spellStart"/>
      <w:r w:rsidRPr="00FB6BFD">
        <w:t>longint</w:t>
      </w:r>
      <w:proofErr w:type="spellEnd"/>
      <w:r w:rsidRPr="00FB6BFD">
        <w:t xml:space="preserve"> </w:t>
      </w:r>
      <w:proofErr w:type="spellStart"/>
      <w:r w:rsidRPr="00FB6BFD">
        <w:t>file_size</w:t>
      </w:r>
      <w:proofErr w:type="spellEnd"/>
      <w:r w:rsidRPr="00FB6BFD">
        <w:t xml:space="preserve">(string path, bit </w:t>
      </w:r>
      <w:proofErr w:type="spellStart"/>
      <w:r w:rsidRPr="00FB6BFD">
        <w:t>asLink</w:t>
      </w:r>
      <w:proofErr w:type="spellEnd"/>
      <w:r w:rsidRPr="00FB6BFD">
        <w:t>=0);</w:t>
      </w:r>
    </w:p>
    <w:p w14:paraId="1287C7AB" w14:textId="77777777" w:rsidR="00124726" w:rsidRPr="00FB6BFD" w:rsidRDefault="00124726" w:rsidP="00124726">
      <w:pPr>
        <w:pStyle w:val="topic-bar"/>
      </w:pPr>
      <w:proofErr w:type="gramStart"/>
      <w:r w:rsidRPr="00FB6BFD">
        <w:t>function</w:t>
      </w:r>
      <w:proofErr w:type="gramEnd"/>
      <w:r w:rsidRPr="00FB6BFD">
        <w:t xml:space="preserve"> automatic </w:t>
      </w:r>
      <w:proofErr w:type="spellStart"/>
      <w:r w:rsidR="001E60E9" w:rsidRPr="00FB6BFD">
        <w:t>sys_file</w:t>
      </w:r>
      <w:r w:rsidR="00E371F2" w:rsidRPr="00FB6BFD">
        <w:t>Mode</w:t>
      </w:r>
      <w:r w:rsidR="001E60E9" w:rsidRPr="00FB6BFD">
        <w:t>_s</w:t>
      </w:r>
      <w:proofErr w:type="spellEnd"/>
      <w:r w:rsidRPr="00FB6BFD">
        <w:t xml:space="preserve"> </w:t>
      </w:r>
      <w:proofErr w:type="spellStart"/>
      <w:r w:rsidRPr="00FB6BFD">
        <w:t>file_mode</w:t>
      </w:r>
      <w:proofErr w:type="spellEnd"/>
      <w:r w:rsidRPr="00FB6BFD">
        <w:t xml:space="preserve">(string path, bit </w:t>
      </w:r>
      <w:proofErr w:type="spellStart"/>
      <w:r w:rsidRPr="00FB6BFD">
        <w:t>asLink</w:t>
      </w:r>
      <w:proofErr w:type="spellEnd"/>
      <w:r w:rsidRPr="00FB6BFD">
        <w:t>=0);</w:t>
      </w:r>
    </w:p>
    <w:p w14:paraId="7E0393A7" w14:textId="77777777" w:rsidR="00124726" w:rsidRPr="00FB6BFD" w:rsidRDefault="00124726" w:rsidP="00124726">
      <w:pPr>
        <w:pStyle w:val="topic-bar"/>
      </w:pPr>
      <w:proofErr w:type="gramStart"/>
      <w:r w:rsidRPr="00FB6BFD">
        <w:t>function</w:t>
      </w:r>
      <w:proofErr w:type="gramEnd"/>
      <w:r w:rsidRPr="00FB6BFD">
        <w:t xml:space="preserve"> automatic bit </w:t>
      </w:r>
      <w:proofErr w:type="spellStart"/>
      <w:r w:rsidRPr="00FB6BFD">
        <w:t>file_accessible</w:t>
      </w:r>
      <w:proofErr w:type="spellEnd"/>
      <w:r w:rsidRPr="00FB6BFD">
        <w:t>(</w:t>
      </w:r>
    </w:p>
    <w:p w14:paraId="6A447822" w14:textId="77777777" w:rsidR="000C168B" w:rsidRPr="00FB6BFD" w:rsidRDefault="00124726" w:rsidP="00124726">
      <w:pPr>
        <w:pStyle w:val="topic-bar"/>
      </w:pPr>
      <w:r w:rsidRPr="00FB6BFD">
        <w:t xml:space="preserve">                          </w:t>
      </w:r>
      <w:proofErr w:type="gramStart"/>
      <w:r w:rsidRPr="00FB6BFD">
        <w:t>string</w:t>
      </w:r>
      <w:proofErr w:type="gramEnd"/>
      <w:r w:rsidRPr="00FB6BFD">
        <w:t xml:space="preserve"> path, </w:t>
      </w:r>
      <w:proofErr w:type="spellStart"/>
      <w:r w:rsidR="002F6F16" w:rsidRPr="00FB6BFD">
        <w:t>sys_fileRWX_s</w:t>
      </w:r>
      <w:proofErr w:type="spellEnd"/>
      <w:r w:rsidRPr="00FB6BFD">
        <w:t xml:space="preserve"> mode</w:t>
      </w:r>
      <w:r w:rsidR="00E33E1D" w:rsidRPr="00FB6BFD">
        <w:t xml:space="preserve"> = 0</w:t>
      </w:r>
      <w:r w:rsidRPr="00FB6BFD">
        <w:t>);</w:t>
      </w:r>
    </w:p>
    <w:p w14:paraId="5FC1A3F7" w14:textId="77777777" w:rsidR="000C168B" w:rsidRDefault="00803823" w:rsidP="000C168B">
      <w:pPr>
        <w:pStyle w:val="Textbody"/>
      </w:pPr>
      <w:proofErr w:type="spellStart"/>
      <w:proofErr w:type="gramStart"/>
      <w:r>
        <w:rPr>
          <w:rStyle w:val="codesnippetintext"/>
        </w:rPr>
        <w:t>file</w:t>
      </w:r>
      <w:proofErr w:type="gramEnd"/>
      <w:r>
        <w:rPr>
          <w:rStyle w:val="codesnippetintext"/>
        </w:rPr>
        <w:t>_mTime</w:t>
      </w:r>
      <w:proofErr w:type="spellEnd"/>
      <w:r>
        <w:rPr>
          <w:rStyle w:val="codesnippetintext"/>
        </w:rPr>
        <w:t>/</w:t>
      </w:r>
      <w:proofErr w:type="spellStart"/>
      <w:r>
        <w:rPr>
          <w:rStyle w:val="codesnippetintext"/>
        </w:rPr>
        <w:t>aTime</w:t>
      </w:r>
      <w:proofErr w:type="spellEnd"/>
      <w:r>
        <w:rPr>
          <w:rStyle w:val="codesnippetintext"/>
        </w:rPr>
        <w:t>/</w:t>
      </w:r>
      <w:proofErr w:type="spellStart"/>
      <w:r>
        <w:rPr>
          <w:rStyle w:val="codesnippetintext"/>
        </w:rPr>
        <w:t>cTime</w:t>
      </w:r>
      <w:proofErr w:type="spellEnd"/>
      <w:r>
        <w:t xml:space="preserve"> query the file's timestamps: modification time, accessed time, and creation time.</w:t>
      </w:r>
    </w:p>
    <w:p w14:paraId="22BC1EFD" w14:textId="77777777" w:rsidR="00803823" w:rsidRDefault="00803823" w:rsidP="000C168B">
      <w:pPr>
        <w:pStyle w:val="Textbody"/>
      </w:pPr>
      <w:proofErr w:type="spellStart"/>
      <w:proofErr w:type="gramStart"/>
      <w:r>
        <w:rPr>
          <w:rStyle w:val="codesnippetintext"/>
        </w:rPr>
        <w:t>file</w:t>
      </w:r>
      <w:proofErr w:type="gramEnd"/>
      <w:r>
        <w:rPr>
          <w:rStyle w:val="codesnippetintext"/>
        </w:rPr>
        <w:t>_size</w:t>
      </w:r>
      <w:proofErr w:type="spellEnd"/>
      <w:r>
        <w:t xml:space="preserve"> returns the file's size in bytes.</w:t>
      </w:r>
    </w:p>
    <w:p w14:paraId="25FD84BD" w14:textId="77777777" w:rsidR="00803823" w:rsidRDefault="00803823" w:rsidP="000C168B">
      <w:pPr>
        <w:pStyle w:val="Textbody"/>
      </w:pPr>
      <w:proofErr w:type="spellStart"/>
      <w:proofErr w:type="gramStart"/>
      <w:r>
        <w:rPr>
          <w:rStyle w:val="codesnippetintext"/>
        </w:rPr>
        <w:t>file</w:t>
      </w:r>
      <w:proofErr w:type="gramEnd"/>
      <w:r>
        <w:rPr>
          <w:rStyle w:val="codesnippetintext"/>
        </w:rPr>
        <w:t>_mode</w:t>
      </w:r>
      <w:proofErr w:type="spellEnd"/>
      <w:r>
        <w:t xml:space="preserve"> returns a </w:t>
      </w:r>
      <w:proofErr w:type="spellStart"/>
      <w:r>
        <w:rPr>
          <w:rStyle w:val="codesnippetintext"/>
        </w:rPr>
        <w:t>sys_fileMode_s</w:t>
      </w:r>
      <w:proofErr w:type="spellEnd"/>
      <w:r>
        <w:t xml:space="preserve"> </w:t>
      </w:r>
      <w:proofErr w:type="spellStart"/>
      <w:r>
        <w:t>struct</w:t>
      </w:r>
      <w:proofErr w:type="spellEnd"/>
      <w:r>
        <w:t xml:space="preserve"> (see section </w:t>
      </w:r>
      <w:r w:rsidR="005F3D5E">
        <w:fldChar w:fldCharType="begin"/>
      </w:r>
      <w:r>
        <w:instrText xml:space="preserve"> REF _Ref381463216 \w \h </w:instrText>
      </w:r>
      <w:r w:rsidR="005F3D5E">
        <w:fldChar w:fldCharType="separate"/>
      </w:r>
      <w:r w:rsidR="00CE1BC4">
        <w:t>8.1</w:t>
      </w:r>
      <w:r w:rsidR="005F3D5E">
        <w:fldChar w:fldCharType="end"/>
      </w:r>
      <w:r>
        <w:t>) containing various properties of the file such as its permissions, group and user ownership, and its file type. In particular, it may be useful to query whether a file is or is not a directory:</w:t>
      </w:r>
    </w:p>
    <w:p w14:paraId="09D9FC50" w14:textId="77777777" w:rsidR="00803823" w:rsidRDefault="00803823" w:rsidP="00803823">
      <w:pPr>
        <w:pStyle w:val="PreformattedText"/>
      </w:pPr>
      <w:proofErr w:type="spellStart"/>
      <w:proofErr w:type="gramStart"/>
      <w:r>
        <w:t>sys</w:t>
      </w:r>
      <w:proofErr w:type="gramEnd"/>
      <w:r>
        <w:t>_fileMode_s</w:t>
      </w:r>
      <w:proofErr w:type="spellEnd"/>
      <w:r>
        <w:t xml:space="preserve"> </w:t>
      </w:r>
      <w:proofErr w:type="spellStart"/>
      <w:r>
        <w:t>fMode</w:t>
      </w:r>
      <w:proofErr w:type="spellEnd"/>
      <w:r>
        <w:t>;</w:t>
      </w:r>
    </w:p>
    <w:p w14:paraId="0AB13EA4" w14:textId="77777777" w:rsidR="00803823" w:rsidRDefault="00803823" w:rsidP="00803823">
      <w:pPr>
        <w:pStyle w:val="PreformattedText"/>
      </w:pPr>
      <w:proofErr w:type="spellStart"/>
      <w:proofErr w:type="gramStart"/>
      <w:r>
        <w:t>fMode</w:t>
      </w:r>
      <w:proofErr w:type="spellEnd"/>
      <w:proofErr w:type="gramEnd"/>
      <w:r>
        <w:t xml:space="preserve"> = </w:t>
      </w:r>
      <w:proofErr w:type="spellStart"/>
      <w:r>
        <w:t>file_mode</w:t>
      </w:r>
      <w:proofErr w:type="spellEnd"/>
      <w:r>
        <w:t>(</w:t>
      </w:r>
      <w:r w:rsidR="00205B91">
        <w:t>"</w:t>
      </w:r>
      <w:r>
        <w:t>maybe/directory</w:t>
      </w:r>
      <w:r w:rsidR="00205B91">
        <w:t>"</w:t>
      </w:r>
      <w:r>
        <w:t>);</w:t>
      </w:r>
    </w:p>
    <w:p w14:paraId="4CBCC82F" w14:textId="77777777" w:rsidR="00803823" w:rsidRDefault="00803823" w:rsidP="00803823">
      <w:pPr>
        <w:pStyle w:val="PreformattedText"/>
      </w:pPr>
      <w:proofErr w:type="gramStart"/>
      <w:r>
        <w:t>if</w:t>
      </w:r>
      <w:proofErr w:type="gramEnd"/>
      <w:r>
        <w:t xml:space="preserve"> (</w:t>
      </w:r>
      <w:proofErr w:type="spellStart"/>
      <w:r>
        <w:t>fMode.fType</w:t>
      </w:r>
      <w:proofErr w:type="spellEnd"/>
      <w:r>
        <w:t xml:space="preserve"> == </w:t>
      </w:r>
      <w:proofErr w:type="spellStart"/>
      <w:r>
        <w:t>fTypeDir</w:t>
      </w:r>
      <w:proofErr w:type="spellEnd"/>
      <w:r>
        <w:t>)</w:t>
      </w:r>
    </w:p>
    <w:p w14:paraId="01588C2B" w14:textId="77777777" w:rsidR="00803823" w:rsidRPr="00803823" w:rsidRDefault="00803823" w:rsidP="00803823">
      <w:pPr>
        <w:pStyle w:val="PreformattedText"/>
      </w:pPr>
      <w:r>
        <w:t xml:space="preserve">  $</w:t>
      </w:r>
      <w:proofErr w:type="gramStart"/>
      <w:r>
        <w:t>display</w:t>
      </w:r>
      <w:proofErr w:type="gramEnd"/>
      <w:r>
        <w:t>(</w:t>
      </w:r>
      <w:r w:rsidR="00205B91">
        <w:t>"</w:t>
      </w:r>
      <w:r>
        <w:t>It's a directory</w:t>
      </w:r>
      <w:r w:rsidR="00205B91">
        <w:t>"</w:t>
      </w:r>
      <w:r>
        <w:t>);</w:t>
      </w:r>
    </w:p>
    <w:p w14:paraId="3D05FFF9" w14:textId="77777777" w:rsidR="000C168B" w:rsidRPr="002F6F16" w:rsidRDefault="00803823" w:rsidP="000C168B">
      <w:pPr>
        <w:pStyle w:val="Textbody"/>
      </w:pPr>
      <w:proofErr w:type="spellStart"/>
      <w:proofErr w:type="gramStart"/>
      <w:r>
        <w:rPr>
          <w:rStyle w:val="codesnippetintext"/>
        </w:rPr>
        <w:t>file</w:t>
      </w:r>
      <w:proofErr w:type="gramEnd"/>
      <w:r>
        <w:rPr>
          <w:rStyle w:val="codesnippetintext"/>
        </w:rPr>
        <w:t>_accessible</w:t>
      </w:r>
      <w:proofErr w:type="spellEnd"/>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proofErr w:type="spellStart"/>
      <w:r w:rsidR="002F6F16">
        <w:rPr>
          <w:rStyle w:val="codesnippetintext"/>
        </w:rPr>
        <w:t>sys_fileRWX_s</w:t>
      </w:r>
      <w:proofErr w:type="spellEnd"/>
      <w:r w:rsidR="002F6F16">
        <w:t xml:space="preserve"> argument is set:</w:t>
      </w:r>
    </w:p>
    <w:p w14:paraId="2A39CFB2" w14:textId="77777777" w:rsidR="00803823" w:rsidRDefault="00803823" w:rsidP="00803823">
      <w:pPr>
        <w:pStyle w:val="PreformattedText"/>
      </w:pPr>
      <w:proofErr w:type="gramStart"/>
      <w:r>
        <w:t>if</w:t>
      </w:r>
      <w:proofErr w:type="gramEnd"/>
      <w:r>
        <w:t xml:space="preserve"> (</w:t>
      </w:r>
      <w:proofErr w:type="spellStart"/>
      <w:r>
        <w:t>file_accessible</w:t>
      </w:r>
      <w:proofErr w:type="spellEnd"/>
      <w:r>
        <w:t>(</w:t>
      </w:r>
      <w:r w:rsidR="00205B91">
        <w:t>"</w:t>
      </w:r>
      <w:r>
        <w:t>maybe/readable</w:t>
      </w:r>
      <w:r w:rsidR="00205B91">
        <w:t>"</w:t>
      </w:r>
      <w:r>
        <w:t xml:space="preserve">, </w:t>
      </w:r>
      <w:r w:rsidR="002F6F16">
        <w:t>'{r:1, w:0, x:0}</w:t>
      </w:r>
      <w:r>
        <w:t>))</w:t>
      </w:r>
    </w:p>
    <w:p w14:paraId="06E1B59C" w14:textId="77777777" w:rsidR="00803823" w:rsidRDefault="00803823" w:rsidP="00803823">
      <w:pPr>
        <w:pStyle w:val="PreformattedText"/>
      </w:pPr>
      <w:r>
        <w:t xml:space="preserve">  $</w:t>
      </w:r>
      <w:proofErr w:type="gramStart"/>
      <w:r>
        <w:t>display</w:t>
      </w:r>
      <w:proofErr w:type="gramEnd"/>
      <w:r>
        <w:t>(</w:t>
      </w:r>
      <w:r w:rsidR="00205B91">
        <w:t>"</w:t>
      </w:r>
      <w:r>
        <w:t>OK to read that file</w:t>
      </w:r>
      <w:r w:rsidR="00205B91">
        <w:t>"</w:t>
      </w:r>
      <w:r>
        <w:t>);</w:t>
      </w:r>
    </w:p>
    <w:p w14:paraId="1C00E243" w14:textId="77777777"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14:paraId="68F4EDD8" w14:textId="77777777" w:rsidR="002F6F16" w:rsidRDefault="002F6F16" w:rsidP="002F6F16">
      <w:pPr>
        <w:pStyle w:val="PreformattedText"/>
      </w:pPr>
      <w:proofErr w:type="gramStart"/>
      <w:r>
        <w:t>if</w:t>
      </w:r>
      <w:proofErr w:type="gramEnd"/>
      <w:r>
        <w:t xml:space="preserve"> (</w:t>
      </w:r>
      <w:proofErr w:type="spellStart"/>
      <w:r>
        <w:t>file_accessible</w:t>
      </w:r>
      <w:proofErr w:type="spellEnd"/>
      <w:r>
        <w:t>(</w:t>
      </w:r>
      <w:r w:rsidR="00205B91">
        <w:t>"</w:t>
      </w:r>
      <w:r>
        <w:t>maybe/exists</w:t>
      </w:r>
      <w:r w:rsidR="00205B91">
        <w:t>"</w:t>
      </w:r>
      <w:r>
        <w:t>))</w:t>
      </w:r>
    </w:p>
    <w:p w14:paraId="17555894" w14:textId="77777777" w:rsidR="002F6F16" w:rsidRDefault="002F6F16" w:rsidP="002F6F16">
      <w:pPr>
        <w:pStyle w:val="PreformattedText"/>
      </w:pPr>
      <w:r>
        <w:t xml:space="preserve">  $</w:t>
      </w:r>
      <w:proofErr w:type="gramStart"/>
      <w:r>
        <w:t>display</w:t>
      </w:r>
      <w:proofErr w:type="gramEnd"/>
      <w:r>
        <w:t>(</w:t>
      </w:r>
      <w:r w:rsidR="00205B91">
        <w:t>"</w:t>
      </w:r>
      <w:r>
        <w:t>the file exists</w:t>
      </w:r>
      <w:r w:rsidR="00205B91">
        <w:t>"</w:t>
      </w:r>
      <w:r>
        <w:t>);</w:t>
      </w:r>
    </w:p>
    <w:p w14:paraId="4033E8D4" w14:textId="77777777" w:rsidR="002F6F16" w:rsidRPr="002F6F16" w:rsidRDefault="002F6F16" w:rsidP="002F6F16">
      <w:pPr>
        <w:pStyle w:val="Textbody"/>
      </w:pPr>
      <w:r>
        <w:t xml:space="preserve">To get a list of all files in a directory, see function </w:t>
      </w:r>
      <w:proofErr w:type="spellStart"/>
      <w:r w:rsidRPr="002F6F16">
        <w:rPr>
          <w:rStyle w:val="codesnippetintext"/>
        </w:rPr>
        <w:t>sys_fileGlob</w:t>
      </w:r>
      <w:proofErr w:type="spellEnd"/>
      <w:r w:rsidRPr="002F6F16">
        <w:t xml:space="preserve"> </w:t>
      </w:r>
      <w:r>
        <w:t xml:space="preserve">described in section </w:t>
      </w:r>
      <w:r w:rsidR="005F3D5E">
        <w:fldChar w:fldCharType="begin"/>
      </w:r>
      <w:r>
        <w:instrText xml:space="preserve"> REF _Ref381464505 \w \h </w:instrText>
      </w:r>
      <w:r w:rsidR="005F3D5E">
        <w:fldChar w:fldCharType="separate"/>
      </w:r>
      <w:r w:rsidR="00CE1BC4">
        <w:t>9</w:t>
      </w:r>
      <w:r w:rsidR="005F3D5E">
        <w:fldChar w:fldCharType="end"/>
      </w:r>
      <w:r>
        <w:t>.</w:t>
      </w:r>
    </w:p>
    <w:p w14:paraId="2277D64C" w14:textId="77777777" w:rsidR="000C168B" w:rsidRDefault="001A7538" w:rsidP="000C168B">
      <w:pPr>
        <w:pStyle w:val="Heading1"/>
      </w:pPr>
      <w:bookmarkStart w:id="45" w:name="_Ref383027752"/>
      <w:r>
        <w:t>Operating system queries</w:t>
      </w:r>
      <w:bookmarkEnd w:id="45"/>
    </w:p>
    <w:p w14:paraId="6A64EDCF" w14:textId="77777777" w:rsidR="00240271" w:rsidRPr="006B5BA6" w:rsidRDefault="00240271" w:rsidP="00741A5E">
      <w:pPr>
        <w:pStyle w:val="Textbody"/>
      </w:pPr>
      <w:r w:rsidRPr="008E6D8D">
        <w:lastRenderedPageBreak/>
        <w:t xml:space="preserve">All operating system queries are provided as package-level functions. </w:t>
      </w:r>
      <w:proofErr w:type="gramStart"/>
      <w:r w:rsidRPr="005C7E59">
        <w:t>svlib</w:t>
      </w:r>
      <w:proofErr w:type="gramEnd"/>
      <w:r w:rsidRPr="005C7E59">
        <w:t xml:space="preserve"> has no class to represent the operating system.</w:t>
      </w:r>
    </w:p>
    <w:p w14:paraId="3D0413FD" w14:textId="77777777" w:rsidR="000C5FA8" w:rsidRPr="000C5FA8" w:rsidRDefault="000C5FA8" w:rsidP="000C5FA8">
      <w:pPr>
        <w:pStyle w:val="Heading2"/>
      </w:pPr>
      <w:r>
        <w:t>Wall-clock time and human-readable time formatting</w:t>
      </w:r>
    </w:p>
    <w:p w14:paraId="607F9910" w14:textId="77777777" w:rsidR="000C5FA8" w:rsidRPr="00FB6BFD" w:rsidRDefault="000C5FA8" w:rsidP="000C5FA8">
      <w:pPr>
        <w:pStyle w:val="topic-bar"/>
      </w:pPr>
      <w:proofErr w:type="gramStart"/>
      <w:r w:rsidRPr="00FB6BFD">
        <w:t>function</w:t>
      </w:r>
      <w:proofErr w:type="gramEnd"/>
      <w:r w:rsidRPr="00FB6BFD">
        <w:t xml:space="preserve"> automatic </w:t>
      </w:r>
      <w:proofErr w:type="spellStart"/>
      <w:r w:rsidRPr="00FB6BFD">
        <w:t>longint</w:t>
      </w:r>
      <w:proofErr w:type="spellEnd"/>
      <w:r w:rsidRPr="00FB6BFD">
        <w:t xml:space="preserve"> </w:t>
      </w:r>
      <w:proofErr w:type="spellStart"/>
      <w:r w:rsidRPr="00FB6BFD">
        <w:t>sys_dayTime</w:t>
      </w:r>
      <w:proofErr w:type="spellEnd"/>
      <w:r w:rsidRPr="00FB6BFD">
        <w:t>();</w:t>
      </w:r>
    </w:p>
    <w:p w14:paraId="1A1FF7F2" w14:textId="77777777" w:rsidR="00636240" w:rsidRPr="00FB6BFD" w:rsidRDefault="00636240" w:rsidP="00636240">
      <w:pPr>
        <w:pStyle w:val="topic-bar"/>
      </w:pPr>
      <w:proofErr w:type="gramStart"/>
      <w:r w:rsidRPr="00FB6BFD">
        <w:t>function</w:t>
      </w:r>
      <w:proofErr w:type="gramEnd"/>
      <w:r w:rsidRPr="00FB6BFD">
        <w:t xml:space="preserve"> automatic string </w:t>
      </w:r>
      <w:proofErr w:type="spellStart"/>
      <w:r w:rsidRPr="00FB6BFD">
        <w:t>sys_formatTime</w:t>
      </w:r>
      <w:proofErr w:type="spellEnd"/>
      <w:r w:rsidRPr="00FB6BFD">
        <w:t>(</w:t>
      </w:r>
    </w:p>
    <w:p w14:paraId="5777BF6D" w14:textId="77777777" w:rsidR="00636240" w:rsidRPr="00FB6BFD" w:rsidRDefault="00636240" w:rsidP="00636240">
      <w:pPr>
        <w:pStyle w:val="topic-bar"/>
      </w:pPr>
      <w:r w:rsidRPr="00FB6BFD">
        <w:t xml:space="preserve">    </w:t>
      </w:r>
      <w:proofErr w:type="gramStart"/>
      <w:r w:rsidRPr="00FB6BFD">
        <w:t>input</w:t>
      </w:r>
      <w:proofErr w:type="gramEnd"/>
      <w:r w:rsidRPr="00FB6BFD">
        <w:t xml:space="preserve"> </w:t>
      </w:r>
      <w:proofErr w:type="spellStart"/>
      <w:r w:rsidRPr="00FB6BFD">
        <w:t>longint</w:t>
      </w:r>
      <w:proofErr w:type="spellEnd"/>
      <w:r w:rsidRPr="00FB6BFD">
        <w:t xml:space="preserve"> </w:t>
      </w:r>
      <w:proofErr w:type="spellStart"/>
      <w:r w:rsidRPr="00FB6BFD">
        <w:t>epochSeconds</w:t>
      </w:r>
      <w:proofErr w:type="spellEnd"/>
      <w:r w:rsidRPr="00FB6BFD">
        <w:t>,</w:t>
      </w:r>
    </w:p>
    <w:p w14:paraId="27F7A180" w14:textId="77777777" w:rsidR="00636240" w:rsidRPr="00FB6BFD" w:rsidRDefault="00636240" w:rsidP="00636240">
      <w:pPr>
        <w:pStyle w:val="topic-bar"/>
      </w:pPr>
      <w:r w:rsidRPr="00FB6BFD">
        <w:t xml:space="preserve">    </w:t>
      </w:r>
      <w:proofErr w:type="gramStart"/>
      <w:r w:rsidRPr="00FB6BFD">
        <w:t>input</w:t>
      </w:r>
      <w:proofErr w:type="gramEnd"/>
      <w:r w:rsidRPr="00FB6BFD">
        <w:t xml:space="preserve"> string  format</w:t>
      </w:r>
    </w:p>
    <w:p w14:paraId="61FB6A5D" w14:textId="77777777" w:rsidR="00636240" w:rsidRPr="00FB6BFD" w:rsidRDefault="00636240" w:rsidP="00636240">
      <w:pPr>
        <w:pStyle w:val="topic-bar"/>
      </w:pPr>
      <w:r w:rsidRPr="00FB6BFD">
        <w:t xml:space="preserve">  );</w:t>
      </w:r>
    </w:p>
    <w:p w14:paraId="052C5AD7" w14:textId="77777777" w:rsidR="000C5FA8" w:rsidRDefault="000C5FA8" w:rsidP="000C5FA8">
      <w:pPr>
        <w:pStyle w:val="Textbody"/>
      </w:pPr>
      <w:r>
        <w:t xml:space="preserve">All times returned by the file timestamp query functions are in the usual Unix format of seconds since the beginning of 1970 (the </w:t>
      </w:r>
      <w:r w:rsidR="00205B91">
        <w:t>"</w:t>
      </w:r>
      <w:r>
        <w:t>epoch</w:t>
      </w:r>
      <w:r w:rsidR="00205B91">
        <w:t>"</w:t>
      </w:r>
      <w:r>
        <w:t xml:space="preserve">). In a similar way, </w:t>
      </w:r>
      <w:proofErr w:type="spellStart"/>
      <w:r>
        <w:rPr>
          <w:rStyle w:val="codesnippetintext"/>
        </w:rPr>
        <w:t>sys_dayTime</w:t>
      </w:r>
      <w:proofErr w:type="spellEnd"/>
      <w:r>
        <w:t xml:space="preserve"> returns the current wall-clock time in that same format.</w:t>
      </w:r>
    </w:p>
    <w:p w14:paraId="11A5908C" w14:textId="77777777" w:rsidR="000C5FA8" w:rsidRPr="000C5FA8" w:rsidRDefault="000C5FA8" w:rsidP="000C5FA8">
      <w:pPr>
        <w:pStyle w:val="Textbody"/>
      </w:pPr>
      <w:proofErr w:type="spellStart"/>
      <w:proofErr w:type="gramStart"/>
      <w:r>
        <w:rPr>
          <w:rStyle w:val="codesnippetintext"/>
        </w:rPr>
        <w:t>sys</w:t>
      </w:r>
      <w:proofErr w:type="gramEnd"/>
      <w:r>
        <w:rPr>
          <w:rStyle w:val="codesnippetintext"/>
        </w:rPr>
        <w:t>_formatTime</w:t>
      </w:r>
      <w:proofErr w:type="spellEnd"/>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w:t>
      </w:r>
      <w:proofErr w:type="spellStart"/>
      <w:r>
        <w:rPr>
          <w:rStyle w:val="codesnippetintext"/>
        </w:rPr>
        <w:t>sformatf</w:t>
      </w:r>
      <w:proofErr w:type="spellEnd"/>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w:t>
      </w:r>
      <w:proofErr w:type="spellStart"/>
      <w:r>
        <w:rPr>
          <w:rStyle w:val="codesnippetintext"/>
        </w:rPr>
        <w:t>strftime</w:t>
      </w:r>
      <w:proofErr w:type="spellEnd"/>
      <w:r>
        <w:t>.</w:t>
      </w:r>
    </w:p>
    <w:p w14:paraId="17A7054E" w14:textId="77777777" w:rsidR="000C5FA8" w:rsidRDefault="000C5FA8" w:rsidP="000C5FA8">
      <w:pPr>
        <w:pStyle w:val="Heading2"/>
      </w:pPr>
      <w:r>
        <w:t>High-resolution timer</w:t>
      </w:r>
    </w:p>
    <w:p w14:paraId="7D834EE2" w14:textId="77777777" w:rsidR="00636240" w:rsidRPr="00FB6BFD" w:rsidRDefault="00636240" w:rsidP="00636240">
      <w:pPr>
        <w:pStyle w:val="topic-bar"/>
      </w:pPr>
      <w:proofErr w:type="gramStart"/>
      <w:r w:rsidRPr="00FB6BFD">
        <w:t>function</w:t>
      </w:r>
      <w:proofErr w:type="gramEnd"/>
      <w:r w:rsidRPr="00FB6BFD">
        <w:t xml:space="preserve"> automatic </w:t>
      </w:r>
      <w:proofErr w:type="spellStart"/>
      <w:r w:rsidRPr="00FB6BFD">
        <w:t>longint</w:t>
      </w:r>
      <w:proofErr w:type="spellEnd"/>
      <w:r w:rsidRPr="00FB6BFD">
        <w:t xml:space="preserve"> unsigned </w:t>
      </w:r>
      <w:proofErr w:type="spellStart"/>
      <w:r w:rsidRPr="00FB6BFD">
        <w:t>sys_nsTime</w:t>
      </w:r>
      <w:proofErr w:type="spellEnd"/>
      <w:r w:rsidRPr="00FB6BFD">
        <w:t>();</w:t>
      </w:r>
    </w:p>
    <w:p w14:paraId="3176343B" w14:textId="77777777" w:rsidR="000C5FA8" w:rsidRPr="000C5FA8" w:rsidRDefault="000C5FA8" w:rsidP="000C5FA8">
      <w:pPr>
        <w:pStyle w:val="Textbody"/>
      </w:pPr>
      <w:proofErr w:type="spellStart"/>
      <w:proofErr w:type="gramStart"/>
      <w:r>
        <w:rPr>
          <w:rStyle w:val="codesnippetintext"/>
        </w:rPr>
        <w:t>sys</w:t>
      </w:r>
      <w:proofErr w:type="gramEnd"/>
      <w:r>
        <w:rPr>
          <w:rStyle w:val="codesnippetintext"/>
        </w:rPr>
        <w:t>_nsTime</w:t>
      </w:r>
      <w:proofErr w:type="spellEnd"/>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14:paraId="1EBE864A" w14:textId="77777777" w:rsidR="000C5FA8" w:rsidRDefault="000C5FA8" w:rsidP="000C5FA8">
      <w:pPr>
        <w:pStyle w:val="Heading2"/>
      </w:pPr>
      <w:r>
        <w:t>Directory queries</w:t>
      </w:r>
    </w:p>
    <w:p w14:paraId="0E3289F8" w14:textId="77777777" w:rsidR="00636240" w:rsidRPr="00FB6BFD" w:rsidRDefault="00636240" w:rsidP="00636240">
      <w:pPr>
        <w:pStyle w:val="topic-bar"/>
      </w:pPr>
      <w:proofErr w:type="gramStart"/>
      <w:r w:rsidRPr="00FB6BFD">
        <w:t>function</w:t>
      </w:r>
      <w:proofErr w:type="gramEnd"/>
      <w:r w:rsidRPr="00FB6BFD">
        <w:t xml:space="preserve"> automatic </w:t>
      </w:r>
      <w:proofErr w:type="spellStart"/>
      <w:r w:rsidRPr="00FB6BFD">
        <w:t>qs</w:t>
      </w:r>
      <w:proofErr w:type="spellEnd"/>
      <w:r w:rsidRPr="00FB6BFD">
        <w:t xml:space="preserve"> </w:t>
      </w:r>
      <w:proofErr w:type="spellStart"/>
      <w:r w:rsidRPr="00FB6BFD">
        <w:t>sys_fileGlob</w:t>
      </w:r>
      <w:proofErr w:type="spellEnd"/>
      <w:r w:rsidRPr="00FB6BFD">
        <w:t xml:space="preserve">(string </w:t>
      </w:r>
      <w:proofErr w:type="spellStart"/>
      <w:r w:rsidRPr="00FB6BFD">
        <w:t>wildPath</w:t>
      </w:r>
      <w:proofErr w:type="spellEnd"/>
      <w:r w:rsidRPr="00FB6BFD">
        <w:t>);</w:t>
      </w:r>
    </w:p>
    <w:p w14:paraId="43E3B4B4" w14:textId="77777777" w:rsidR="000C168B" w:rsidRPr="00FB6BFD" w:rsidRDefault="00636240" w:rsidP="00636240">
      <w:pPr>
        <w:pStyle w:val="topic-bar"/>
      </w:pPr>
      <w:proofErr w:type="gramStart"/>
      <w:r w:rsidRPr="00FB6BFD">
        <w:t>function</w:t>
      </w:r>
      <w:proofErr w:type="gramEnd"/>
      <w:r w:rsidRPr="00FB6BFD">
        <w:t xml:space="preserve"> automatic string </w:t>
      </w:r>
      <w:proofErr w:type="spellStart"/>
      <w:r w:rsidRPr="00FB6BFD">
        <w:t>sys_getCwd</w:t>
      </w:r>
      <w:proofErr w:type="spellEnd"/>
      <w:r w:rsidRPr="00FB6BFD">
        <w:t>();</w:t>
      </w:r>
    </w:p>
    <w:p w14:paraId="11982D6B" w14:textId="77777777" w:rsidR="000C5FA8" w:rsidRDefault="000C5FA8" w:rsidP="000C5FA8">
      <w:pPr>
        <w:pStyle w:val="Textbody"/>
      </w:pPr>
      <w:proofErr w:type="spellStart"/>
      <w:proofErr w:type="gramStart"/>
      <w:r>
        <w:rPr>
          <w:rStyle w:val="codesnippetintext"/>
        </w:rPr>
        <w:t>sys</w:t>
      </w:r>
      <w:proofErr w:type="gramEnd"/>
      <w:r>
        <w:rPr>
          <w:rStyle w:val="codesnippetintext"/>
        </w:rPr>
        <w:t>_getCwd</w:t>
      </w:r>
      <w:proofErr w:type="spellEnd"/>
      <w:r>
        <w:t xml:space="preserve"> returns the full path of the current working directory.</w:t>
      </w:r>
    </w:p>
    <w:p w14:paraId="1613150D" w14:textId="77777777" w:rsidR="000C5FA8" w:rsidRPr="000C5FA8" w:rsidRDefault="000C5FA8" w:rsidP="000C5FA8">
      <w:pPr>
        <w:pStyle w:val="Textbody"/>
      </w:pPr>
      <w:proofErr w:type="spellStart"/>
      <w:proofErr w:type="gramStart"/>
      <w:r>
        <w:rPr>
          <w:rStyle w:val="codesnippetintext"/>
        </w:rPr>
        <w:t>sys</w:t>
      </w:r>
      <w:proofErr w:type="gramEnd"/>
      <w:r>
        <w:rPr>
          <w:rStyle w:val="codesnippetintext"/>
        </w:rPr>
        <w:t>_fileGlob</w:t>
      </w:r>
      <w:proofErr w:type="spellEnd"/>
      <w:r>
        <w:t xml:space="preserve"> returns a queue of strings containing all files that match the shell glob pattern </w:t>
      </w:r>
      <w:proofErr w:type="spellStart"/>
      <w:r>
        <w:rPr>
          <w:rStyle w:val="codesnippetintext"/>
        </w:rPr>
        <w:t>wildPath</w:t>
      </w:r>
      <w:proofErr w:type="spellEnd"/>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14:paraId="751B4985" w14:textId="77777777" w:rsidR="000C5FA8" w:rsidRDefault="000C5FA8" w:rsidP="000C5FA8">
      <w:pPr>
        <w:pStyle w:val="Heading2"/>
      </w:pPr>
      <w:r>
        <w:t>Environment variables</w:t>
      </w:r>
    </w:p>
    <w:p w14:paraId="32E05D31" w14:textId="77777777" w:rsidR="000C5FA8" w:rsidRPr="00FB6BFD" w:rsidRDefault="000C5FA8" w:rsidP="000C5FA8">
      <w:pPr>
        <w:pStyle w:val="topic-bar"/>
      </w:pPr>
      <w:proofErr w:type="gramStart"/>
      <w:r w:rsidRPr="00FB6BFD">
        <w:t>function</w:t>
      </w:r>
      <w:proofErr w:type="gramEnd"/>
      <w:r w:rsidRPr="00FB6BFD">
        <w:t xml:space="preserve"> automatic string </w:t>
      </w:r>
      <w:proofErr w:type="spellStart"/>
      <w:r w:rsidRPr="00FB6BFD">
        <w:t>sys_getEnv</w:t>
      </w:r>
      <w:proofErr w:type="spellEnd"/>
      <w:r w:rsidRPr="00FB6BFD">
        <w:t xml:space="preserve">(string </w:t>
      </w:r>
      <w:proofErr w:type="spellStart"/>
      <w:r w:rsidRPr="00FB6BFD">
        <w:t>envVar</w:t>
      </w:r>
      <w:proofErr w:type="spellEnd"/>
      <w:r w:rsidRPr="00FB6BFD">
        <w:t>);</w:t>
      </w:r>
    </w:p>
    <w:p w14:paraId="6463ED9A" w14:textId="77777777" w:rsidR="000C5FA8" w:rsidRDefault="000C5FA8" w:rsidP="000C5FA8">
      <w:pPr>
        <w:pStyle w:val="topic-bar"/>
      </w:pPr>
      <w:proofErr w:type="gramStart"/>
      <w:r w:rsidRPr="00FB6BFD">
        <w:t>function</w:t>
      </w:r>
      <w:proofErr w:type="gramEnd"/>
      <w:r w:rsidRPr="00FB6BFD">
        <w:t xml:space="preserve"> automatic bit    </w:t>
      </w:r>
      <w:proofErr w:type="spellStart"/>
      <w:r w:rsidRPr="00FB6BFD">
        <w:t>sys_hasEnv</w:t>
      </w:r>
      <w:proofErr w:type="spellEnd"/>
      <w:r w:rsidRPr="00FB6BFD">
        <w:t xml:space="preserve">(string </w:t>
      </w:r>
      <w:proofErr w:type="spellStart"/>
      <w:r w:rsidRPr="00FB6BFD">
        <w:t>envVar</w:t>
      </w:r>
      <w:proofErr w:type="spellEnd"/>
      <w:r w:rsidRPr="00FB6BFD">
        <w:t>);</w:t>
      </w:r>
    </w:p>
    <w:p w14:paraId="38DF72AA" w14:textId="77777777" w:rsidR="000C168B" w:rsidRPr="0047542A" w:rsidRDefault="0047542A" w:rsidP="000C168B">
      <w:pPr>
        <w:pStyle w:val="Textbody"/>
      </w:pPr>
      <w:proofErr w:type="spellStart"/>
      <w:proofErr w:type="gramStart"/>
      <w:r>
        <w:rPr>
          <w:rStyle w:val="codesnippetintext"/>
        </w:rPr>
        <w:t>sys</w:t>
      </w:r>
      <w:proofErr w:type="gramEnd"/>
      <w:r>
        <w:rPr>
          <w:rStyle w:val="codesnippetintext"/>
        </w:rPr>
        <w:t>_getEnv</w:t>
      </w:r>
      <w:proofErr w:type="spellEnd"/>
      <w:r>
        <w:t xml:space="preserve"> returns the value of the chosen environment variable, or the empty string if the variable does not exist. </w:t>
      </w:r>
      <w:proofErr w:type="spellStart"/>
      <w:proofErr w:type="gramStart"/>
      <w:r>
        <w:rPr>
          <w:rStyle w:val="codesnippetintext"/>
        </w:rPr>
        <w:t>sys</w:t>
      </w:r>
      <w:proofErr w:type="gramEnd"/>
      <w:r>
        <w:rPr>
          <w:rStyle w:val="codesnippetintext"/>
        </w:rPr>
        <w:t>_hasEnv</w:t>
      </w:r>
      <w:proofErr w:type="spellEnd"/>
      <w:r>
        <w:t xml:space="preserve"> returns 1 if the chosen environment variable exists, 0 if it does not. Note that an empty string result from </w:t>
      </w:r>
      <w:proofErr w:type="spellStart"/>
      <w:r>
        <w:rPr>
          <w:rStyle w:val="codesnippetintext"/>
        </w:rPr>
        <w:t>sys_getEnv</w:t>
      </w:r>
      <w:proofErr w:type="spellEnd"/>
      <w:r>
        <w:t xml:space="preserve"> is ambiguous, because it is possible (and, indeed, quite useful) to define an environment variable that has no value.</w:t>
      </w:r>
    </w:p>
    <w:p w14:paraId="6F3EBD85" w14:textId="77777777" w:rsidR="000C168B" w:rsidRPr="000C168B" w:rsidRDefault="000C168B" w:rsidP="000C168B">
      <w:pPr>
        <w:pStyle w:val="Heading1"/>
      </w:pPr>
      <w:bookmarkStart w:id="46" w:name="_Ref381313729"/>
      <w:proofErr w:type="gramStart"/>
      <w:r>
        <w:lastRenderedPageBreak/>
        <w:t>svlib</w:t>
      </w:r>
      <w:proofErr w:type="gramEnd"/>
      <w:r>
        <w:t xml:space="preserve"> error management</w:t>
      </w:r>
      <w:bookmarkEnd w:id="46"/>
    </w:p>
    <w:p w14:paraId="54F98862" w14:textId="77777777" w:rsidR="000C168B" w:rsidRPr="00FB6BFD" w:rsidRDefault="000C168B" w:rsidP="000C168B">
      <w:pPr>
        <w:pStyle w:val="topic-bar"/>
      </w:pPr>
      <w:proofErr w:type="gramStart"/>
      <w:r w:rsidRPr="00FB6BFD">
        <w:t>function</w:t>
      </w:r>
      <w:proofErr w:type="gramEnd"/>
      <w:r w:rsidRPr="00FB6BFD">
        <w:t xml:space="preserve"> automatic </w:t>
      </w:r>
      <w:proofErr w:type="spellStart"/>
      <w:r w:rsidRPr="00FB6BFD">
        <w:t>svlibErrorManager</w:t>
      </w:r>
      <w:proofErr w:type="spellEnd"/>
      <w:r w:rsidRPr="00FB6BFD">
        <w:t xml:space="preserve"> </w:t>
      </w:r>
      <w:proofErr w:type="spellStart"/>
      <w:r w:rsidRPr="00FB6BFD">
        <w:t>error_getManager</w:t>
      </w:r>
      <w:proofErr w:type="spellEnd"/>
      <w:r w:rsidRPr="00FB6BFD">
        <w:t>();</w:t>
      </w:r>
    </w:p>
    <w:p w14:paraId="03F1F531" w14:textId="77777777" w:rsidR="000C168B" w:rsidRPr="00FB6BFD" w:rsidRDefault="000C168B" w:rsidP="000C168B">
      <w:pPr>
        <w:pStyle w:val="topic-bar"/>
      </w:pPr>
      <w:proofErr w:type="gramStart"/>
      <w:r w:rsidRPr="00FB6BFD">
        <w:t>function</w:t>
      </w:r>
      <w:proofErr w:type="gramEnd"/>
      <w:r w:rsidRPr="00FB6BFD">
        <w:t xml:space="preserve"> automatic void </w:t>
      </w:r>
      <w:proofErr w:type="spellStart"/>
      <w:r w:rsidRPr="00FB6BFD">
        <w:t>error_userHandling</w:t>
      </w:r>
      <w:proofErr w:type="spellEnd"/>
      <w:r w:rsidRPr="00FB6BFD">
        <w:t xml:space="preserve">(bit user, bit </w:t>
      </w:r>
      <w:proofErr w:type="spellStart"/>
      <w:r w:rsidRPr="00FB6BFD">
        <w:t>setDefault</w:t>
      </w:r>
      <w:proofErr w:type="spellEnd"/>
      <w:r w:rsidRPr="00FB6BFD">
        <w:t>=0);</w:t>
      </w:r>
    </w:p>
    <w:p w14:paraId="74580741" w14:textId="77777777" w:rsidR="000C168B" w:rsidRPr="00FB6BFD" w:rsidRDefault="000C168B" w:rsidP="000C168B">
      <w:pPr>
        <w:pStyle w:val="topic-bar"/>
      </w:pPr>
      <w:proofErr w:type="gramStart"/>
      <w:r w:rsidRPr="00FB6BFD">
        <w:t>function</w:t>
      </w:r>
      <w:proofErr w:type="gramEnd"/>
      <w:r w:rsidRPr="00FB6BFD">
        <w:t xml:space="preserve"> automatic </w:t>
      </w:r>
      <w:proofErr w:type="spellStart"/>
      <w:r w:rsidRPr="00FB6BFD">
        <w:t>int</w:t>
      </w:r>
      <w:proofErr w:type="spellEnd"/>
      <w:r w:rsidRPr="00FB6BFD">
        <w:t xml:space="preserve"> </w:t>
      </w:r>
      <w:proofErr w:type="spellStart"/>
      <w:r w:rsidRPr="00FB6BFD">
        <w:t>error_getLast</w:t>
      </w:r>
      <w:proofErr w:type="spellEnd"/>
      <w:r w:rsidRPr="00FB6BFD">
        <w:t>(bit clear = 1);</w:t>
      </w:r>
    </w:p>
    <w:p w14:paraId="701B3A21" w14:textId="77777777" w:rsidR="000C168B" w:rsidRPr="00FB6BFD" w:rsidRDefault="000C168B" w:rsidP="000C168B">
      <w:pPr>
        <w:pStyle w:val="topic-bar"/>
      </w:pPr>
      <w:proofErr w:type="gramStart"/>
      <w:r w:rsidRPr="00FB6BFD">
        <w:t>function</w:t>
      </w:r>
      <w:proofErr w:type="gramEnd"/>
      <w:r w:rsidRPr="00FB6BFD">
        <w:t xml:space="preserve"> automatic string </w:t>
      </w:r>
      <w:proofErr w:type="spellStart"/>
      <w:r w:rsidRPr="00FB6BFD">
        <w:t>error_text</w:t>
      </w:r>
      <w:proofErr w:type="spellEnd"/>
      <w:r w:rsidRPr="00FB6BFD">
        <w:t>(</w:t>
      </w:r>
      <w:proofErr w:type="spellStart"/>
      <w:r w:rsidRPr="00FB6BFD">
        <w:t>int</w:t>
      </w:r>
      <w:proofErr w:type="spellEnd"/>
      <w:r w:rsidRPr="00FB6BFD">
        <w:t xml:space="preserve"> err=0);</w:t>
      </w:r>
    </w:p>
    <w:p w14:paraId="5F91E505" w14:textId="77777777" w:rsidR="000C168B" w:rsidRPr="00FB6BFD" w:rsidRDefault="000C168B" w:rsidP="000C168B">
      <w:pPr>
        <w:pStyle w:val="topic-bar"/>
      </w:pPr>
      <w:proofErr w:type="gramStart"/>
      <w:r w:rsidRPr="00FB6BFD">
        <w:t>function</w:t>
      </w:r>
      <w:proofErr w:type="gramEnd"/>
      <w:r w:rsidRPr="00FB6BFD">
        <w:t xml:space="preserve"> automatic string </w:t>
      </w:r>
      <w:proofErr w:type="spellStart"/>
      <w:r w:rsidRPr="00FB6BFD">
        <w:t>error_details</w:t>
      </w:r>
      <w:proofErr w:type="spellEnd"/>
      <w:r w:rsidRPr="00FB6BFD">
        <w:t>();</w:t>
      </w:r>
    </w:p>
    <w:p w14:paraId="7B0BD358" w14:textId="77777777" w:rsidR="000C168B" w:rsidRPr="00FB6BFD" w:rsidRDefault="000C168B" w:rsidP="000C168B">
      <w:pPr>
        <w:pStyle w:val="topic-bar"/>
      </w:pPr>
      <w:proofErr w:type="gramStart"/>
      <w:r w:rsidRPr="00FB6BFD">
        <w:t>function</w:t>
      </w:r>
      <w:proofErr w:type="gramEnd"/>
      <w:r w:rsidRPr="00FB6BFD">
        <w:t xml:space="preserve"> automatic string </w:t>
      </w:r>
      <w:proofErr w:type="spellStart"/>
      <w:r w:rsidRPr="00FB6BFD">
        <w:t>error_fullMessage</w:t>
      </w:r>
      <w:proofErr w:type="spellEnd"/>
      <w:r w:rsidRPr="00FB6BFD">
        <w:t>();</w:t>
      </w:r>
    </w:p>
    <w:p w14:paraId="0FB7D1B4" w14:textId="77777777" w:rsidR="00D8203C" w:rsidRPr="00FB6BFD" w:rsidRDefault="000C168B" w:rsidP="000C168B">
      <w:pPr>
        <w:pStyle w:val="topic-bar"/>
      </w:pPr>
      <w:proofErr w:type="gramStart"/>
      <w:r w:rsidRPr="00FB6BFD">
        <w:t>function</w:t>
      </w:r>
      <w:proofErr w:type="gramEnd"/>
      <w:r w:rsidRPr="00FB6BFD">
        <w:t xml:space="preserve"> automatic </w:t>
      </w:r>
      <w:proofErr w:type="spellStart"/>
      <w:r w:rsidRPr="00FB6BFD">
        <w:t>qs</w:t>
      </w:r>
      <w:proofErr w:type="spellEnd"/>
      <w:r w:rsidRPr="00FB6BFD">
        <w:t xml:space="preserve"> </w:t>
      </w:r>
      <w:proofErr w:type="spellStart"/>
      <w:r w:rsidRPr="00FB6BFD">
        <w:t>error_debugReport</w:t>
      </w:r>
      <w:proofErr w:type="spellEnd"/>
      <w:r w:rsidRPr="00FB6BFD">
        <w:t>();</w:t>
      </w:r>
    </w:p>
    <w:p w14:paraId="19F4AE40" w14:textId="77777777" w:rsidR="000C168B" w:rsidRPr="003D53AA" w:rsidRDefault="003D53AA" w:rsidP="000C168B">
      <w:pPr>
        <w:pStyle w:val="Textbody"/>
        <w:rPr>
          <w:i/>
        </w:rPr>
      </w:pPr>
      <w:r>
        <w:rPr>
          <w:i/>
        </w:rPr>
        <w:t>Material to be added</w:t>
      </w:r>
    </w:p>
    <w:p w14:paraId="5ACD8824" w14:textId="77777777" w:rsidR="000C168B" w:rsidRDefault="000C168B" w:rsidP="000C168B">
      <w:pPr>
        <w:pStyle w:val="Textbody"/>
      </w:pPr>
    </w:p>
    <w:p w14:paraId="19ECC471" w14:textId="77777777" w:rsidR="000C168B" w:rsidRDefault="000C168B" w:rsidP="000C168B">
      <w:pPr>
        <w:pStyle w:val="Textbody"/>
      </w:pPr>
    </w:p>
    <w:p w14:paraId="2B38E417" w14:textId="77777777" w:rsidR="002B1D41" w:rsidRDefault="000C168B">
      <w:pPr>
        <w:pStyle w:val="Heading1"/>
      </w:pPr>
      <w:bookmarkStart w:id="47" w:name="_Ref383027942"/>
      <w:r>
        <w:lastRenderedPageBreak/>
        <w:t>Document Object Model</w:t>
      </w:r>
      <w:bookmarkEnd w:id="47"/>
    </w:p>
    <w:p w14:paraId="4093134F" w14:textId="77777777" w:rsidR="000C168B" w:rsidRPr="00FB6BFD" w:rsidRDefault="000C168B" w:rsidP="000C168B">
      <w:pPr>
        <w:pStyle w:val="topic-bar"/>
      </w:pPr>
      <w:proofErr w:type="gramStart"/>
      <w:r w:rsidRPr="00FB6BFD">
        <w:t>virtual</w:t>
      </w:r>
      <w:proofErr w:type="gramEnd"/>
      <w:r w:rsidRPr="00FB6BFD">
        <w:t xml:space="preserve"> class </w:t>
      </w:r>
      <w:proofErr w:type="spellStart"/>
      <w:r w:rsidRPr="00FB6BFD">
        <w:t>svlibCfgBase</w:t>
      </w:r>
      <w:proofErr w:type="spellEnd"/>
      <w:r w:rsidRPr="00FB6BFD">
        <w:t xml:space="preserve"> extends </w:t>
      </w:r>
      <w:proofErr w:type="spellStart"/>
      <w:r w:rsidRPr="00FB6BFD">
        <w:t>svlibBase</w:t>
      </w:r>
      <w:proofErr w:type="spellEnd"/>
      <w:r w:rsidRPr="00FB6BFD">
        <w:t>;</w:t>
      </w:r>
    </w:p>
    <w:p w14:paraId="65588614" w14:textId="77777777" w:rsidR="000C168B" w:rsidRPr="00FB6BFD" w:rsidRDefault="000C168B" w:rsidP="000C168B">
      <w:pPr>
        <w:pStyle w:val="topic-bar"/>
      </w:pPr>
      <w:r w:rsidRPr="00FB6BFD">
        <w:t xml:space="preserve">  </w:t>
      </w:r>
      <w:proofErr w:type="gramStart"/>
      <w:r w:rsidRPr="00FB6BFD">
        <w:t>pure</w:t>
      </w:r>
      <w:proofErr w:type="gramEnd"/>
      <w:r w:rsidRPr="00FB6BFD">
        <w:t xml:space="preserve"> virtual function </w:t>
      </w:r>
      <w:proofErr w:type="spellStart"/>
      <w:r w:rsidRPr="00FB6BFD">
        <w:t>cfgObjKind_e</w:t>
      </w:r>
      <w:proofErr w:type="spellEnd"/>
      <w:r w:rsidRPr="00FB6BFD">
        <w:t xml:space="preserve"> kind();</w:t>
      </w:r>
    </w:p>
    <w:p w14:paraId="101C98F1" w14:textId="77777777" w:rsidR="000C168B" w:rsidRPr="00FB6BFD" w:rsidRDefault="000C168B" w:rsidP="000C168B">
      <w:pPr>
        <w:pStyle w:val="topic-bar"/>
      </w:pPr>
      <w:r w:rsidRPr="00FB6BFD">
        <w:t xml:space="preserve">  </w:t>
      </w:r>
      <w:proofErr w:type="gramStart"/>
      <w:r w:rsidRPr="00FB6BFD">
        <w:t>virtual</w:t>
      </w:r>
      <w:proofErr w:type="gramEnd"/>
      <w:r w:rsidRPr="00FB6BFD">
        <w:t xml:space="preserve"> function </w:t>
      </w:r>
      <w:r w:rsidR="000A70CD" w:rsidRPr="00FB6BFD">
        <w:t xml:space="preserve">     </w:t>
      </w:r>
      <w:r w:rsidRPr="00FB6BFD">
        <w:t xml:space="preserve">string    </w:t>
      </w:r>
      <w:r w:rsidR="000A70CD" w:rsidRPr="00FB6BFD">
        <w:t xml:space="preserve">   </w:t>
      </w:r>
      <w:proofErr w:type="spellStart"/>
      <w:r w:rsidRPr="00FB6BFD">
        <w:t>getName</w:t>
      </w:r>
      <w:proofErr w:type="spellEnd"/>
      <w:r w:rsidRPr="00FB6BFD">
        <w:t>();</w:t>
      </w:r>
    </w:p>
    <w:p w14:paraId="342409B4" w14:textId="77777777" w:rsidR="000C168B" w:rsidRPr="00FB6BFD" w:rsidRDefault="000C168B" w:rsidP="000C168B">
      <w:pPr>
        <w:pStyle w:val="topic-bar"/>
      </w:pPr>
      <w:r w:rsidRPr="00FB6BFD">
        <w:t xml:space="preserve">  </w:t>
      </w:r>
      <w:proofErr w:type="gramStart"/>
      <w:r w:rsidRPr="00FB6BFD">
        <w:t>virtual</w:t>
      </w:r>
      <w:proofErr w:type="gramEnd"/>
      <w:r w:rsidRPr="00FB6BFD">
        <w:t xml:space="preserve"> function </w:t>
      </w:r>
      <w:r w:rsidR="000A70CD" w:rsidRPr="00FB6BFD">
        <w:t xml:space="preserve">     </w:t>
      </w:r>
      <w:r w:rsidRPr="00FB6BFD">
        <w:t xml:space="preserve">string     </w:t>
      </w:r>
      <w:r w:rsidR="000A70CD" w:rsidRPr="00FB6BFD">
        <w:t xml:space="preserve">  </w:t>
      </w:r>
      <w:proofErr w:type="spellStart"/>
      <w:r w:rsidRPr="00FB6BFD">
        <w:t>getLastErrorDetails</w:t>
      </w:r>
      <w:proofErr w:type="spellEnd"/>
      <w:r w:rsidRPr="00FB6BFD">
        <w:t>();</w:t>
      </w:r>
    </w:p>
    <w:p w14:paraId="6595020D" w14:textId="77777777" w:rsidR="000C168B" w:rsidRPr="00FB6BFD" w:rsidRDefault="000C168B" w:rsidP="000C168B">
      <w:pPr>
        <w:pStyle w:val="topic-bar"/>
      </w:pPr>
      <w:r w:rsidRPr="00FB6BFD">
        <w:t xml:space="preserve">  </w:t>
      </w:r>
      <w:proofErr w:type="gramStart"/>
      <w:r w:rsidRPr="00FB6BFD">
        <w:t>virtual</w:t>
      </w:r>
      <w:proofErr w:type="gramEnd"/>
      <w:r w:rsidRPr="00FB6BFD">
        <w:t xml:space="preserve"> function </w:t>
      </w:r>
      <w:r w:rsidR="000A70CD" w:rsidRPr="00FB6BFD">
        <w:t xml:space="preserve">     </w:t>
      </w:r>
      <w:proofErr w:type="spellStart"/>
      <w:r w:rsidRPr="00FB6BFD">
        <w:t>cfgError_e</w:t>
      </w:r>
      <w:proofErr w:type="spellEnd"/>
      <w:r w:rsidRPr="00FB6BFD">
        <w:t xml:space="preserve"> </w:t>
      </w:r>
      <w:r w:rsidR="000A70CD" w:rsidRPr="00FB6BFD">
        <w:t xml:space="preserve">  </w:t>
      </w:r>
      <w:proofErr w:type="spellStart"/>
      <w:r w:rsidR="000A70CD" w:rsidRPr="00FB6BFD">
        <w:t>g</w:t>
      </w:r>
      <w:r w:rsidRPr="00FB6BFD">
        <w:t>etLastError</w:t>
      </w:r>
      <w:proofErr w:type="spellEnd"/>
      <w:r w:rsidRPr="00FB6BFD">
        <w:t>();</w:t>
      </w:r>
    </w:p>
    <w:p w14:paraId="207C8763" w14:textId="77777777" w:rsidR="000C168B" w:rsidRPr="00FB6BFD" w:rsidRDefault="000C168B" w:rsidP="000C168B">
      <w:pPr>
        <w:pStyle w:val="topic-bar"/>
      </w:pPr>
      <w:r w:rsidRPr="00FB6BFD">
        <w:t xml:space="preserve">  </w:t>
      </w:r>
      <w:proofErr w:type="gramStart"/>
      <w:r w:rsidRPr="00FB6BFD">
        <w:t>virtual</w:t>
      </w:r>
      <w:proofErr w:type="gramEnd"/>
      <w:r w:rsidRPr="00FB6BFD">
        <w:t xml:space="preserve"> function </w:t>
      </w:r>
      <w:r w:rsidR="000A70CD" w:rsidRPr="00FB6BFD">
        <w:t xml:space="preserve">     </w:t>
      </w:r>
      <w:r w:rsidRPr="00FB6BFD">
        <w:t xml:space="preserve">string </w:t>
      </w:r>
      <w:r w:rsidR="000A70CD" w:rsidRPr="00FB6BFD">
        <w:t xml:space="preserve">      </w:t>
      </w:r>
      <w:proofErr w:type="spellStart"/>
      <w:r w:rsidRPr="00FB6BFD">
        <w:t>kindStr</w:t>
      </w:r>
      <w:proofErr w:type="spellEnd"/>
      <w:r w:rsidRPr="00FB6BFD">
        <w:t>();</w:t>
      </w:r>
    </w:p>
    <w:p w14:paraId="6462B28F" w14:textId="77777777" w:rsidR="000C168B" w:rsidRPr="00FB6BFD" w:rsidRDefault="000C168B" w:rsidP="000C168B">
      <w:pPr>
        <w:pStyle w:val="topic-bar"/>
      </w:pPr>
      <w:proofErr w:type="spellStart"/>
      <w:proofErr w:type="gramStart"/>
      <w:r w:rsidRPr="00FB6BFD">
        <w:t>endclass</w:t>
      </w:r>
      <w:proofErr w:type="spellEnd"/>
      <w:proofErr w:type="gramEnd"/>
    </w:p>
    <w:p w14:paraId="396910BC" w14:textId="77777777" w:rsidR="000A70CD" w:rsidRPr="00FB6BFD" w:rsidRDefault="000A70CD" w:rsidP="000C168B">
      <w:pPr>
        <w:pStyle w:val="topic-bar"/>
      </w:pPr>
    </w:p>
    <w:p w14:paraId="0EB3CEA5" w14:textId="77777777" w:rsidR="000C168B" w:rsidRPr="00FB6BFD" w:rsidRDefault="000C168B" w:rsidP="000C168B">
      <w:pPr>
        <w:pStyle w:val="topic-bar"/>
      </w:pPr>
      <w:proofErr w:type="gramStart"/>
      <w:r w:rsidRPr="00FB6BFD">
        <w:t>virtual</w:t>
      </w:r>
      <w:proofErr w:type="gramEnd"/>
      <w:r w:rsidRPr="00FB6BFD">
        <w:t xml:space="preserve"> class </w:t>
      </w:r>
      <w:proofErr w:type="spellStart"/>
      <w:r w:rsidRPr="00FB6BFD">
        <w:t>cfgScalar</w:t>
      </w:r>
      <w:proofErr w:type="spellEnd"/>
      <w:r w:rsidRPr="00FB6BFD">
        <w:t xml:space="preserve"> extends </w:t>
      </w:r>
      <w:proofErr w:type="spellStart"/>
      <w:r w:rsidRPr="00FB6BFD">
        <w:t>svlibCfgBase</w:t>
      </w:r>
      <w:proofErr w:type="spellEnd"/>
      <w:r w:rsidRPr="00FB6BFD">
        <w:t>;</w:t>
      </w:r>
    </w:p>
    <w:p w14:paraId="230B5B52" w14:textId="77777777" w:rsidR="000C168B" w:rsidRPr="00FB6BFD" w:rsidRDefault="000C168B" w:rsidP="000C168B">
      <w:pPr>
        <w:pStyle w:val="topic-bar"/>
      </w:pPr>
      <w:r w:rsidRPr="00FB6BFD">
        <w:t xml:space="preserve">  </w:t>
      </w:r>
      <w:proofErr w:type="gramStart"/>
      <w:r w:rsidRPr="00FB6BFD">
        <w:t>pure</w:t>
      </w:r>
      <w:proofErr w:type="gramEnd"/>
      <w:r w:rsidRPr="00FB6BFD">
        <w:t xml:space="preserve"> virtual function string  </w:t>
      </w:r>
      <w:proofErr w:type="spellStart"/>
      <w:r w:rsidRPr="00FB6BFD">
        <w:t>str</w:t>
      </w:r>
      <w:proofErr w:type="spellEnd"/>
      <w:r w:rsidRPr="00FB6BFD">
        <w:t>();</w:t>
      </w:r>
    </w:p>
    <w:p w14:paraId="05BB284B" w14:textId="77777777" w:rsidR="000C168B" w:rsidRPr="00FB6BFD" w:rsidRDefault="000C168B" w:rsidP="000C168B">
      <w:pPr>
        <w:pStyle w:val="topic-bar"/>
      </w:pPr>
      <w:r w:rsidRPr="00FB6BFD">
        <w:t xml:space="preserve">  </w:t>
      </w:r>
      <w:proofErr w:type="gramStart"/>
      <w:r w:rsidRPr="00FB6BFD">
        <w:t>pure</w:t>
      </w:r>
      <w:proofErr w:type="gramEnd"/>
      <w:r w:rsidRPr="00FB6BFD">
        <w:t xml:space="preserve"> virtual function bit     scan(string s);</w:t>
      </w:r>
    </w:p>
    <w:p w14:paraId="78056E01" w14:textId="77777777" w:rsidR="000C168B" w:rsidRPr="00FB6BFD" w:rsidRDefault="000C168B" w:rsidP="000C168B">
      <w:pPr>
        <w:pStyle w:val="topic-bar"/>
      </w:pPr>
      <w:proofErr w:type="spellStart"/>
      <w:proofErr w:type="gramStart"/>
      <w:r w:rsidRPr="00FB6BFD">
        <w:t>endclass</w:t>
      </w:r>
      <w:proofErr w:type="spellEnd"/>
      <w:proofErr w:type="gramEnd"/>
    </w:p>
    <w:p w14:paraId="035A1560" w14:textId="77777777" w:rsidR="000A70CD" w:rsidRPr="00FB6BFD" w:rsidRDefault="000A70CD" w:rsidP="000C168B">
      <w:pPr>
        <w:pStyle w:val="topic-bar"/>
      </w:pPr>
    </w:p>
    <w:p w14:paraId="31F2C4D7" w14:textId="77777777" w:rsidR="000C168B" w:rsidRPr="00FB6BFD" w:rsidRDefault="000C168B" w:rsidP="000C168B">
      <w:pPr>
        <w:pStyle w:val="topic-bar"/>
      </w:pPr>
      <w:proofErr w:type="gramStart"/>
      <w:r w:rsidRPr="00FB6BFD">
        <w:t>virtual</w:t>
      </w:r>
      <w:proofErr w:type="gramEnd"/>
      <w:r w:rsidRPr="00FB6BFD">
        <w:t xml:space="preserve"> class </w:t>
      </w:r>
      <w:proofErr w:type="spellStart"/>
      <w:r w:rsidRPr="00FB6BFD">
        <w:t>cfgNode</w:t>
      </w:r>
      <w:proofErr w:type="spellEnd"/>
      <w:r w:rsidRPr="00FB6BFD">
        <w:t xml:space="preserve"> extends </w:t>
      </w:r>
      <w:proofErr w:type="spellStart"/>
      <w:r w:rsidRPr="00FB6BFD">
        <w:t>svlibCfgBase</w:t>
      </w:r>
      <w:proofErr w:type="spellEnd"/>
      <w:r w:rsidRPr="00FB6BFD">
        <w:t>;</w:t>
      </w:r>
    </w:p>
    <w:p w14:paraId="49763217" w14:textId="77777777" w:rsidR="000C168B" w:rsidRPr="00FB6BFD" w:rsidRDefault="000C168B" w:rsidP="000C168B">
      <w:pPr>
        <w:pStyle w:val="topic-bar"/>
      </w:pPr>
      <w:r w:rsidRPr="00FB6BFD">
        <w:t xml:space="preserve">  </w:t>
      </w:r>
      <w:proofErr w:type="gramStart"/>
      <w:r w:rsidRPr="00FB6BFD">
        <w:t>pure</w:t>
      </w:r>
      <w:proofErr w:type="gramEnd"/>
      <w:r w:rsidRPr="00FB6BFD">
        <w:t xml:space="preserve"> virtual function string  </w:t>
      </w:r>
      <w:proofErr w:type="spellStart"/>
      <w:r w:rsidRPr="00FB6BFD">
        <w:t>sformat</w:t>
      </w:r>
      <w:proofErr w:type="spellEnd"/>
      <w:r w:rsidRPr="00FB6BFD">
        <w:t>(</w:t>
      </w:r>
      <w:proofErr w:type="spellStart"/>
      <w:r w:rsidRPr="00FB6BFD">
        <w:t>int</w:t>
      </w:r>
      <w:proofErr w:type="spellEnd"/>
      <w:r w:rsidRPr="00FB6BFD">
        <w:t xml:space="preserve"> indent = 0);</w:t>
      </w:r>
    </w:p>
    <w:p w14:paraId="566C68DB" w14:textId="77777777" w:rsidR="000C168B" w:rsidRPr="00FB6BFD" w:rsidRDefault="000C168B" w:rsidP="000C168B">
      <w:pPr>
        <w:pStyle w:val="topic-bar"/>
      </w:pPr>
      <w:r w:rsidRPr="00FB6BFD">
        <w:t xml:space="preserve">  </w:t>
      </w:r>
      <w:proofErr w:type="gramStart"/>
      <w:r w:rsidRPr="00FB6BFD">
        <w:t>pure</w:t>
      </w:r>
      <w:proofErr w:type="gramEnd"/>
      <w:r w:rsidRPr="00FB6BFD">
        <w:t xml:space="preserve"> virtual function </w:t>
      </w:r>
      <w:proofErr w:type="spellStart"/>
      <w:r w:rsidRPr="00FB6BFD">
        <w:t>cfgNode</w:t>
      </w:r>
      <w:proofErr w:type="spellEnd"/>
      <w:r w:rsidRPr="00FB6BFD">
        <w:t xml:space="preserve"> </w:t>
      </w:r>
      <w:proofErr w:type="spellStart"/>
      <w:r w:rsidRPr="00FB6BFD">
        <w:t>childByName</w:t>
      </w:r>
      <w:proofErr w:type="spellEnd"/>
      <w:r w:rsidRPr="00FB6BFD">
        <w:t xml:space="preserve">(string </w:t>
      </w:r>
      <w:proofErr w:type="spellStart"/>
      <w:r w:rsidRPr="00FB6BFD">
        <w:t>idx</w:t>
      </w:r>
      <w:proofErr w:type="spellEnd"/>
      <w:r w:rsidRPr="00FB6BFD">
        <w:t>);</w:t>
      </w:r>
    </w:p>
    <w:p w14:paraId="17FF84DC" w14:textId="77777777" w:rsidR="000C168B" w:rsidRPr="00FB6BFD" w:rsidRDefault="000A70CD" w:rsidP="000C168B">
      <w:pPr>
        <w:pStyle w:val="topic-bar"/>
      </w:pPr>
      <w:r w:rsidRPr="00FB6BFD">
        <w:t xml:space="preserve">  </w:t>
      </w:r>
      <w:proofErr w:type="gramStart"/>
      <w:r w:rsidR="000C168B" w:rsidRPr="00FB6BFD">
        <w:t>function</w:t>
      </w:r>
      <w:proofErr w:type="gramEnd"/>
      <w:r w:rsidR="000C168B" w:rsidRPr="00FB6BFD">
        <w:t xml:space="preserve"> </w:t>
      </w:r>
      <w:r w:rsidRPr="00FB6BFD">
        <w:t xml:space="preserve">             </w:t>
      </w:r>
      <w:proofErr w:type="spellStart"/>
      <w:r w:rsidR="000C168B" w:rsidRPr="00FB6BFD">
        <w:t>cfgNode</w:t>
      </w:r>
      <w:proofErr w:type="spellEnd"/>
      <w:r w:rsidR="000C168B" w:rsidRPr="00FB6BFD">
        <w:t xml:space="preserve"> lookup(string path);</w:t>
      </w:r>
    </w:p>
    <w:p w14:paraId="4098A398" w14:textId="77777777" w:rsidR="000C168B" w:rsidRPr="00FB6BFD" w:rsidRDefault="000C168B" w:rsidP="000C168B">
      <w:pPr>
        <w:pStyle w:val="topic-bar"/>
      </w:pPr>
      <w:r w:rsidRPr="00FB6BFD">
        <w:t xml:space="preserve">  </w:t>
      </w:r>
      <w:proofErr w:type="gramStart"/>
      <w:r w:rsidRPr="00FB6BFD">
        <w:t>virtual</w:t>
      </w:r>
      <w:proofErr w:type="gramEnd"/>
      <w:r w:rsidRPr="00FB6BFD">
        <w:t xml:space="preserve"> function </w:t>
      </w:r>
      <w:r w:rsidR="000A70CD" w:rsidRPr="00FB6BFD">
        <w:t xml:space="preserve">     </w:t>
      </w:r>
      <w:r w:rsidRPr="00FB6BFD">
        <w:t xml:space="preserve">void </w:t>
      </w:r>
      <w:r w:rsidR="000A70CD" w:rsidRPr="00FB6BFD">
        <w:t xml:space="preserve">   </w:t>
      </w:r>
      <w:proofErr w:type="spellStart"/>
      <w:r w:rsidRPr="00FB6BFD">
        <w:t>addNode</w:t>
      </w:r>
      <w:proofErr w:type="spellEnd"/>
      <w:r w:rsidRPr="00FB6BFD">
        <w:t>(</w:t>
      </w:r>
      <w:proofErr w:type="spellStart"/>
      <w:r w:rsidRPr="00FB6BFD">
        <w:t>cfgNode</w:t>
      </w:r>
      <w:proofErr w:type="spellEnd"/>
      <w:r w:rsidRPr="00FB6BFD">
        <w:t xml:space="preserve"> </w:t>
      </w:r>
      <w:proofErr w:type="spellStart"/>
      <w:r w:rsidRPr="00FB6BFD">
        <w:t>nd</w:t>
      </w:r>
      <w:proofErr w:type="spellEnd"/>
      <w:r w:rsidRPr="00FB6BFD">
        <w:t>);</w:t>
      </w:r>
    </w:p>
    <w:p w14:paraId="3AC8D67C" w14:textId="77777777" w:rsidR="000C168B" w:rsidRPr="00FB6BFD" w:rsidRDefault="000C168B" w:rsidP="000C168B">
      <w:pPr>
        <w:pStyle w:val="topic-bar"/>
      </w:pPr>
      <w:r w:rsidRPr="00FB6BFD">
        <w:t xml:space="preserve">  </w:t>
      </w:r>
      <w:proofErr w:type="gramStart"/>
      <w:r w:rsidRPr="00FB6BFD">
        <w:t>virtual</w:t>
      </w:r>
      <w:proofErr w:type="gramEnd"/>
      <w:r w:rsidRPr="00FB6BFD">
        <w:t xml:space="preserve"> function    </w:t>
      </w:r>
      <w:r w:rsidR="000A70CD" w:rsidRPr="00FB6BFD">
        <w:t xml:space="preserve">  </w:t>
      </w:r>
      <w:proofErr w:type="spellStart"/>
      <w:r w:rsidR="000A70CD" w:rsidRPr="00FB6BFD">
        <w:t>cfgNode</w:t>
      </w:r>
      <w:proofErr w:type="spellEnd"/>
      <w:r w:rsidR="000A70CD" w:rsidRPr="00FB6BFD">
        <w:t xml:space="preserve"> </w:t>
      </w:r>
      <w:proofErr w:type="spellStart"/>
      <w:r w:rsidRPr="00FB6BFD">
        <w:t>getParent</w:t>
      </w:r>
      <w:proofErr w:type="spellEnd"/>
      <w:r w:rsidRPr="00FB6BFD">
        <w:t>();</w:t>
      </w:r>
    </w:p>
    <w:p w14:paraId="45D92BD6" w14:textId="77777777" w:rsidR="000C168B" w:rsidRPr="00FB6BFD" w:rsidRDefault="000C168B" w:rsidP="000C168B">
      <w:pPr>
        <w:pStyle w:val="topic-bar"/>
      </w:pPr>
      <w:proofErr w:type="spellStart"/>
      <w:proofErr w:type="gramStart"/>
      <w:r w:rsidRPr="00FB6BFD">
        <w:t>endclass</w:t>
      </w:r>
      <w:proofErr w:type="spellEnd"/>
      <w:proofErr w:type="gramEnd"/>
    </w:p>
    <w:p w14:paraId="377393F3" w14:textId="77777777" w:rsidR="00812268" w:rsidRDefault="00D65D8A">
      <w:pPr>
        <w:pStyle w:val="Heading2"/>
      </w:pPr>
      <w:r>
        <w:t>Overview</w:t>
      </w:r>
    </w:p>
    <w:p w14:paraId="67FF97A2" w14:textId="77777777" w:rsidR="000C168B" w:rsidRDefault="00D65D8A" w:rsidP="000C168B">
      <w:pPr>
        <w:pStyle w:val="Textbody"/>
      </w:pPr>
      <w:proofErr w:type="spellStart"/>
      <w:proofErr w:type="gramStart"/>
      <w:r>
        <w:t>svlib’s</w:t>
      </w:r>
      <w:proofErr w:type="spellEnd"/>
      <w:proofErr w:type="gramEnd"/>
      <w:r>
        <w:t xml:space="preserve"> Document Object Model (DOM) provides</w:t>
      </w:r>
      <w:r w:rsidR="000B6EFB">
        <w:t xml:space="preserve"> a general-purpose mechanism for building, within SystemVerilog, a tree structure containing arbitrary user-defined data. It is suitable for capturing data stored in common structured file formats such as XML and YAML, and svlib uses the DOM as an intermediate representation of such file formats as part of its configuration file features (see section </w:t>
      </w:r>
      <w:r w:rsidR="005F3D5E">
        <w:fldChar w:fldCharType="begin"/>
      </w:r>
      <w:r w:rsidR="000B6EFB">
        <w:instrText xml:space="preserve"> REF _Ref389680511 \w \h </w:instrText>
      </w:r>
      <w:r w:rsidR="005F3D5E">
        <w:fldChar w:fldCharType="separate"/>
      </w:r>
      <w:r w:rsidR="00CE1BC4">
        <w:t>12</w:t>
      </w:r>
      <w:r w:rsidR="005F3D5E">
        <w:fldChar w:fldCharType="end"/>
      </w:r>
      <w:r w:rsidR="000B6EFB">
        <w:t>). It can also be used for arbitrary user-defined data.</w:t>
      </w:r>
    </w:p>
    <w:p w14:paraId="53691132" w14:textId="77777777" w:rsidR="000B6EFB" w:rsidRDefault="000B6EFB" w:rsidP="000C168B">
      <w:pPr>
        <w:pStyle w:val="Textbody"/>
      </w:pPr>
      <w:r>
        <w:t>The DOM currently supports leaf data nodes of string or integral type. It can easily be extended to support other data types if required. Such extension is beyond the scope of this document</w:t>
      </w:r>
      <w:r w:rsidR="00A41A7E">
        <w:t xml:space="preserve">, and will be documented separately in a </w:t>
      </w:r>
      <w:r w:rsidR="00A41A7E">
        <w:rPr>
          <w:i/>
        </w:rPr>
        <w:t>Developers’ Guide</w:t>
      </w:r>
      <w:r w:rsidR="00630FF7" w:rsidRPr="00630FF7">
        <w:t xml:space="preserve"> </w:t>
      </w:r>
      <w:r w:rsidR="00A41A7E">
        <w:t>document.</w:t>
      </w:r>
    </w:p>
    <w:p w14:paraId="00C581DC" w14:textId="77777777" w:rsidR="00812268" w:rsidRDefault="00A41A7E">
      <w:pPr>
        <w:pStyle w:val="Heading2"/>
      </w:pPr>
      <w:r>
        <w:t>Use in configuration</w:t>
      </w:r>
    </w:p>
    <w:p w14:paraId="34138E78" w14:textId="77777777" w:rsidR="00A4030E" w:rsidRDefault="00A41A7E">
      <w:pPr>
        <w:pStyle w:val="Textbody"/>
        <w:rPr>
          <w:lang w:eastAsia="en-GB"/>
        </w:rPr>
      </w:pPr>
      <w:r>
        <w:rPr>
          <w:lang w:eastAsia="en-GB"/>
        </w:rPr>
        <w:t xml:space="preserve">The DOM is an integral part of </w:t>
      </w:r>
      <w:proofErr w:type="spellStart"/>
      <w:r>
        <w:rPr>
          <w:lang w:eastAsia="en-GB"/>
        </w:rPr>
        <w:t>svlib’s</w:t>
      </w:r>
      <w:proofErr w:type="spellEnd"/>
      <w:r>
        <w:rPr>
          <w:lang w:eastAsia="en-GB"/>
        </w:rPr>
        <w:t xml:space="preserve"> configuration-file mechanism. However, for that usage it is hidden behind a set of convenience macros that allow an object’s contents to be read and written from/to a configuration file. It is anticipated that most users will take advantage of these convenience macros, and will have no need to use the DOM directly.</w:t>
      </w:r>
    </w:p>
    <w:p w14:paraId="6D4D5840" w14:textId="77777777" w:rsidR="00812268" w:rsidRDefault="009756FA">
      <w:pPr>
        <w:pStyle w:val="Heading2"/>
      </w:pPr>
      <w:r>
        <w:t>Other uses of a DOM</w:t>
      </w:r>
    </w:p>
    <w:p w14:paraId="4B3F7F9B" w14:textId="77777777" w:rsidR="00A4030E" w:rsidRDefault="009756FA">
      <w:pPr>
        <w:pStyle w:val="Textbody"/>
        <w:rPr>
          <w:i/>
          <w:lang w:eastAsia="en-GB"/>
        </w:rPr>
      </w:pPr>
      <w:r>
        <w:rPr>
          <w:i/>
          <w:lang w:eastAsia="en-GB"/>
        </w:rPr>
        <w:t>Material to be added</w:t>
      </w:r>
    </w:p>
    <w:p w14:paraId="5E0F3233" w14:textId="77777777" w:rsidR="00D65D8A" w:rsidRDefault="00D65D8A" w:rsidP="000C168B">
      <w:pPr>
        <w:pStyle w:val="Heading1"/>
      </w:pPr>
      <w:bookmarkStart w:id="48" w:name="_Ref389680511"/>
      <w:bookmarkStart w:id="49" w:name="_Ref381415453"/>
      <w:r>
        <w:lastRenderedPageBreak/>
        <w:t>Configuration files</w:t>
      </w:r>
      <w:bookmarkEnd w:id="48"/>
    </w:p>
    <w:p w14:paraId="0805C704" w14:textId="77777777" w:rsidR="00812268" w:rsidRDefault="00A41A7E">
      <w:pPr>
        <w:pStyle w:val="Textbody"/>
      </w:pPr>
      <w:r>
        <w:t xml:space="preserve">The current release of svlib supports configuration files in </w:t>
      </w:r>
      <w:r>
        <w:rPr>
          <w:rStyle w:val="codesnippetintext"/>
        </w:rPr>
        <w:t>.</w:t>
      </w:r>
      <w:proofErr w:type="spellStart"/>
      <w:r>
        <w:rPr>
          <w:rStyle w:val="codesnippetintext"/>
        </w:rPr>
        <w:t>ini</w:t>
      </w:r>
      <w:proofErr w:type="spellEnd"/>
      <w:r>
        <w:t xml:space="preserve"> format.</w:t>
      </w:r>
    </w:p>
    <w:p w14:paraId="60B09AED" w14:textId="77777777" w:rsidR="00812268" w:rsidRDefault="00A41A7E">
      <w:pPr>
        <w:pStyle w:val="Textbody"/>
      </w:pPr>
      <w:r>
        <w:t>[</w:t>
      </w:r>
      <w:r w:rsidR="00630FF7" w:rsidRPr="00630FF7">
        <w:rPr>
          <w:b/>
          <w:i/>
        </w:rPr>
        <w:t>NOTE</w:t>
      </w:r>
      <w:r>
        <w:rPr>
          <w:i/>
        </w:rPr>
        <w:t>:</w:t>
      </w:r>
      <w:r>
        <w:t xml:space="preserve"> At the time of writing, YAML support has not yet been implemented. It will be added in an upcoming release.]</w:t>
      </w:r>
    </w:p>
    <w:p w14:paraId="723451F5" w14:textId="77777777" w:rsidR="00812268" w:rsidRDefault="00184CA8">
      <w:pPr>
        <w:pStyle w:val="Heading2"/>
      </w:pPr>
      <w:r>
        <w:t>Overview</w:t>
      </w:r>
    </w:p>
    <w:p w14:paraId="5C39185E" w14:textId="77777777" w:rsidR="00812268" w:rsidRDefault="00A41A7E">
      <w:pPr>
        <w:pStyle w:val="Textbody"/>
      </w:pPr>
      <w:r>
        <w:t>In svlib, a configuration file contains a representation of a SystemVerilog object. If that object also contains other object instances (sub-objects) then the configuration file can also represent those sub-objects’ contents. Within the file, data items are represented by a name and a value, and in typical file formats those represe</w:t>
      </w:r>
      <w:r w:rsidR="00184CA8">
        <w:t>ntations must be text strings. F</w:t>
      </w:r>
      <w:r>
        <w:t xml:space="preserve">ile formats such as YAML support hierarchical representations, which readily allow for representation of arrays, associative arrays and sub-objects. The </w:t>
      </w:r>
      <w:r>
        <w:rPr>
          <w:rStyle w:val="codesnippetintext"/>
        </w:rPr>
        <w:t>.</w:t>
      </w:r>
      <w:proofErr w:type="spellStart"/>
      <w:r>
        <w:rPr>
          <w:rStyle w:val="codesnippetintext"/>
        </w:rPr>
        <w:t>ini</w:t>
      </w:r>
      <w:proofErr w:type="spellEnd"/>
      <w:r>
        <w:t xml:space="preserve"> file format supports only a very simple kind of hierarchy (sections and named items) and so its ability to represent arrays and sub-objects is extremely limited; on the other hand, it is simple and widely known, and so may be useful in some applications.</w:t>
      </w:r>
    </w:p>
    <w:p w14:paraId="1568AB70" w14:textId="77777777" w:rsidR="00812268" w:rsidRDefault="00184CA8">
      <w:pPr>
        <w:pStyle w:val="Textbody"/>
      </w:pPr>
      <w:r>
        <w:t xml:space="preserve">To allow for easy support of various file formats, svlib uses the DOM (see section </w:t>
      </w:r>
      <w:r w:rsidR="005F3D5E">
        <w:fldChar w:fldCharType="begin"/>
      </w:r>
      <w:r>
        <w:instrText xml:space="preserve"> REF _Ref383027942 \w \h </w:instrText>
      </w:r>
      <w:r w:rsidR="005F3D5E">
        <w:fldChar w:fldCharType="separate"/>
      </w:r>
      <w:r w:rsidR="00CE1BC4">
        <w:t>11</w:t>
      </w:r>
      <w:r w:rsidR="005F3D5E">
        <w:fldChar w:fldCharType="end"/>
      </w:r>
      <w:r>
        <w:t xml:space="preserve">) as a format-agnostic intermediate representation of user data. For each supported file format, it is easy to transfer data and variable names between a DOM and the file. </w:t>
      </w:r>
      <w:proofErr w:type="gramStart"/>
      <w:r>
        <w:t>svlib</w:t>
      </w:r>
      <w:proofErr w:type="gramEnd"/>
      <w:r>
        <w:t xml:space="preserve"> can provide completely general serialize/</w:t>
      </w:r>
      <w:proofErr w:type="spellStart"/>
      <w:r>
        <w:t>deserialize</w:t>
      </w:r>
      <w:proofErr w:type="spellEnd"/>
      <w:r>
        <w:t xml:space="preserve"> methods to do these operations without programmer intervention. However, this leaves the problem of how to transfer data between a user’s data objects (as used in the user’s normal SV code), and the DOM (which is a powerful abstraction for </w:t>
      </w:r>
      <w:proofErr w:type="spellStart"/>
      <w:r>
        <w:t>svlib’s</w:t>
      </w:r>
      <w:proofErr w:type="spellEnd"/>
      <w:r>
        <w:t xml:space="preserve"> internal use, but is not convenient for general programming).</w:t>
      </w:r>
    </w:p>
    <w:p w14:paraId="6B85A0A1" w14:textId="77777777" w:rsidR="00812268" w:rsidRDefault="00184CA8">
      <w:pPr>
        <w:pStyle w:val="Textbody"/>
      </w:pPr>
      <w:r>
        <w:t>For variables (data members) of an object to be represented in the DOM, it is necessary for the names of those variables to be known as text strings. This cannot be done directly in SystemVerilog. Either the user must provide specialized conversion methods for each new object they create, or (</w:t>
      </w:r>
      <w:r>
        <w:rPr>
          <w:i/>
        </w:rPr>
        <w:t>much</w:t>
      </w:r>
      <w:r>
        <w:t xml:space="preserve"> more convenient) automation macros can be used. These macros allow the user to indicate which variables of a class are to be included in a DOM, and automatically create appropriate code to support transfer to and from the DOM.</w:t>
      </w:r>
    </w:p>
    <w:p w14:paraId="0070427E" w14:textId="77777777" w:rsidR="00812268" w:rsidRDefault="00184CA8">
      <w:pPr>
        <w:pStyle w:val="Heading2"/>
      </w:pPr>
      <w:r>
        <w:t>A simple example</w:t>
      </w:r>
    </w:p>
    <w:p w14:paraId="6DB394F1" w14:textId="77777777" w:rsidR="00812268" w:rsidRDefault="00714764">
      <w:pPr>
        <w:pStyle w:val="Textbody"/>
      </w:pPr>
      <w:r>
        <w:rPr>
          <w:lang w:eastAsia="en-GB"/>
        </w:rPr>
        <w:t xml:space="preserve">Suppose you have a simple configuration data class, possibly extended from </w:t>
      </w:r>
      <w:proofErr w:type="spellStart"/>
      <w:r>
        <w:rPr>
          <w:rStyle w:val="codesnippetintext"/>
        </w:rPr>
        <w:t>uvm_sequence_item</w:t>
      </w:r>
      <w:proofErr w:type="spellEnd"/>
      <w:r>
        <w:t xml:space="preserve"> or some similar methodology base class:</w:t>
      </w:r>
    </w:p>
    <w:p w14:paraId="1D65D219" w14:textId="77777777" w:rsidR="00812268" w:rsidRDefault="00630FF7">
      <w:pPr>
        <w:pStyle w:val="PreformattedText"/>
      </w:pPr>
      <w:proofErr w:type="gramStart"/>
      <w:r w:rsidRPr="00630FF7">
        <w:t>class</w:t>
      </w:r>
      <w:proofErr w:type="gramEnd"/>
      <w:r w:rsidRPr="00630FF7">
        <w:t xml:space="preserve"> </w:t>
      </w:r>
      <w:proofErr w:type="spellStart"/>
      <w:r w:rsidRPr="00630FF7">
        <w:t>LocalCfg</w:t>
      </w:r>
      <w:proofErr w:type="spellEnd"/>
      <w:r w:rsidRPr="00630FF7">
        <w:t xml:space="preserve"> extends ...;</w:t>
      </w:r>
    </w:p>
    <w:p w14:paraId="6639C15A" w14:textId="77777777" w:rsidR="00812268" w:rsidRDefault="00630FF7">
      <w:pPr>
        <w:pStyle w:val="PreformattedText"/>
      </w:pPr>
      <w:r w:rsidRPr="00630FF7">
        <w:t xml:space="preserve">  </w:t>
      </w:r>
      <w:proofErr w:type="spellStart"/>
      <w:proofErr w:type="gramStart"/>
      <w:r w:rsidRPr="00630FF7">
        <w:t>int</w:t>
      </w:r>
      <w:proofErr w:type="spellEnd"/>
      <w:proofErr w:type="gramEnd"/>
      <w:r w:rsidRPr="00630FF7">
        <w:t xml:space="preserve">    choice;</w:t>
      </w:r>
    </w:p>
    <w:p w14:paraId="50BB8358" w14:textId="77777777" w:rsidR="00812268" w:rsidRDefault="00630FF7">
      <w:pPr>
        <w:pStyle w:val="PreformattedText"/>
      </w:pPr>
      <w:r w:rsidRPr="00630FF7">
        <w:t xml:space="preserve">  </w:t>
      </w:r>
      <w:proofErr w:type="gramStart"/>
      <w:r w:rsidRPr="00630FF7">
        <w:t>string</w:t>
      </w:r>
      <w:proofErr w:type="gramEnd"/>
      <w:r w:rsidRPr="00630FF7">
        <w:t xml:space="preserve"> label;</w:t>
      </w:r>
    </w:p>
    <w:p w14:paraId="44AAA527" w14:textId="77777777" w:rsidR="00812268" w:rsidRDefault="00630FF7">
      <w:pPr>
        <w:pStyle w:val="PreformattedText"/>
      </w:pPr>
      <w:proofErr w:type="spellStart"/>
      <w:proofErr w:type="gramStart"/>
      <w:r w:rsidRPr="00630FF7">
        <w:t>endclass</w:t>
      </w:r>
      <w:proofErr w:type="spellEnd"/>
      <w:proofErr w:type="gramEnd"/>
      <w:r w:rsidR="00714764" w:rsidRPr="00714764">
        <w:rPr>
          <w:lang w:eastAsia="en-US"/>
        </w:rPr>
        <w:t xml:space="preserve"> </w:t>
      </w:r>
    </w:p>
    <w:p w14:paraId="618EAF5E" w14:textId="77777777" w:rsidR="00812268" w:rsidRDefault="00714764">
      <w:pPr>
        <w:pStyle w:val="Textbody"/>
      </w:pPr>
      <w:r>
        <w:t>We can represent an object of this type, with its stored integral and string values, in a svlib DOM. However, copying the data from one form to another is not trivial. By making use of the svlib DOM macros, however, it becomes straightforward:</w:t>
      </w:r>
    </w:p>
    <w:p w14:paraId="39EAA00F" w14:textId="77777777" w:rsidR="00812268" w:rsidRDefault="00714764">
      <w:pPr>
        <w:pStyle w:val="PreformattedText"/>
      </w:pPr>
      <w:proofErr w:type="gramStart"/>
      <w:r w:rsidRPr="00714764">
        <w:t>class</w:t>
      </w:r>
      <w:proofErr w:type="gramEnd"/>
      <w:r w:rsidRPr="00714764">
        <w:t xml:space="preserve"> </w:t>
      </w:r>
      <w:proofErr w:type="spellStart"/>
      <w:r w:rsidRPr="00714764">
        <w:t>LocalCfg</w:t>
      </w:r>
      <w:proofErr w:type="spellEnd"/>
      <w:r w:rsidRPr="00714764">
        <w:t xml:space="preserve"> extends ...;</w:t>
      </w:r>
    </w:p>
    <w:p w14:paraId="790B4367" w14:textId="77777777" w:rsidR="00812268" w:rsidRDefault="00714764">
      <w:pPr>
        <w:pStyle w:val="PreformattedText"/>
      </w:pPr>
      <w:r w:rsidRPr="00714764">
        <w:t xml:space="preserve">  </w:t>
      </w:r>
      <w:proofErr w:type="spellStart"/>
      <w:proofErr w:type="gramStart"/>
      <w:r w:rsidRPr="00714764">
        <w:t>int</w:t>
      </w:r>
      <w:proofErr w:type="spellEnd"/>
      <w:proofErr w:type="gramEnd"/>
      <w:r w:rsidRPr="00714764">
        <w:t xml:space="preserve">    choice;</w:t>
      </w:r>
    </w:p>
    <w:p w14:paraId="4025AC19" w14:textId="77777777" w:rsidR="00812268" w:rsidRDefault="00714764">
      <w:pPr>
        <w:pStyle w:val="PreformattedText"/>
      </w:pPr>
      <w:r w:rsidRPr="00714764">
        <w:t xml:space="preserve">  </w:t>
      </w:r>
      <w:proofErr w:type="gramStart"/>
      <w:r w:rsidRPr="00714764">
        <w:t>string</w:t>
      </w:r>
      <w:proofErr w:type="gramEnd"/>
      <w:r w:rsidRPr="00714764">
        <w:t xml:space="preserve"> label;</w:t>
      </w:r>
    </w:p>
    <w:p w14:paraId="0048014B" w14:textId="77777777" w:rsidR="00812268" w:rsidRDefault="00714764">
      <w:pPr>
        <w:pStyle w:val="PreformattedText"/>
      </w:pPr>
      <w:r w:rsidRPr="00714764">
        <w:t xml:space="preserve">  `SVLIB_DOM_UTILS_</w:t>
      </w:r>
      <w:proofErr w:type="gramStart"/>
      <w:r w:rsidRPr="00714764">
        <w:t>BEGIN(</w:t>
      </w:r>
      <w:proofErr w:type="spellStart"/>
      <w:proofErr w:type="gramEnd"/>
      <w:r w:rsidRPr="00714764">
        <w:t>LocalCfg</w:t>
      </w:r>
      <w:proofErr w:type="spellEnd"/>
      <w:r w:rsidRPr="00714764">
        <w:t>)</w:t>
      </w:r>
    </w:p>
    <w:p w14:paraId="6566554A" w14:textId="77777777" w:rsidR="00812268" w:rsidRDefault="00714764">
      <w:pPr>
        <w:pStyle w:val="PreformattedText"/>
      </w:pPr>
      <w:r w:rsidRPr="00714764">
        <w:t xml:space="preserve">   `SVLIB_DOM_FIELD_</w:t>
      </w:r>
      <w:proofErr w:type="gramStart"/>
      <w:r w:rsidRPr="00714764">
        <w:t>INT(</w:t>
      </w:r>
      <w:proofErr w:type="gramEnd"/>
      <w:r w:rsidRPr="00714764">
        <w:t>choice)</w:t>
      </w:r>
    </w:p>
    <w:p w14:paraId="21E2D6D2" w14:textId="77777777" w:rsidR="00812268" w:rsidRDefault="00714764">
      <w:pPr>
        <w:pStyle w:val="PreformattedText"/>
      </w:pPr>
      <w:r w:rsidRPr="00714764">
        <w:t xml:space="preserve">   `SVLIB_DOM_FIELD_</w:t>
      </w:r>
      <w:proofErr w:type="gramStart"/>
      <w:r w:rsidRPr="00714764">
        <w:t>STRING(</w:t>
      </w:r>
      <w:proofErr w:type="gramEnd"/>
      <w:r w:rsidRPr="00714764">
        <w:t>label)</w:t>
      </w:r>
    </w:p>
    <w:p w14:paraId="1657FD79" w14:textId="77777777" w:rsidR="00812268" w:rsidRDefault="00714764">
      <w:pPr>
        <w:pStyle w:val="PreformattedText"/>
      </w:pPr>
      <w:r w:rsidRPr="00714764">
        <w:t xml:space="preserve">  `SVLIB_DOM_UTILS_END</w:t>
      </w:r>
    </w:p>
    <w:p w14:paraId="48A3D3DD" w14:textId="77777777" w:rsidR="00812268" w:rsidRDefault="00714764">
      <w:pPr>
        <w:pStyle w:val="PreformattedText"/>
      </w:pPr>
      <w:proofErr w:type="spellStart"/>
      <w:proofErr w:type="gramStart"/>
      <w:r>
        <w:t>endclass</w:t>
      </w:r>
      <w:proofErr w:type="spellEnd"/>
      <w:proofErr w:type="gramEnd"/>
    </w:p>
    <w:p w14:paraId="50039502" w14:textId="77777777" w:rsidR="00812268" w:rsidRDefault="00C12F03">
      <w:pPr>
        <w:pStyle w:val="Textbody"/>
      </w:pPr>
      <w:r>
        <w:t>By using these macros, you have created two new methods of your class:</w:t>
      </w:r>
    </w:p>
    <w:p w14:paraId="347851C2" w14:textId="77777777" w:rsidR="00812268" w:rsidRDefault="00C12F03">
      <w:pPr>
        <w:pStyle w:val="PreformattedText"/>
      </w:pPr>
      <w:proofErr w:type="gramStart"/>
      <w:r>
        <w:t>function</w:t>
      </w:r>
      <w:proofErr w:type="gramEnd"/>
      <w:r>
        <w:t xml:space="preserve"> void       </w:t>
      </w:r>
      <w:proofErr w:type="spellStart"/>
      <w:r>
        <w:t>fromDOM</w:t>
      </w:r>
      <w:proofErr w:type="spellEnd"/>
      <w:r>
        <w:t xml:space="preserve"> (</w:t>
      </w:r>
      <w:proofErr w:type="spellStart"/>
      <w:r>
        <w:t>cfgNodeMap</w:t>
      </w:r>
      <w:proofErr w:type="spellEnd"/>
      <w:r>
        <w:t xml:space="preserve"> </w:t>
      </w:r>
      <w:proofErr w:type="spellStart"/>
      <w:r>
        <w:t>dom</w:t>
      </w:r>
      <w:proofErr w:type="spellEnd"/>
      <w:r>
        <w:t>);</w:t>
      </w:r>
    </w:p>
    <w:p w14:paraId="06E545C3" w14:textId="77777777" w:rsidR="00812268" w:rsidRDefault="00C12F03">
      <w:pPr>
        <w:pStyle w:val="PreformattedText"/>
      </w:pPr>
      <w:proofErr w:type="gramStart"/>
      <w:r>
        <w:t>function</w:t>
      </w:r>
      <w:proofErr w:type="gramEnd"/>
      <w:r>
        <w:t xml:space="preserve"> </w:t>
      </w:r>
      <w:proofErr w:type="spellStart"/>
      <w:r>
        <w:t>cfgNodeMap</w:t>
      </w:r>
      <w:proofErr w:type="spellEnd"/>
      <w:r>
        <w:t xml:space="preserve"> </w:t>
      </w:r>
      <w:proofErr w:type="spellStart"/>
      <w:r>
        <w:t>toDOM</w:t>
      </w:r>
      <w:proofErr w:type="spellEnd"/>
      <w:r>
        <w:t xml:space="preserve">   (string name);</w:t>
      </w:r>
    </w:p>
    <w:p w14:paraId="24B20BDB" w14:textId="77777777" w:rsidR="00812268" w:rsidRDefault="00C12F03">
      <w:pPr>
        <w:pStyle w:val="Textbody"/>
      </w:pPr>
      <w:r>
        <w:lastRenderedPageBreak/>
        <w:t xml:space="preserve">These methods are all that is required to transfer the specified contents of your object to or from a svlib DOM (of class </w:t>
      </w:r>
      <w:proofErr w:type="spellStart"/>
      <w:r>
        <w:rPr>
          <w:rStyle w:val="codesnippetintext"/>
        </w:rPr>
        <w:t>cfgNodeMap</w:t>
      </w:r>
      <w:proofErr w:type="spellEnd"/>
      <w:r>
        <w:t xml:space="preserve">). You don’t need to manipulate the DOM object yourself in any way. It is merely an intermediate representation that you can then copy to or from a configuration file. </w:t>
      </w:r>
      <w:proofErr w:type="spellStart"/>
      <w:r>
        <w:rPr>
          <w:rStyle w:val="codesnippetintext"/>
        </w:rPr>
        <w:t>fromDOM</w:t>
      </w:r>
      <w:proofErr w:type="spellEnd"/>
      <w:r>
        <w:t xml:space="preserve"> populates your object’s variables from the values stored in the </w:t>
      </w:r>
      <w:proofErr w:type="spellStart"/>
      <w:r>
        <w:rPr>
          <w:rStyle w:val="codesnippetintext"/>
        </w:rPr>
        <w:t>cfgNodeMap</w:t>
      </w:r>
      <w:proofErr w:type="spellEnd"/>
      <w:r>
        <w:t xml:space="preserve"> object </w:t>
      </w:r>
      <w:r>
        <w:rPr>
          <w:rStyle w:val="codesnippetintext"/>
        </w:rPr>
        <w:t>dom</w:t>
      </w:r>
      <w:r>
        <w:t xml:space="preserve">. </w:t>
      </w:r>
      <w:proofErr w:type="spellStart"/>
      <w:r>
        <w:rPr>
          <w:rStyle w:val="codesnippetintext"/>
        </w:rPr>
        <w:t>toDOM</w:t>
      </w:r>
      <w:proofErr w:type="spellEnd"/>
      <w:r>
        <w:t xml:space="preserve"> creates a new </w:t>
      </w:r>
      <w:proofErr w:type="spellStart"/>
      <w:r>
        <w:rPr>
          <w:rStyle w:val="codesnippetintext"/>
        </w:rPr>
        <w:t>cfgNodeMap</w:t>
      </w:r>
      <w:proofErr w:type="spellEnd"/>
      <w:r>
        <w:t xml:space="preserve"> object, and populates it from the specified variables </w:t>
      </w:r>
      <w:r>
        <w:rPr>
          <w:rStyle w:val="codesnippetintext"/>
        </w:rPr>
        <w:t>choice</w:t>
      </w:r>
      <w:r>
        <w:t xml:space="preserve"> and </w:t>
      </w:r>
      <w:r>
        <w:rPr>
          <w:rStyle w:val="codesnippetintext"/>
        </w:rPr>
        <w:t>label</w:t>
      </w:r>
      <w:r>
        <w:t xml:space="preserve"> in your object; it also annotates the new </w:t>
      </w:r>
      <w:proofErr w:type="spellStart"/>
      <w:r>
        <w:rPr>
          <w:rStyle w:val="codesnippetintext"/>
        </w:rPr>
        <w:t>cfgNodeMap</w:t>
      </w:r>
      <w:proofErr w:type="spellEnd"/>
      <w:r>
        <w:t xml:space="preserve"> object with your specified </w:t>
      </w:r>
      <w:r>
        <w:rPr>
          <w:rStyle w:val="codesnippetintext"/>
        </w:rPr>
        <w:t>name</w:t>
      </w:r>
      <w:r>
        <w:t>, so that it can be included in a hierarchy of objects if necessary.</w:t>
      </w:r>
    </w:p>
    <w:p w14:paraId="5D7D8502" w14:textId="77777777" w:rsidR="00812268" w:rsidRDefault="00AB2CFD">
      <w:pPr>
        <w:pStyle w:val="Textbody"/>
      </w:pPr>
      <w:r>
        <w:t>First, l</w:t>
      </w:r>
      <w:r w:rsidR="00C12F03">
        <w:t xml:space="preserve">et’s see how we can transfer the contents of your object to a DOM and from there to </w:t>
      </w:r>
      <w:proofErr w:type="gramStart"/>
      <w:r w:rsidR="00C12F03">
        <w:t>a</w:t>
      </w:r>
      <w:proofErr w:type="gramEnd"/>
      <w:r w:rsidR="00C12F03">
        <w:t xml:space="preserve"> </w:t>
      </w:r>
      <w:r w:rsidR="00C12F03">
        <w:rPr>
          <w:rStyle w:val="codesnippetintext"/>
        </w:rPr>
        <w:t>.</w:t>
      </w:r>
      <w:proofErr w:type="spellStart"/>
      <w:r w:rsidR="00C12F03">
        <w:rPr>
          <w:rStyle w:val="codesnippetintext"/>
        </w:rPr>
        <w:t>ini</w:t>
      </w:r>
      <w:proofErr w:type="spellEnd"/>
      <w:r>
        <w:t xml:space="preserve"> file. We will then look at the inverse operation, reading </w:t>
      </w:r>
      <w:proofErr w:type="gramStart"/>
      <w:r>
        <w:t>a</w:t>
      </w:r>
      <w:proofErr w:type="gramEnd"/>
      <w:r>
        <w:t xml:space="preserve"> </w:t>
      </w:r>
      <w:r>
        <w:rPr>
          <w:rStyle w:val="codesnippetintext"/>
        </w:rPr>
        <w:t>.</w:t>
      </w:r>
      <w:proofErr w:type="spellStart"/>
      <w:r>
        <w:rPr>
          <w:rStyle w:val="codesnippetintext"/>
        </w:rPr>
        <w:t>ini</w:t>
      </w:r>
      <w:proofErr w:type="spellEnd"/>
      <w:r>
        <w:t xml:space="preserve"> file into your data object.</w:t>
      </w:r>
    </w:p>
    <w:p w14:paraId="33647D43" w14:textId="77777777" w:rsidR="00AB2CFD" w:rsidRDefault="00AB2CFD" w:rsidP="00AB2CFD">
      <w:pPr>
        <w:pStyle w:val="Textbody"/>
      </w:pPr>
      <w:r>
        <w:t>[</w:t>
      </w:r>
      <w:r w:rsidRPr="00A41A7E">
        <w:rPr>
          <w:b/>
          <w:i/>
        </w:rPr>
        <w:t>NOTE</w:t>
      </w:r>
      <w:r>
        <w:rPr>
          <w:i/>
        </w:rPr>
        <w:t>:</w:t>
      </w:r>
      <w:r>
        <w:t xml:space="preserve"> The presentation of svlib at </w:t>
      </w:r>
      <w:proofErr w:type="spellStart"/>
      <w:r>
        <w:t>DVCon</w:t>
      </w:r>
      <w:proofErr w:type="spellEnd"/>
      <w:r>
        <w:t xml:space="preserve"> 2014 indicated the use of single-step methods </w:t>
      </w:r>
      <w:proofErr w:type="spellStart"/>
      <w:r>
        <w:rPr>
          <w:rStyle w:val="codesnippetintext"/>
        </w:rPr>
        <w:t>writeFromDOM</w:t>
      </w:r>
      <w:proofErr w:type="spellEnd"/>
      <w:r>
        <w:t xml:space="preserve"> and </w:t>
      </w:r>
      <w:proofErr w:type="spellStart"/>
      <w:r>
        <w:rPr>
          <w:rStyle w:val="codesnippetintext"/>
        </w:rPr>
        <w:t>readToDOM</w:t>
      </w:r>
      <w:proofErr w:type="spellEnd"/>
      <w:r>
        <w:t xml:space="preserve"> to transfer a DOM to or from a file. Those methods are not yet supported in current releases of svlib. Instead, use the idiom indicated here.]</w:t>
      </w:r>
    </w:p>
    <w:p w14:paraId="31263D85" w14:textId="77777777" w:rsidR="00812268" w:rsidRDefault="00E02365">
      <w:pPr>
        <w:pStyle w:val="Textbody"/>
      </w:pPr>
      <w:r>
        <w:rPr>
          <w:lang w:eastAsia="en-GB"/>
        </w:rPr>
        <w:t xml:space="preserve">Given the class </w:t>
      </w:r>
      <w:proofErr w:type="spellStart"/>
      <w:r>
        <w:rPr>
          <w:rStyle w:val="codesnippetintext"/>
        </w:rPr>
        <w:t>LocalCfg</w:t>
      </w:r>
      <w:proofErr w:type="spellEnd"/>
      <w:r>
        <w:t xml:space="preserve"> outlined above, with its </w:t>
      </w:r>
      <w:r>
        <w:rPr>
          <w:rStyle w:val="codesnippetintext"/>
        </w:rPr>
        <w:t>SVLIB_DOM</w:t>
      </w:r>
      <w:r>
        <w:t xml:space="preserve"> macros, we can stream an object to </w:t>
      </w:r>
      <w:proofErr w:type="gramStart"/>
      <w:r>
        <w:t>a</w:t>
      </w:r>
      <w:proofErr w:type="gramEnd"/>
      <w:r>
        <w:t xml:space="preserve"> </w:t>
      </w:r>
      <w:r>
        <w:rPr>
          <w:rStyle w:val="codesnippetintext"/>
        </w:rPr>
        <w:t>.</w:t>
      </w:r>
      <w:proofErr w:type="spellStart"/>
      <w:r>
        <w:rPr>
          <w:rStyle w:val="codesnippetintext"/>
        </w:rPr>
        <w:t>ini</w:t>
      </w:r>
      <w:proofErr w:type="spellEnd"/>
      <w:r>
        <w:t xml:space="preserve"> file thus:</w:t>
      </w:r>
    </w:p>
    <w:p w14:paraId="2312EA6A" w14:textId="77777777" w:rsidR="00812268" w:rsidRDefault="00E02365">
      <w:pPr>
        <w:pStyle w:val="PreformattedText"/>
      </w:pPr>
      <w:proofErr w:type="spellStart"/>
      <w:proofErr w:type="gramStart"/>
      <w:r>
        <w:t>cfgNodeMap</w:t>
      </w:r>
      <w:proofErr w:type="spellEnd"/>
      <w:proofErr w:type="gramEnd"/>
      <w:r>
        <w:t xml:space="preserve"> </w:t>
      </w:r>
      <w:proofErr w:type="spellStart"/>
      <w:r>
        <w:t>cfg_DOM</w:t>
      </w:r>
      <w:proofErr w:type="spellEnd"/>
      <w:r>
        <w:t xml:space="preserve">;   // </w:t>
      </w:r>
      <w:r>
        <w:rPr>
          <w:i/>
        </w:rPr>
        <w:t>A generic DOM object (no need for “new”)</w:t>
      </w:r>
    </w:p>
    <w:p w14:paraId="27B7A8D8" w14:textId="77777777" w:rsidR="00812268" w:rsidRDefault="00E02365">
      <w:pPr>
        <w:pStyle w:val="PreformattedText"/>
        <w:rPr>
          <w:i/>
        </w:rPr>
      </w:pPr>
      <w:proofErr w:type="spellStart"/>
      <w:proofErr w:type="gramStart"/>
      <w:r>
        <w:t>cfgFileINI</w:t>
      </w:r>
      <w:proofErr w:type="spellEnd"/>
      <w:proofErr w:type="gramEnd"/>
      <w:r>
        <w:t xml:space="preserve"> </w:t>
      </w:r>
      <w:proofErr w:type="spellStart"/>
      <w:r>
        <w:t>cfg_file</w:t>
      </w:r>
      <w:proofErr w:type="spellEnd"/>
      <w:r>
        <w:t xml:space="preserve"> = </w:t>
      </w:r>
      <w:proofErr w:type="spellStart"/>
      <w:r>
        <w:t>cfgFileINI</w:t>
      </w:r>
      <w:proofErr w:type="spellEnd"/>
      <w:r>
        <w:t xml:space="preserve">::create(); // </w:t>
      </w:r>
      <w:r>
        <w:rPr>
          <w:i/>
        </w:rPr>
        <w:t>file container</w:t>
      </w:r>
    </w:p>
    <w:p w14:paraId="4BD5331F" w14:textId="77777777" w:rsidR="00812268" w:rsidRDefault="00D34C2F">
      <w:pPr>
        <w:pStyle w:val="PreformattedText"/>
      </w:pPr>
      <w:proofErr w:type="spellStart"/>
      <w:proofErr w:type="gramStart"/>
      <w:r>
        <w:t>cfgError</w:t>
      </w:r>
      <w:proofErr w:type="gramEnd"/>
      <w:r>
        <w:t>_enum</w:t>
      </w:r>
      <w:proofErr w:type="spellEnd"/>
      <w:r w:rsidR="00E02365">
        <w:t xml:space="preserve"> err;</w:t>
      </w:r>
    </w:p>
    <w:p w14:paraId="4D16FF22" w14:textId="77777777" w:rsidR="00812268" w:rsidRDefault="00812268">
      <w:pPr>
        <w:pStyle w:val="PreformattedText"/>
      </w:pPr>
    </w:p>
    <w:p w14:paraId="06469126" w14:textId="77777777" w:rsidR="00E02365" w:rsidRDefault="00E02365" w:rsidP="00E02365">
      <w:pPr>
        <w:pStyle w:val="PreformattedText"/>
      </w:pPr>
      <w:proofErr w:type="spellStart"/>
      <w:r>
        <w:t>LocalCfg</w:t>
      </w:r>
      <w:proofErr w:type="spellEnd"/>
      <w:r>
        <w:t xml:space="preserve">   </w:t>
      </w:r>
      <w:proofErr w:type="spellStart"/>
      <w:r>
        <w:t>cfg</w:t>
      </w:r>
      <w:proofErr w:type="spellEnd"/>
      <w:r>
        <w:t xml:space="preserve"> = new; // </w:t>
      </w:r>
      <w:proofErr w:type="gramStart"/>
      <w:r>
        <w:rPr>
          <w:i/>
        </w:rPr>
        <w:t>The</w:t>
      </w:r>
      <w:proofErr w:type="gramEnd"/>
      <w:r>
        <w:rPr>
          <w:i/>
        </w:rPr>
        <w:t xml:space="preserve"> user configuration object of interest</w:t>
      </w:r>
    </w:p>
    <w:p w14:paraId="5C3B1174" w14:textId="77777777" w:rsidR="00812268" w:rsidRDefault="00E02365">
      <w:pPr>
        <w:pStyle w:val="PreformattedText"/>
      </w:pPr>
      <w:proofErr w:type="spellStart"/>
      <w:r>
        <w:t>cfg.choice</w:t>
      </w:r>
      <w:proofErr w:type="spellEnd"/>
      <w:r>
        <w:t xml:space="preserve"> = 42;</w:t>
      </w:r>
    </w:p>
    <w:p w14:paraId="61198740" w14:textId="77777777" w:rsidR="00812268" w:rsidRDefault="00E02365">
      <w:pPr>
        <w:pStyle w:val="PreformattedText"/>
      </w:pPr>
      <w:proofErr w:type="spellStart"/>
      <w:r>
        <w:t>cfg.label</w:t>
      </w:r>
      <w:proofErr w:type="spellEnd"/>
      <w:r>
        <w:t xml:space="preserve"> = “Local Configuration”;</w:t>
      </w:r>
    </w:p>
    <w:p w14:paraId="2B66829C" w14:textId="77777777" w:rsidR="00812268" w:rsidRDefault="00812268">
      <w:pPr>
        <w:pStyle w:val="PreformattedText"/>
      </w:pPr>
    </w:p>
    <w:p w14:paraId="16AD64C7" w14:textId="77777777" w:rsidR="00812268" w:rsidRDefault="00630FF7">
      <w:pPr>
        <w:pStyle w:val="PreformattedText"/>
        <w:rPr>
          <w:rStyle w:val="codesnippetintext"/>
        </w:rPr>
      </w:pPr>
      <w:proofErr w:type="spellStart"/>
      <w:proofErr w:type="gramStart"/>
      <w:r w:rsidRPr="00630FF7">
        <w:rPr>
          <w:rStyle w:val="codesnippetintext"/>
        </w:rPr>
        <w:t>cfg</w:t>
      </w:r>
      <w:proofErr w:type="gramEnd"/>
      <w:r w:rsidRPr="00630FF7">
        <w:rPr>
          <w:rStyle w:val="codesnippetintext"/>
        </w:rPr>
        <w:t>_DOM</w:t>
      </w:r>
      <w:proofErr w:type="spellEnd"/>
      <w:r w:rsidRPr="00630FF7">
        <w:rPr>
          <w:rStyle w:val="codesnippetintext"/>
        </w:rPr>
        <w:t xml:space="preserve"> = </w:t>
      </w:r>
      <w:proofErr w:type="spellStart"/>
      <w:r w:rsidRPr="00630FF7">
        <w:rPr>
          <w:rStyle w:val="codesnippetintext"/>
        </w:rPr>
        <w:t>cfg.toDOM</w:t>
      </w:r>
      <w:proofErr w:type="spellEnd"/>
      <w:r w:rsidRPr="00630FF7">
        <w:rPr>
          <w:rStyle w:val="codesnippetintext"/>
        </w:rPr>
        <w:t>(“</w:t>
      </w:r>
      <w:proofErr w:type="spellStart"/>
      <w:r w:rsidRPr="00630FF7">
        <w:rPr>
          <w:rStyle w:val="codesnippetintext"/>
        </w:rPr>
        <w:t>cfg</w:t>
      </w:r>
      <w:proofErr w:type="spellEnd"/>
      <w:r w:rsidRPr="00630FF7">
        <w:rPr>
          <w:rStyle w:val="codesnippetintext"/>
        </w:rPr>
        <w:t>”);  // Copy user object to DOM representation</w:t>
      </w:r>
    </w:p>
    <w:p w14:paraId="14FFF26C" w14:textId="77777777" w:rsidR="00812268" w:rsidRDefault="00630FF7">
      <w:pPr>
        <w:pStyle w:val="PreformattedText"/>
        <w:rPr>
          <w:rStyle w:val="codesnippetintext"/>
        </w:rPr>
      </w:pPr>
      <w:proofErr w:type="gramStart"/>
      <w:r w:rsidRPr="00630FF7">
        <w:rPr>
          <w:rStyle w:val="codesnippetintext"/>
        </w:rPr>
        <w:t>err</w:t>
      </w:r>
      <w:proofErr w:type="gramEnd"/>
      <w:r w:rsidRPr="00630FF7">
        <w:rPr>
          <w:rStyle w:val="codesnippetintext"/>
        </w:rPr>
        <w:t xml:space="preserve"> = </w:t>
      </w:r>
      <w:proofErr w:type="spellStart"/>
      <w:r w:rsidRPr="00630FF7">
        <w:rPr>
          <w:rStyle w:val="codesnippetintext"/>
        </w:rPr>
        <w:t>cfg_file.openW</w:t>
      </w:r>
      <w:proofErr w:type="spellEnd"/>
      <w:r w:rsidRPr="00630FF7">
        <w:rPr>
          <w:rStyle w:val="codesnippetintext"/>
        </w:rPr>
        <w:t>(“user_file.ini”);  // Open the file for writing</w:t>
      </w:r>
    </w:p>
    <w:p w14:paraId="3A03E1B1" w14:textId="77777777" w:rsidR="00812268" w:rsidRDefault="00630FF7">
      <w:pPr>
        <w:pStyle w:val="PreformattedText"/>
        <w:rPr>
          <w:rStyle w:val="codesnippetintext"/>
        </w:rPr>
      </w:pPr>
      <w:proofErr w:type="gramStart"/>
      <w:r w:rsidRPr="00630FF7">
        <w:rPr>
          <w:rStyle w:val="codesnippetintext"/>
        </w:rPr>
        <w:t>err</w:t>
      </w:r>
      <w:proofErr w:type="gramEnd"/>
      <w:r w:rsidRPr="00630FF7">
        <w:rPr>
          <w:rStyle w:val="codesnippetintext"/>
        </w:rPr>
        <w:t xml:space="preserve"> = </w:t>
      </w:r>
      <w:proofErr w:type="spellStart"/>
      <w:r w:rsidRPr="00630FF7">
        <w:rPr>
          <w:rStyle w:val="codesnippetintext"/>
        </w:rPr>
        <w:t>cfg_file.serialize</w:t>
      </w:r>
      <w:proofErr w:type="spellEnd"/>
      <w:r w:rsidRPr="00630FF7">
        <w:rPr>
          <w:rStyle w:val="codesnippetintext"/>
        </w:rPr>
        <w:t>(</w:t>
      </w:r>
      <w:proofErr w:type="spellStart"/>
      <w:r w:rsidRPr="00630FF7">
        <w:rPr>
          <w:rStyle w:val="codesnippetintext"/>
        </w:rPr>
        <w:t>cfg_DOM</w:t>
      </w:r>
      <w:proofErr w:type="spellEnd"/>
      <w:r w:rsidRPr="00630FF7">
        <w:rPr>
          <w:rStyle w:val="codesnippetintext"/>
        </w:rPr>
        <w:t>);      // Write the DOM to the file</w:t>
      </w:r>
    </w:p>
    <w:p w14:paraId="41F60F94" w14:textId="77777777" w:rsidR="00812268" w:rsidRDefault="00630FF7">
      <w:pPr>
        <w:pStyle w:val="PreformattedText"/>
        <w:rPr>
          <w:rStyle w:val="codesnippetintext"/>
        </w:rPr>
      </w:pPr>
      <w:proofErr w:type="gramStart"/>
      <w:r w:rsidRPr="00630FF7">
        <w:rPr>
          <w:rStyle w:val="codesnippetintext"/>
        </w:rPr>
        <w:t>err</w:t>
      </w:r>
      <w:proofErr w:type="gramEnd"/>
      <w:r w:rsidRPr="00630FF7">
        <w:rPr>
          <w:rStyle w:val="codesnippetintext"/>
        </w:rPr>
        <w:t xml:space="preserve"> = </w:t>
      </w:r>
      <w:proofErr w:type="spellStart"/>
      <w:r w:rsidRPr="00630FF7">
        <w:rPr>
          <w:rStyle w:val="codesnippetintext"/>
        </w:rPr>
        <w:t>cfg_file.close</w:t>
      </w:r>
      <w:proofErr w:type="spellEnd"/>
      <w:r w:rsidRPr="00630FF7">
        <w:rPr>
          <w:rStyle w:val="codesnippetintext"/>
        </w:rPr>
        <w:t>();                 // finalize the file</w:t>
      </w:r>
    </w:p>
    <w:p w14:paraId="17C07729" w14:textId="77777777" w:rsidR="00812268" w:rsidRDefault="00D34C2F">
      <w:pPr>
        <w:pStyle w:val="Textbody"/>
      </w:pPr>
      <w:r>
        <w:t xml:space="preserve">At each step you are of course free to examine the error code from each file operation; if it is non-zero, you can report it using </w:t>
      </w:r>
      <w:r w:rsidR="009A41B9">
        <w:rPr>
          <w:rStyle w:val="codesnippetintext"/>
        </w:rPr>
        <w:t>err.name</w:t>
      </w:r>
      <w:r w:rsidR="009A41B9">
        <w:t>.</w:t>
      </w:r>
    </w:p>
    <w:p w14:paraId="4DA823EE" w14:textId="77777777" w:rsidR="00812268" w:rsidRDefault="009A41B9">
      <w:pPr>
        <w:pStyle w:val="Textbody"/>
      </w:pPr>
      <w:r>
        <w:t xml:space="preserve">The object has now been written to </w:t>
      </w:r>
      <w:r>
        <w:rPr>
          <w:rStyle w:val="codesnippetintext"/>
        </w:rPr>
        <w:t>user_file.ini</w:t>
      </w:r>
      <w:r>
        <w:t>, which should contain the following text:</w:t>
      </w:r>
    </w:p>
    <w:p w14:paraId="4677389A" w14:textId="77777777" w:rsidR="00812268" w:rsidRDefault="004D42D4">
      <w:pPr>
        <w:pStyle w:val="PreformattedText"/>
        <w:pBdr>
          <w:top w:val="single" w:sz="4" w:space="1" w:color="auto"/>
          <w:left w:val="single" w:sz="4" w:space="4" w:color="auto"/>
          <w:bottom w:val="single" w:sz="4" w:space="1" w:color="auto"/>
          <w:right w:val="single" w:sz="4" w:space="4" w:color="auto"/>
        </w:pBdr>
      </w:pPr>
      <w:proofErr w:type="gramStart"/>
      <w:r>
        <w:t>choice</w:t>
      </w:r>
      <w:proofErr w:type="gramEnd"/>
      <w:r>
        <w:t>=42</w:t>
      </w:r>
    </w:p>
    <w:p w14:paraId="66C34F4C" w14:textId="77777777" w:rsidR="00812268" w:rsidRDefault="004D42D4">
      <w:pPr>
        <w:pStyle w:val="PreformattedText"/>
        <w:pBdr>
          <w:top w:val="single" w:sz="4" w:space="1" w:color="auto"/>
          <w:left w:val="single" w:sz="4" w:space="4" w:color="auto"/>
          <w:bottom w:val="single" w:sz="4" w:space="1" w:color="auto"/>
          <w:right w:val="single" w:sz="4" w:space="4" w:color="auto"/>
        </w:pBdr>
      </w:pPr>
      <w:r>
        <w:t>label=”Local Configuration”</w:t>
      </w:r>
    </w:p>
    <w:p w14:paraId="6DC61144" w14:textId="77777777" w:rsidR="00812268" w:rsidRDefault="004D42D4">
      <w:pPr>
        <w:pStyle w:val="Textbody"/>
      </w:pPr>
      <w:r>
        <w:t>Reading a file back into a DOM, and thence to a user object, is almost exactly the reverse operation. Given the same declarations as the previous example, it could be done thus:</w:t>
      </w:r>
    </w:p>
    <w:p w14:paraId="629144CD" w14:textId="77777777" w:rsidR="004D42D4" w:rsidRPr="004D42D4" w:rsidRDefault="004D42D4" w:rsidP="004D42D4">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cfg_file.open</w:t>
      </w:r>
      <w:r>
        <w:rPr>
          <w:rStyle w:val="codesnippetintext"/>
        </w:rPr>
        <w:t>R</w:t>
      </w:r>
      <w:proofErr w:type="spellEnd"/>
      <w:r w:rsidRPr="004D42D4">
        <w:rPr>
          <w:rStyle w:val="codesnippetintext"/>
        </w:rPr>
        <w:t xml:space="preserve">(“user_file.ini”);  // </w:t>
      </w:r>
      <w:r w:rsidR="00630FF7" w:rsidRPr="00630FF7">
        <w:rPr>
          <w:rStyle w:val="codesnippetintext"/>
          <w:i/>
        </w:rPr>
        <w:t>Open the file for reading</w:t>
      </w:r>
    </w:p>
    <w:p w14:paraId="7A096A46" w14:textId="77777777" w:rsidR="004D42D4" w:rsidRPr="004D42D4" w:rsidRDefault="004D42D4" w:rsidP="004D42D4">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w:t>
      </w:r>
      <w:r>
        <w:rPr>
          <w:rStyle w:val="codesnippetintext"/>
        </w:rPr>
        <w:t>de</w:t>
      </w:r>
      <w:r w:rsidRPr="004D42D4">
        <w:rPr>
          <w:rStyle w:val="codesnippetintext"/>
        </w:rPr>
        <w:t>serialize</w:t>
      </w:r>
      <w:proofErr w:type="spellEnd"/>
      <w:r w:rsidRPr="004D42D4">
        <w:rPr>
          <w:rStyle w:val="codesnippetintext"/>
        </w:rPr>
        <w:t>(</w:t>
      </w:r>
      <w:proofErr w:type="spellStart"/>
      <w:r w:rsidRPr="004D42D4">
        <w:rPr>
          <w:rStyle w:val="codesnippetintext"/>
        </w:rPr>
        <w:t>cfg_DOM</w:t>
      </w:r>
      <w:proofErr w:type="spellEnd"/>
      <w:r w:rsidRPr="004D42D4">
        <w:rPr>
          <w:rStyle w:val="codesnippetintext"/>
        </w:rPr>
        <w:t xml:space="preserve">);    // </w:t>
      </w:r>
      <w:r w:rsidR="00630FF7" w:rsidRPr="00630FF7">
        <w:rPr>
          <w:rStyle w:val="codesnippetintext"/>
          <w:i/>
        </w:rPr>
        <w:t>Read the file into a DOM</w:t>
      </w:r>
    </w:p>
    <w:p w14:paraId="563EFEA8" w14:textId="77777777" w:rsidR="004D42D4" w:rsidRPr="004D42D4" w:rsidRDefault="004D42D4" w:rsidP="004D42D4">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cfg_file.close</w:t>
      </w:r>
      <w:proofErr w:type="spellEnd"/>
      <w:r w:rsidRPr="004D42D4">
        <w:rPr>
          <w:rStyle w:val="codesnippetintext"/>
        </w:rPr>
        <w:t xml:space="preserve">();                 // </w:t>
      </w:r>
      <w:r w:rsidR="00630FF7" w:rsidRPr="00630FF7">
        <w:rPr>
          <w:rStyle w:val="codesnippetintext"/>
          <w:i/>
        </w:rPr>
        <w:t>finalize the file</w:t>
      </w:r>
    </w:p>
    <w:p w14:paraId="49BC5D5B" w14:textId="77777777" w:rsidR="004D42D4" w:rsidRPr="004D42D4" w:rsidRDefault="004D42D4" w:rsidP="004D42D4">
      <w:pPr>
        <w:pStyle w:val="PreformattedText"/>
        <w:rPr>
          <w:rStyle w:val="codesnippetintext"/>
        </w:rPr>
      </w:pPr>
      <w:proofErr w:type="spellStart"/>
      <w:proofErr w:type="gramStart"/>
      <w:r w:rsidRPr="004D42D4">
        <w:rPr>
          <w:rStyle w:val="codesnippetintext"/>
        </w:rPr>
        <w:t>cfg.</w:t>
      </w:r>
      <w:r>
        <w:rPr>
          <w:rStyle w:val="codesnippetintext"/>
        </w:rPr>
        <w:t>from</w:t>
      </w:r>
      <w:r w:rsidRPr="004D42D4">
        <w:rPr>
          <w:rStyle w:val="codesnippetintext"/>
        </w:rPr>
        <w:t>DOM</w:t>
      </w:r>
      <w:proofErr w:type="spellEnd"/>
      <w:proofErr w:type="gramEnd"/>
      <w:r w:rsidRPr="004D42D4">
        <w:rPr>
          <w:rStyle w:val="codesnippetintext"/>
        </w:rPr>
        <w:t>(</w:t>
      </w:r>
      <w:proofErr w:type="spellStart"/>
      <w:r w:rsidRPr="004D42D4">
        <w:rPr>
          <w:rStyle w:val="codesnippetintext"/>
        </w:rPr>
        <w:t>cfg</w:t>
      </w:r>
      <w:r>
        <w:rPr>
          <w:rStyle w:val="codesnippetintext"/>
        </w:rPr>
        <w:t>_DOM</w:t>
      </w:r>
      <w:proofErr w:type="spellEnd"/>
      <w:r w:rsidRPr="004D42D4">
        <w:rPr>
          <w:rStyle w:val="codesnippetintext"/>
        </w:rPr>
        <w:t xml:space="preserve">);  // </w:t>
      </w:r>
      <w:r w:rsidR="00630FF7" w:rsidRPr="00630FF7">
        <w:rPr>
          <w:rStyle w:val="codesnippetintext"/>
          <w:i/>
        </w:rPr>
        <w:t>Copy DOM representation</w:t>
      </w:r>
      <w:r>
        <w:rPr>
          <w:rStyle w:val="codesnippetintext"/>
          <w:i/>
        </w:rPr>
        <w:t xml:space="preserve"> into user object</w:t>
      </w:r>
    </w:p>
    <w:p w14:paraId="5A563C3B" w14:textId="77777777" w:rsidR="004D42D4" w:rsidRDefault="004D42D4" w:rsidP="004D42D4">
      <w:pPr>
        <w:pStyle w:val="Heading2"/>
      </w:pPr>
      <w:r>
        <w:t>Nested objects</w:t>
      </w:r>
    </w:p>
    <w:p w14:paraId="39518AE9" w14:textId="77777777" w:rsidR="00812268" w:rsidRDefault="004D42D4">
      <w:pPr>
        <w:pStyle w:val="Textbody"/>
      </w:pPr>
      <w:r>
        <w:rPr>
          <w:lang w:eastAsia="en-GB"/>
        </w:rPr>
        <w:t xml:space="preserve">One of the most attractive features of the DOM representation is that it can support arbitrarily deep trees of objects. (Unfortunately the </w:t>
      </w:r>
      <w:proofErr w:type="spellStart"/>
      <w:r>
        <w:rPr>
          <w:rStyle w:val="codesnippetintext"/>
        </w:rPr>
        <w:t>ini</w:t>
      </w:r>
      <w:proofErr w:type="spellEnd"/>
      <w:r>
        <w:t xml:space="preserve"> file format supports only one level of nesting; YAML will lift this restriction.) We can illustra</w:t>
      </w:r>
      <w:r w:rsidR="00561430">
        <w:t>te this using a second configuration</w:t>
      </w:r>
      <w:r>
        <w:t xml:space="preserve"> </w:t>
      </w:r>
      <w:r w:rsidR="00561430">
        <w:t xml:space="preserve">class, </w:t>
      </w:r>
      <w:proofErr w:type="spellStart"/>
      <w:proofErr w:type="gramStart"/>
      <w:r w:rsidR="00561430">
        <w:rPr>
          <w:rStyle w:val="codesnippetintext"/>
        </w:rPr>
        <w:t>GlobalCfg</w:t>
      </w:r>
      <w:proofErr w:type="spellEnd"/>
      <w:r w:rsidR="00561430">
        <w:t>,</w:t>
      </w:r>
      <w:r>
        <w:t xml:space="preserve"> that</w:t>
      </w:r>
      <w:proofErr w:type="gramEnd"/>
      <w:r>
        <w:t xml:space="preserve"> contains two </w:t>
      </w:r>
      <w:proofErr w:type="spellStart"/>
      <w:r>
        <w:rPr>
          <w:rStyle w:val="codesnippetintext"/>
        </w:rPr>
        <w:t>LocalCfg</w:t>
      </w:r>
      <w:proofErr w:type="spellEnd"/>
      <w:r>
        <w:t xml:space="preserve"> objects:</w:t>
      </w:r>
    </w:p>
    <w:p w14:paraId="084AE091" w14:textId="77777777" w:rsidR="00812268" w:rsidRDefault="004D42D4">
      <w:pPr>
        <w:pStyle w:val="PreformattedText"/>
        <w:keepNext/>
      </w:pPr>
      <w:proofErr w:type="gramStart"/>
      <w:r w:rsidRPr="004D42D4">
        <w:lastRenderedPageBreak/>
        <w:t>class</w:t>
      </w:r>
      <w:proofErr w:type="gramEnd"/>
      <w:r w:rsidRPr="004D42D4">
        <w:t xml:space="preserve"> </w:t>
      </w:r>
      <w:proofErr w:type="spellStart"/>
      <w:r w:rsidRPr="004D42D4">
        <w:t>GlobalCfg</w:t>
      </w:r>
      <w:proofErr w:type="spellEnd"/>
      <w:r w:rsidRPr="004D42D4">
        <w:t xml:space="preserve"> extends ...;</w:t>
      </w:r>
    </w:p>
    <w:p w14:paraId="3B95DEF0" w14:textId="77777777" w:rsidR="00812268" w:rsidRDefault="00561430">
      <w:pPr>
        <w:pStyle w:val="PreformattedText"/>
        <w:keepNext/>
      </w:pPr>
      <w:r>
        <w:t xml:space="preserve">  </w:t>
      </w:r>
      <w:proofErr w:type="spellStart"/>
      <w:r>
        <w:t>LocalCfg</w:t>
      </w:r>
      <w:proofErr w:type="spellEnd"/>
      <w:r>
        <w:t xml:space="preserve"> </w:t>
      </w:r>
      <w:proofErr w:type="spellStart"/>
      <w:r>
        <w:t>left</w:t>
      </w:r>
      <w:r w:rsidRPr="004D42D4">
        <w:t>Cfg</w:t>
      </w:r>
      <w:proofErr w:type="spellEnd"/>
      <w:r w:rsidRPr="004D42D4">
        <w:t>;</w:t>
      </w:r>
    </w:p>
    <w:p w14:paraId="7F9662DE" w14:textId="77777777" w:rsidR="00812268" w:rsidRDefault="00561430">
      <w:pPr>
        <w:pStyle w:val="PreformattedText"/>
        <w:keepNext/>
      </w:pPr>
      <w:r>
        <w:t xml:space="preserve">  </w:t>
      </w:r>
      <w:proofErr w:type="spellStart"/>
      <w:r>
        <w:t>LocalCfg</w:t>
      </w:r>
      <w:proofErr w:type="spellEnd"/>
      <w:r>
        <w:t xml:space="preserve"> </w:t>
      </w:r>
      <w:proofErr w:type="spellStart"/>
      <w:r>
        <w:t>right</w:t>
      </w:r>
      <w:r w:rsidRPr="004D42D4">
        <w:t>Cfg</w:t>
      </w:r>
      <w:proofErr w:type="spellEnd"/>
      <w:r w:rsidRPr="004D42D4">
        <w:t>;</w:t>
      </w:r>
    </w:p>
    <w:p w14:paraId="475BDC01" w14:textId="77777777" w:rsidR="00812268" w:rsidRDefault="004D42D4">
      <w:pPr>
        <w:pStyle w:val="PreformattedText"/>
        <w:keepNext/>
      </w:pPr>
      <w:r w:rsidRPr="004D42D4">
        <w:t xml:space="preserve">  </w:t>
      </w:r>
      <w:proofErr w:type="gramStart"/>
      <w:r w:rsidRPr="004D42D4">
        <w:t>string</w:t>
      </w:r>
      <w:proofErr w:type="gramEnd"/>
      <w:r w:rsidRPr="004D42D4">
        <w:t xml:space="preserve">   label;</w:t>
      </w:r>
    </w:p>
    <w:p w14:paraId="2A13E7DC" w14:textId="77777777" w:rsidR="00812268" w:rsidRDefault="004D42D4">
      <w:pPr>
        <w:pStyle w:val="PreformattedText"/>
        <w:keepNext/>
      </w:pPr>
      <w:r w:rsidRPr="004D42D4">
        <w:t xml:space="preserve">  </w:t>
      </w:r>
      <w:r w:rsidR="00561430">
        <w:t xml:space="preserve"> </w:t>
      </w:r>
      <w:r w:rsidRPr="004D42D4">
        <w:t>`SVLIB_DOM_UTILS_</w:t>
      </w:r>
      <w:proofErr w:type="gramStart"/>
      <w:r w:rsidRPr="004D42D4">
        <w:t>BEGIN(</w:t>
      </w:r>
      <w:proofErr w:type="spellStart"/>
      <w:proofErr w:type="gramEnd"/>
      <w:r w:rsidRPr="004D42D4">
        <w:t>GlobalCfg</w:t>
      </w:r>
      <w:proofErr w:type="spellEnd"/>
      <w:r w:rsidRPr="004D42D4">
        <w:t>)</w:t>
      </w:r>
    </w:p>
    <w:p w14:paraId="58B2A010" w14:textId="77777777" w:rsidR="00812268" w:rsidRDefault="00561430">
      <w:pPr>
        <w:pStyle w:val="PreformattedText"/>
        <w:keepNext/>
      </w:pPr>
      <w:r w:rsidRPr="004D42D4">
        <w:t xml:space="preserve">   `SVLIB_DOM_FIELD_</w:t>
      </w:r>
      <w:proofErr w:type="gramStart"/>
      <w:r w:rsidRPr="004D42D4">
        <w:t>OBJECT</w:t>
      </w:r>
      <w:r>
        <w:t>(</w:t>
      </w:r>
      <w:proofErr w:type="spellStart"/>
      <w:proofErr w:type="gramEnd"/>
      <w:r>
        <w:t>left</w:t>
      </w:r>
      <w:r w:rsidRPr="004D42D4">
        <w:t>Cfg</w:t>
      </w:r>
      <w:proofErr w:type="spellEnd"/>
      <w:r w:rsidRPr="004D42D4">
        <w:t>)</w:t>
      </w:r>
    </w:p>
    <w:p w14:paraId="57B3680B" w14:textId="77777777" w:rsidR="00812268" w:rsidRDefault="00561430">
      <w:pPr>
        <w:pStyle w:val="PreformattedText"/>
        <w:keepNext/>
      </w:pPr>
      <w:r w:rsidRPr="004D42D4">
        <w:t xml:space="preserve">   `SVLIB_DOM_FIELD_</w:t>
      </w:r>
      <w:proofErr w:type="gramStart"/>
      <w:r w:rsidRPr="004D42D4">
        <w:t>OBJECT</w:t>
      </w:r>
      <w:r>
        <w:t>(</w:t>
      </w:r>
      <w:proofErr w:type="spellStart"/>
      <w:proofErr w:type="gramEnd"/>
      <w:r>
        <w:t>right</w:t>
      </w:r>
      <w:r w:rsidRPr="004D42D4">
        <w:t>Cfg</w:t>
      </w:r>
      <w:proofErr w:type="spellEnd"/>
      <w:r w:rsidRPr="004D42D4">
        <w:t>)</w:t>
      </w:r>
    </w:p>
    <w:p w14:paraId="18AB4CDC" w14:textId="77777777" w:rsidR="00812268" w:rsidRDefault="004D42D4">
      <w:pPr>
        <w:pStyle w:val="PreformattedText"/>
        <w:keepNext/>
      </w:pPr>
      <w:r w:rsidRPr="004D42D4">
        <w:t xml:space="preserve">   `SVLIB_DOM_FIELD_</w:t>
      </w:r>
      <w:proofErr w:type="gramStart"/>
      <w:r w:rsidRPr="004D42D4">
        <w:t>STRING(</w:t>
      </w:r>
      <w:proofErr w:type="gramEnd"/>
      <w:r w:rsidRPr="004D42D4">
        <w:t>label)</w:t>
      </w:r>
    </w:p>
    <w:p w14:paraId="7EB045BF" w14:textId="77777777" w:rsidR="00812268" w:rsidRDefault="004D42D4">
      <w:pPr>
        <w:pStyle w:val="PreformattedText"/>
        <w:keepNext/>
      </w:pPr>
      <w:r w:rsidRPr="004D42D4">
        <w:t xml:space="preserve">  `SVLIB_DOM_UTILS_END</w:t>
      </w:r>
    </w:p>
    <w:p w14:paraId="4B70A892" w14:textId="77777777" w:rsidR="00812268" w:rsidRDefault="004D42D4">
      <w:pPr>
        <w:pStyle w:val="PreformattedText"/>
        <w:keepNext/>
      </w:pPr>
      <w:proofErr w:type="spellStart"/>
      <w:proofErr w:type="gramStart"/>
      <w:r w:rsidRPr="004D42D4">
        <w:t>endclass</w:t>
      </w:r>
      <w:proofErr w:type="spellEnd"/>
      <w:proofErr w:type="gramEnd"/>
    </w:p>
    <w:p w14:paraId="3BFFD05E" w14:textId="77777777" w:rsidR="00812268" w:rsidRDefault="00561430">
      <w:pPr>
        <w:pStyle w:val="Textbody"/>
      </w:pPr>
      <w:r>
        <w:t xml:space="preserve">An object of this type could now be populated from the following </w:t>
      </w:r>
      <w:r>
        <w:rPr>
          <w:rStyle w:val="codesnippetintext"/>
        </w:rPr>
        <w:t>.</w:t>
      </w:r>
      <w:proofErr w:type="spellStart"/>
      <w:r>
        <w:rPr>
          <w:rStyle w:val="codesnippetintext"/>
        </w:rPr>
        <w:t>ini</w:t>
      </w:r>
      <w:proofErr w:type="spellEnd"/>
      <w:r>
        <w:t xml:space="preserve"> file. Note how the section names exactly match the variable names for the inner </w:t>
      </w:r>
      <w:proofErr w:type="spellStart"/>
      <w:r>
        <w:rPr>
          <w:rStyle w:val="codesnippetintext"/>
        </w:rPr>
        <w:t>LocalCfg</w:t>
      </w:r>
      <w:proofErr w:type="spellEnd"/>
      <w:r>
        <w:t xml:space="preserve"> objects:</w:t>
      </w:r>
    </w:p>
    <w:p w14:paraId="5FE96C21" w14:textId="77777777" w:rsidR="00812268" w:rsidRDefault="00561430">
      <w:pPr>
        <w:pStyle w:val="PreformattedText"/>
        <w:pBdr>
          <w:top w:val="single" w:sz="4" w:space="1" w:color="auto"/>
          <w:left w:val="single" w:sz="4" w:space="4" w:color="auto"/>
          <w:bottom w:val="single" w:sz="4" w:space="1" w:color="auto"/>
          <w:right w:val="single" w:sz="4" w:space="0" w:color="auto"/>
        </w:pBdr>
      </w:pPr>
      <w:r>
        <w:t xml:space="preserve">label=”global </w:t>
      </w:r>
      <w:proofErr w:type="spellStart"/>
      <w:r>
        <w:t>config</w:t>
      </w:r>
      <w:proofErr w:type="spellEnd"/>
      <w:r>
        <w:t xml:space="preserve"> object”</w:t>
      </w:r>
    </w:p>
    <w:p w14:paraId="18E620DB" w14:textId="77777777" w:rsidR="00812268" w:rsidRDefault="00812268">
      <w:pPr>
        <w:pStyle w:val="PreformattedText"/>
        <w:pBdr>
          <w:top w:val="single" w:sz="4" w:space="1" w:color="auto"/>
          <w:left w:val="single" w:sz="4" w:space="4" w:color="auto"/>
          <w:bottom w:val="single" w:sz="4" w:space="1" w:color="auto"/>
          <w:right w:val="single" w:sz="4" w:space="0" w:color="auto"/>
        </w:pBdr>
      </w:pPr>
    </w:p>
    <w:p w14:paraId="4F87367E" w14:textId="77777777" w:rsidR="00812268" w:rsidRDefault="00561430">
      <w:pPr>
        <w:pStyle w:val="PreformattedText"/>
        <w:pBdr>
          <w:top w:val="single" w:sz="4" w:space="1" w:color="auto"/>
          <w:left w:val="single" w:sz="4" w:space="4" w:color="auto"/>
          <w:bottom w:val="single" w:sz="4" w:space="1" w:color="auto"/>
          <w:right w:val="single" w:sz="4" w:space="0" w:color="auto"/>
        </w:pBdr>
      </w:pPr>
      <w:r>
        <w:t>[</w:t>
      </w:r>
      <w:proofErr w:type="spellStart"/>
      <w:proofErr w:type="gramStart"/>
      <w:r>
        <w:t>rightCfg</w:t>
      </w:r>
      <w:proofErr w:type="spellEnd"/>
      <w:proofErr w:type="gramEnd"/>
      <w:r>
        <w:t>]</w:t>
      </w:r>
    </w:p>
    <w:p w14:paraId="11425DD0" w14:textId="77777777" w:rsidR="00812268" w:rsidRDefault="00561430">
      <w:pPr>
        <w:pStyle w:val="PreformattedText"/>
        <w:pBdr>
          <w:top w:val="single" w:sz="4" w:space="1" w:color="auto"/>
          <w:left w:val="single" w:sz="4" w:space="4" w:color="auto"/>
          <w:bottom w:val="single" w:sz="4" w:space="1" w:color="auto"/>
          <w:right w:val="single" w:sz="4" w:space="0" w:color="auto"/>
        </w:pBdr>
      </w:pPr>
      <w:proofErr w:type="gramStart"/>
      <w:r>
        <w:t>choice</w:t>
      </w:r>
      <w:proofErr w:type="gramEnd"/>
      <w:r>
        <w:t>=42</w:t>
      </w:r>
    </w:p>
    <w:p w14:paraId="3A15A677" w14:textId="77777777" w:rsidR="00812268" w:rsidRDefault="00561430">
      <w:pPr>
        <w:pStyle w:val="PreformattedText"/>
        <w:pBdr>
          <w:top w:val="single" w:sz="4" w:space="1" w:color="auto"/>
          <w:left w:val="single" w:sz="4" w:space="4" w:color="auto"/>
          <w:bottom w:val="single" w:sz="4" w:space="1" w:color="auto"/>
          <w:right w:val="single" w:sz="4" w:space="0" w:color="auto"/>
        </w:pBdr>
      </w:pPr>
      <w:r>
        <w:t>label=”Local Configuration”</w:t>
      </w:r>
    </w:p>
    <w:p w14:paraId="6B9FFC05" w14:textId="77777777" w:rsidR="00812268" w:rsidRDefault="00812268">
      <w:pPr>
        <w:pStyle w:val="PreformattedText"/>
        <w:pBdr>
          <w:top w:val="single" w:sz="4" w:space="1" w:color="auto"/>
          <w:left w:val="single" w:sz="4" w:space="4" w:color="auto"/>
          <w:bottom w:val="single" w:sz="4" w:space="1" w:color="auto"/>
          <w:right w:val="single" w:sz="4" w:space="0" w:color="auto"/>
        </w:pBdr>
      </w:pPr>
    </w:p>
    <w:p w14:paraId="73942F05" w14:textId="77777777" w:rsidR="00812268" w:rsidRDefault="00561430">
      <w:pPr>
        <w:pStyle w:val="PreformattedText"/>
        <w:pBdr>
          <w:top w:val="single" w:sz="4" w:space="1" w:color="auto"/>
          <w:left w:val="single" w:sz="4" w:space="4" w:color="auto"/>
          <w:bottom w:val="single" w:sz="4" w:space="1" w:color="auto"/>
          <w:right w:val="single" w:sz="4" w:space="0" w:color="auto"/>
        </w:pBdr>
      </w:pPr>
      <w:r>
        <w:t>[</w:t>
      </w:r>
      <w:proofErr w:type="spellStart"/>
      <w:proofErr w:type="gramStart"/>
      <w:r>
        <w:t>leftCfg</w:t>
      </w:r>
      <w:proofErr w:type="spellEnd"/>
      <w:proofErr w:type="gramEnd"/>
      <w:r>
        <w:t>]</w:t>
      </w:r>
    </w:p>
    <w:p w14:paraId="16DCBF8A" w14:textId="77777777" w:rsidR="00812268" w:rsidRDefault="00561430">
      <w:pPr>
        <w:pStyle w:val="PreformattedText"/>
        <w:pBdr>
          <w:top w:val="single" w:sz="4" w:space="1" w:color="auto"/>
          <w:left w:val="single" w:sz="4" w:space="4" w:color="auto"/>
          <w:bottom w:val="single" w:sz="4" w:space="1" w:color="auto"/>
          <w:right w:val="single" w:sz="4" w:space="0" w:color="auto"/>
        </w:pBdr>
      </w:pPr>
      <w:proofErr w:type="gramStart"/>
      <w:r>
        <w:t>choice</w:t>
      </w:r>
      <w:proofErr w:type="gramEnd"/>
      <w:r>
        <w:t>=42</w:t>
      </w:r>
    </w:p>
    <w:p w14:paraId="2DACDA30" w14:textId="77777777" w:rsidR="00812268" w:rsidRDefault="00561430">
      <w:pPr>
        <w:pStyle w:val="PreformattedText"/>
        <w:pBdr>
          <w:top w:val="single" w:sz="4" w:space="1" w:color="auto"/>
          <w:left w:val="single" w:sz="4" w:space="4" w:color="auto"/>
          <w:bottom w:val="single" w:sz="4" w:space="1" w:color="auto"/>
          <w:right w:val="single" w:sz="4" w:space="0" w:color="auto"/>
        </w:pBdr>
      </w:pPr>
      <w:r>
        <w:t>label=”Local Configuration”</w:t>
      </w:r>
    </w:p>
    <w:p w14:paraId="5B3B4119" w14:textId="77777777" w:rsidR="00812268" w:rsidRDefault="00561430">
      <w:pPr>
        <w:pStyle w:val="Textbody"/>
      </w:pPr>
      <w:r>
        <w:t xml:space="preserve">Thanks to the macros, it is now necessary only to read this file into a DOM, and then transfer the DOM into a </w:t>
      </w:r>
      <w:proofErr w:type="spellStart"/>
      <w:r>
        <w:rPr>
          <w:rStyle w:val="codesnippetintext"/>
        </w:rPr>
        <w:t>GlobalCfg</w:t>
      </w:r>
      <w:proofErr w:type="spellEnd"/>
      <w:r>
        <w:t xml:space="preserve"> object. Creation (if necessary) and population of the lower-level objects is fully automated by the </w:t>
      </w:r>
      <w:proofErr w:type="spellStart"/>
      <w:r>
        <w:rPr>
          <w:rStyle w:val="codesnippetintext"/>
        </w:rPr>
        <w:t>fromDOM</w:t>
      </w:r>
      <w:proofErr w:type="spellEnd"/>
      <w:r>
        <w:t xml:space="preserve"> method:</w:t>
      </w:r>
    </w:p>
    <w:p w14:paraId="0B3D37DF" w14:textId="77777777" w:rsidR="00561430" w:rsidRDefault="00561430" w:rsidP="00561430">
      <w:pPr>
        <w:pStyle w:val="PreformattedText"/>
        <w:rPr>
          <w:rStyle w:val="codesnippetintext"/>
        </w:rPr>
      </w:pPr>
      <w:proofErr w:type="spellStart"/>
      <w:r>
        <w:rPr>
          <w:rStyle w:val="codesnippetintext"/>
        </w:rPr>
        <w:t>GlobalCfg</w:t>
      </w:r>
      <w:proofErr w:type="spellEnd"/>
      <w:r>
        <w:rPr>
          <w:rStyle w:val="codesnippetintext"/>
        </w:rPr>
        <w:t xml:space="preserve"> </w:t>
      </w:r>
      <w:proofErr w:type="spellStart"/>
      <w:proofErr w:type="gramStart"/>
      <w:r>
        <w:rPr>
          <w:rStyle w:val="codesnippetintext"/>
        </w:rPr>
        <w:t>gc</w:t>
      </w:r>
      <w:proofErr w:type="spellEnd"/>
      <w:proofErr w:type="gramEnd"/>
      <w:r>
        <w:rPr>
          <w:rStyle w:val="codesnippetintext"/>
        </w:rPr>
        <w:t xml:space="preserve"> = new;</w:t>
      </w:r>
    </w:p>
    <w:p w14:paraId="46952D0B" w14:textId="77777777" w:rsidR="00561430" w:rsidRPr="004D42D4" w:rsidRDefault="00561430" w:rsidP="00561430">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cfg_file.open</w:t>
      </w:r>
      <w:r>
        <w:rPr>
          <w:rStyle w:val="codesnippetintext"/>
        </w:rPr>
        <w:t>R</w:t>
      </w:r>
      <w:proofErr w:type="spellEnd"/>
      <w:r w:rsidRPr="004D42D4">
        <w:rPr>
          <w:rStyle w:val="codesnippetintext"/>
        </w:rPr>
        <w:t>(“</w:t>
      </w:r>
      <w:r>
        <w:rPr>
          <w:rStyle w:val="codesnippetintext"/>
        </w:rPr>
        <w:t>global</w:t>
      </w:r>
      <w:r w:rsidRPr="004D42D4">
        <w:rPr>
          <w:rStyle w:val="codesnippetintext"/>
        </w:rPr>
        <w:t xml:space="preserve">_file.ini”);  // </w:t>
      </w:r>
      <w:r w:rsidRPr="004D42D4">
        <w:rPr>
          <w:rStyle w:val="codesnippetintext"/>
          <w:i/>
        </w:rPr>
        <w:t>Open file for reading</w:t>
      </w:r>
    </w:p>
    <w:p w14:paraId="63EDE053" w14:textId="77777777" w:rsidR="00561430" w:rsidRPr="004D42D4" w:rsidRDefault="00561430" w:rsidP="00561430">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w:t>
      </w:r>
      <w:r>
        <w:rPr>
          <w:rStyle w:val="codesnippetintext"/>
        </w:rPr>
        <w:t>de</w:t>
      </w:r>
      <w:r w:rsidRPr="004D42D4">
        <w:rPr>
          <w:rStyle w:val="codesnippetintext"/>
        </w:rPr>
        <w:t>serialize</w:t>
      </w:r>
      <w:proofErr w:type="spellEnd"/>
      <w:r w:rsidRPr="004D42D4">
        <w:rPr>
          <w:rStyle w:val="codesnippetintext"/>
        </w:rPr>
        <w:t>(</w:t>
      </w:r>
      <w:proofErr w:type="spellStart"/>
      <w:r w:rsidRPr="004D42D4">
        <w:rPr>
          <w:rStyle w:val="codesnippetintext"/>
        </w:rPr>
        <w:t>cfg_DOM</w:t>
      </w:r>
      <w:proofErr w:type="spellEnd"/>
      <w:r w:rsidRPr="004D42D4">
        <w:rPr>
          <w:rStyle w:val="codesnippetintext"/>
        </w:rPr>
        <w:t xml:space="preserve">);    </w:t>
      </w:r>
      <w:r>
        <w:rPr>
          <w:rStyle w:val="codesnippetintext"/>
        </w:rPr>
        <w:t xml:space="preserve">  </w:t>
      </w:r>
      <w:r w:rsidRPr="004D42D4">
        <w:rPr>
          <w:rStyle w:val="codesnippetintext"/>
        </w:rPr>
        <w:t xml:space="preserve">// </w:t>
      </w:r>
      <w:r w:rsidRPr="004D42D4">
        <w:rPr>
          <w:rStyle w:val="codesnippetintext"/>
          <w:i/>
        </w:rPr>
        <w:t>Read the file into a DOM</w:t>
      </w:r>
    </w:p>
    <w:p w14:paraId="37C3CE7B" w14:textId="77777777" w:rsidR="00561430" w:rsidRPr="004D42D4" w:rsidRDefault="00561430" w:rsidP="00561430">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cfg_file.close</w:t>
      </w:r>
      <w:proofErr w:type="spellEnd"/>
      <w:r w:rsidRPr="004D42D4">
        <w:rPr>
          <w:rStyle w:val="codesnippetintext"/>
        </w:rPr>
        <w:t xml:space="preserve">();                 </w:t>
      </w:r>
      <w:r>
        <w:rPr>
          <w:rStyle w:val="codesnippetintext"/>
        </w:rPr>
        <w:t xml:space="preserve">  </w:t>
      </w:r>
      <w:r w:rsidRPr="004D42D4">
        <w:rPr>
          <w:rStyle w:val="codesnippetintext"/>
        </w:rPr>
        <w:t xml:space="preserve">// </w:t>
      </w:r>
      <w:r w:rsidRPr="004D42D4">
        <w:rPr>
          <w:rStyle w:val="codesnippetintext"/>
          <w:i/>
        </w:rPr>
        <w:t>finalize the file</w:t>
      </w:r>
    </w:p>
    <w:p w14:paraId="6DD527F6" w14:textId="77777777" w:rsidR="00561430" w:rsidRPr="004D42D4" w:rsidRDefault="00561430" w:rsidP="00561430">
      <w:pPr>
        <w:pStyle w:val="PreformattedText"/>
        <w:rPr>
          <w:rStyle w:val="codesnippetintext"/>
        </w:rPr>
      </w:pPr>
      <w:proofErr w:type="spellStart"/>
      <w:proofErr w:type="gramStart"/>
      <w:r>
        <w:rPr>
          <w:rStyle w:val="codesnippetintext"/>
        </w:rPr>
        <w:t>gc</w:t>
      </w:r>
      <w:r w:rsidRPr="004D42D4">
        <w:rPr>
          <w:rStyle w:val="codesnippetintext"/>
        </w:rPr>
        <w:t>.</w:t>
      </w:r>
      <w:r>
        <w:rPr>
          <w:rStyle w:val="codesnippetintext"/>
        </w:rPr>
        <w:t>from</w:t>
      </w:r>
      <w:r w:rsidRPr="004D42D4">
        <w:rPr>
          <w:rStyle w:val="codesnippetintext"/>
        </w:rPr>
        <w:t>DOM</w:t>
      </w:r>
      <w:proofErr w:type="spellEnd"/>
      <w:proofErr w:type="gramEnd"/>
      <w:r w:rsidRPr="004D42D4">
        <w:rPr>
          <w:rStyle w:val="codesnippetintext"/>
        </w:rPr>
        <w:t>(</w:t>
      </w:r>
      <w:proofErr w:type="spellStart"/>
      <w:r w:rsidRPr="004D42D4">
        <w:rPr>
          <w:rStyle w:val="codesnippetintext"/>
        </w:rPr>
        <w:t>cfg</w:t>
      </w:r>
      <w:r>
        <w:rPr>
          <w:rStyle w:val="codesnippetintext"/>
        </w:rPr>
        <w:t>_DOM</w:t>
      </w:r>
      <w:proofErr w:type="spellEnd"/>
      <w:r w:rsidRPr="004D42D4">
        <w:rPr>
          <w:rStyle w:val="codesnippetintext"/>
        </w:rPr>
        <w:t xml:space="preserve">);  // </w:t>
      </w:r>
      <w:r w:rsidRPr="004D42D4">
        <w:rPr>
          <w:rStyle w:val="codesnippetintext"/>
          <w:i/>
        </w:rPr>
        <w:t>Copy DOM representation</w:t>
      </w:r>
      <w:r>
        <w:rPr>
          <w:rStyle w:val="codesnippetintext"/>
          <w:i/>
        </w:rPr>
        <w:t xml:space="preserve"> into user objects</w:t>
      </w:r>
    </w:p>
    <w:p w14:paraId="256AFC0F" w14:textId="77777777" w:rsidR="00812268" w:rsidRDefault="00561430">
      <w:pPr>
        <w:pStyle w:val="Textbody"/>
      </w:pPr>
      <w:r>
        <w:t xml:space="preserve">Similarly, the complete tree of objects can be transferred by a single call to </w:t>
      </w:r>
      <w:proofErr w:type="spellStart"/>
      <w:proofErr w:type="gramStart"/>
      <w:r>
        <w:rPr>
          <w:rStyle w:val="codesnippetintext"/>
        </w:rPr>
        <w:t>gc.toDOM</w:t>
      </w:r>
      <w:proofErr w:type="spellEnd"/>
      <w:r>
        <w:rPr>
          <w:rStyle w:val="codesnippetintext"/>
        </w:rPr>
        <w:t>(</w:t>
      </w:r>
      <w:proofErr w:type="gramEnd"/>
      <w:r>
        <w:rPr>
          <w:rStyle w:val="codesnippetintext"/>
        </w:rPr>
        <w:t>)</w:t>
      </w:r>
      <w:r>
        <w:t>.</w:t>
      </w:r>
    </w:p>
    <w:p w14:paraId="14549050" w14:textId="77777777" w:rsidR="003D53AA" w:rsidRDefault="003D53AA" w:rsidP="000C168B">
      <w:pPr>
        <w:pStyle w:val="Heading1"/>
      </w:pPr>
      <w:bookmarkStart w:id="50" w:name="_Ref389690037"/>
      <w:r>
        <w:lastRenderedPageBreak/>
        <w:t>Simulation environment queries</w:t>
      </w:r>
      <w:bookmarkEnd w:id="50"/>
    </w:p>
    <w:p w14:paraId="0B30FDC5" w14:textId="77777777" w:rsidR="00812268" w:rsidRPr="00FB6BFD" w:rsidRDefault="003D53AA">
      <w:pPr>
        <w:pStyle w:val="topic-bar"/>
      </w:pPr>
      <w:proofErr w:type="gramStart"/>
      <w:r w:rsidRPr="00FB6BFD">
        <w:t>class</w:t>
      </w:r>
      <w:proofErr w:type="gramEnd"/>
      <w:r w:rsidRPr="00FB6BFD">
        <w:t xml:space="preserve"> Simulator extends </w:t>
      </w:r>
      <w:proofErr w:type="spellStart"/>
      <w:r w:rsidRPr="00FB6BFD">
        <w:t>svlibBase</w:t>
      </w:r>
      <w:proofErr w:type="spellEnd"/>
      <w:r w:rsidRPr="00FB6BFD">
        <w:t>;</w:t>
      </w:r>
    </w:p>
    <w:p w14:paraId="71842496" w14:textId="77777777" w:rsidR="00812268" w:rsidRPr="00FB6BFD" w:rsidRDefault="003D53AA">
      <w:pPr>
        <w:pStyle w:val="topic-bar"/>
      </w:pPr>
      <w:r w:rsidRPr="00FB6BFD">
        <w:t xml:space="preserve">  </w:t>
      </w:r>
      <w:proofErr w:type="gramStart"/>
      <w:r w:rsidRPr="00FB6BFD">
        <w:t>static</w:t>
      </w:r>
      <w:proofErr w:type="gramEnd"/>
      <w:r w:rsidRPr="00FB6BFD">
        <w:t xml:space="preserve"> function string </w:t>
      </w:r>
      <w:proofErr w:type="spellStart"/>
      <w:r w:rsidRPr="00FB6BFD">
        <w:t>getToolName</w:t>
      </w:r>
      <w:proofErr w:type="spellEnd"/>
      <w:r w:rsidRPr="00FB6BFD">
        <w:t>();</w:t>
      </w:r>
    </w:p>
    <w:p w14:paraId="757C8D45" w14:textId="77777777" w:rsidR="00812268" w:rsidRPr="00FB6BFD" w:rsidRDefault="003D53AA">
      <w:pPr>
        <w:pStyle w:val="topic-bar"/>
      </w:pPr>
      <w:r w:rsidRPr="00FB6BFD">
        <w:t xml:space="preserve">  </w:t>
      </w:r>
      <w:proofErr w:type="gramStart"/>
      <w:r w:rsidRPr="00FB6BFD">
        <w:t>static</w:t>
      </w:r>
      <w:proofErr w:type="gramEnd"/>
      <w:r w:rsidRPr="00FB6BFD">
        <w:t xml:space="preserve"> function string </w:t>
      </w:r>
      <w:proofErr w:type="spellStart"/>
      <w:r w:rsidRPr="00FB6BFD">
        <w:t>getToolVersion</w:t>
      </w:r>
      <w:proofErr w:type="spellEnd"/>
      <w:r w:rsidRPr="00FB6BFD">
        <w:t>();</w:t>
      </w:r>
    </w:p>
    <w:p w14:paraId="464476CB" w14:textId="77777777" w:rsidR="00812268" w:rsidRPr="00FB6BFD" w:rsidRDefault="003D53AA">
      <w:pPr>
        <w:pStyle w:val="topic-bar"/>
      </w:pPr>
      <w:r w:rsidRPr="00FB6BFD">
        <w:t xml:space="preserve">  </w:t>
      </w:r>
      <w:proofErr w:type="gramStart"/>
      <w:r w:rsidRPr="00FB6BFD">
        <w:t>static</w:t>
      </w:r>
      <w:proofErr w:type="gramEnd"/>
      <w:r w:rsidRPr="00FB6BFD">
        <w:t xml:space="preserve"> function </w:t>
      </w:r>
      <w:proofErr w:type="spellStart"/>
      <w:r w:rsidRPr="00FB6BFD">
        <w:t>qs</w:t>
      </w:r>
      <w:proofErr w:type="spellEnd"/>
      <w:r w:rsidRPr="00FB6BFD">
        <w:t xml:space="preserve"> </w:t>
      </w:r>
      <w:proofErr w:type="spellStart"/>
      <w:r w:rsidRPr="00FB6BFD">
        <w:t>getCmdLine</w:t>
      </w:r>
      <w:proofErr w:type="spellEnd"/>
      <w:r w:rsidRPr="00FB6BFD">
        <w:t>();</w:t>
      </w:r>
    </w:p>
    <w:p w14:paraId="4B8E24C9" w14:textId="77777777" w:rsidR="00812268" w:rsidRPr="00FB6BFD" w:rsidRDefault="003D53AA">
      <w:pPr>
        <w:pStyle w:val="topic-bar"/>
      </w:pPr>
      <w:proofErr w:type="spellStart"/>
      <w:proofErr w:type="gramStart"/>
      <w:r w:rsidRPr="00FB6BFD">
        <w:t>endclass</w:t>
      </w:r>
      <w:proofErr w:type="spellEnd"/>
      <w:proofErr w:type="gramEnd"/>
    </w:p>
    <w:p w14:paraId="27260119" w14:textId="77777777" w:rsidR="00812268" w:rsidRDefault="003D53AA">
      <w:pPr>
        <w:pStyle w:val="Textbody"/>
      </w:pPr>
      <w:r>
        <w:rPr>
          <w:lang w:eastAsia="en-GB"/>
        </w:rPr>
        <w:t xml:space="preserve">The </w:t>
      </w:r>
      <w:r>
        <w:rPr>
          <w:rStyle w:val="codesnippetintext"/>
        </w:rPr>
        <w:t>Simulator</w:t>
      </w:r>
      <w:r>
        <w:t xml:space="preserve"> class offers a small set of utilities for querying the simulation environment. </w:t>
      </w:r>
    </w:p>
    <w:p w14:paraId="7804D9E5" w14:textId="77777777" w:rsidR="00812268" w:rsidRDefault="003D53AA">
      <w:pPr>
        <w:pStyle w:val="Heading2"/>
      </w:pPr>
      <w:r>
        <w:t>Tool name and version queries</w:t>
      </w:r>
    </w:p>
    <w:p w14:paraId="6D2820C6" w14:textId="77777777" w:rsidR="00812268" w:rsidRDefault="00B01242">
      <w:pPr>
        <w:pStyle w:val="Textbody"/>
      </w:pPr>
      <w:r>
        <w:rPr>
          <w:rStyle w:val="codesnippetintext"/>
        </w:rPr>
        <w:t>Simulator</w:t>
      </w:r>
      <w:proofErr w:type="gramStart"/>
      <w:r>
        <w:rPr>
          <w:rStyle w:val="codesnippetintext"/>
        </w:rPr>
        <w:t>::</w:t>
      </w:r>
      <w:proofErr w:type="spellStart"/>
      <w:proofErr w:type="gramEnd"/>
      <w:r w:rsidR="003D53AA">
        <w:rPr>
          <w:rStyle w:val="codesnippetintext"/>
        </w:rPr>
        <w:t>getToolName</w:t>
      </w:r>
      <w:proofErr w:type="spellEnd"/>
      <w:r w:rsidR="009F5E1A">
        <w:rPr>
          <w:rStyle w:val="codesnippetintext"/>
        </w:rPr>
        <w:t>()</w:t>
      </w:r>
      <w:r w:rsidR="003D53AA">
        <w:t xml:space="preserve"> and </w:t>
      </w:r>
      <w:r>
        <w:rPr>
          <w:rStyle w:val="codesnippetintext"/>
          <w:lang w:val="en-US"/>
        </w:rPr>
        <w:t>Simulator::</w:t>
      </w:r>
      <w:proofErr w:type="spellStart"/>
      <w:r w:rsidR="003D53AA">
        <w:rPr>
          <w:rStyle w:val="codesnippetintext"/>
        </w:rPr>
        <w:t>getToolVersion</w:t>
      </w:r>
      <w:proofErr w:type="spellEnd"/>
      <w:r w:rsidR="009F5E1A">
        <w:rPr>
          <w:rStyle w:val="codesnippetintext"/>
        </w:rPr>
        <w:t>()</w:t>
      </w:r>
      <w:r w:rsidR="003D53AA">
        <w:t xml:space="preserve"> return vendor-specific strings indicating the current running simulator.</w:t>
      </w:r>
    </w:p>
    <w:p w14:paraId="377E2C10" w14:textId="77777777" w:rsidR="00812268" w:rsidRDefault="003D53AA">
      <w:pPr>
        <w:pStyle w:val="Heading2"/>
      </w:pPr>
      <w:r>
        <w:t>Simulation command-line query</w:t>
      </w:r>
    </w:p>
    <w:p w14:paraId="7E6D3D72" w14:textId="77777777" w:rsidR="00812268" w:rsidRDefault="00B01242">
      <w:pPr>
        <w:pStyle w:val="Textbody"/>
      </w:pPr>
      <w:r>
        <w:rPr>
          <w:rStyle w:val="codesnippetintext"/>
          <w:lang w:val="en-US"/>
        </w:rPr>
        <w:t>Simulator</w:t>
      </w:r>
      <w:proofErr w:type="gramStart"/>
      <w:r>
        <w:rPr>
          <w:rStyle w:val="codesnippetintext"/>
          <w:lang w:val="en-US"/>
        </w:rPr>
        <w:t>::</w:t>
      </w:r>
      <w:proofErr w:type="spellStart"/>
      <w:proofErr w:type="gramEnd"/>
      <w:r w:rsidR="003D53AA">
        <w:rPr>
          <w:rStyle w:val="codesnippetintext"/>
        </w:rPr>
        <w:t>getCmdLine</w:t>
      </w:r>
      <w:proofErr w:type="spellEnd"/>
      <w:r w:rsidR="003D53AA">
        <w:rPr>
          <w:rStyle w:val="codesnippetintext"/>
        </w:rPr>
        <w:t>()</w:t>
      </w:r>
      <w:r w:rsidR="003D53AA">
        <w:t xml:space="preserve"> returns a queue of strings, containing all command-line arguments and options that were used to launch the simulator.</w:t>
      </w:r>
    </w:p>
    <w:p w14:paraId="3FDB443D" w14:textId="77777777" w:rsidR="00812268" w:rsidRDefault="003D53AA">
      <w:pPr>
        <w:pStyle w:val="Textbody"/>
      </w:pPr>
      <w:r>
        <w:t xml:space="preserve">Arguments that were stored in “response files” using the </w:t>
      </w:r>
      <w:r>
        <w:rPr>
          <w:rStyle w:val="codesnippetintext"/>
        </w:rPr>
        <w:t>–f</w:t>
      </w:r>
      <w:r>
        <w:t xml:space="preserve"> option are flattened. The </w:t>
      </w:r>
      <w:r>
        <w:rPr>
          <w:rStyle w:val="codesnippetintext"/>
        </w:rPr>
        <w:t>–f</w:t>
      </w:r>
      <w:r>
        <w:t xml:space="preserve"> option and its associated filename are removed, and all options contained within the response file (including the contents of any nested response files) appear in-line in the list.</w:t>
      </w:r>
    </w:p>
    <w:p w14:paraId="59D59B85" w14:textId="77777777" w:rsidR="00812268" w:rsidRDefault="003D53AA">
      <w:pPr>
        <w:pStyle w:val="Textbody"/>
      </w:pPr>
      <w:r>
        <w:t xml:space="preserve">If an argument was duplicated on the actual command line, it will appear twice in the list. Apart from the removal of </w:t>
      </w:r>
      <w:r>
        <w:rPr>
          <w:rStyle w:val="codesnippetintext"/>
        </w:rPr>
        <w:t>–f</w:t>
      </w:r>
      <w:r>
        <w:t xml:space="preserve"> response file structure, no processing is performed on the argument list.</w:t>
      </w:r>
    </w:p>
    <w:p w14:paraId="72BC2278" w14:textId="77777777" w:rsidR="00812268" w:rsidRDefault="003D53AA">
      <w:pPr>
        <w:pStyle w:val="Textbody"/>
      </w:pPr>
      <w:r>
        <w:t xml:space="preserve">This query is expected to be especially useful in supporting more sophisticated processing of command line options than is possible with traditional Verilog </w:t>
      </w:r>
      <w:r>
        <w:rPr>
          <w:rStyle w:val="codesnippetintext"/>
        </w:rPr>
        <w:t>$</w:t>
      </w:r>
      <w:proofErr w:type="spellStart"/>
      <w:r>
        <w:rPr>
          <w:rStyle w:val="codesnippetintext"/>
        </w:rPr>
        <w:t>value$plusargs</w:t>
      </w:r>
      <w:proofErr w:type="spellEnd"/>
      <w:r>
        <w:t xml:space="preserve">. In particular, a given </w:t>
      </w:r>
      <w:proofErr w:type="spellStart"/>
      <w:r>
        <w:t>plusarg</w:t>
      </w:r>
      <w:proofErr w:type="spellEnd"/>
      <w:r>
        <w:t xml:space="preserve"> can appear more than once, with different values, and all occurrences can be processed</w:t>
      </w:r>
      <w:r w:rsidR="006036F4">
        <w:t xml:space="preserve"> by scanning the list returned by </w:t>
      </w:r>
      <w:r w:rsidR="00B01242">
        <w:rPr>
          <w:rStyle w:val="codesnippetintext"/>
          <w:lang w:val="en-US"/>
        </w:rPr>
        <w:t>Simulator</w:t>
      </w:r>
      <w:proofErr w:type="gramStart"/>
      <w:r w:rsidR="00B01242">
        <w:rPr>
          <w:rStyle w:val="codesnippetintext"/>
          <w:lang w:val="en-US"/>
        </w:rPr>
        <w:t>::</w:t>
      </w:r>
      <w:proofErr w:type="spellStart"/>
      <w:proofErr w:type="gramEnd"/>
      <w:r w:rsidR="006036F4">
        <w:rPr>
          <w:rStyle w:val="codesnippetintext"/>
        </w:rPr>
        <w:t>getCmdLine</w:t>
      </w:r>
      <w:proofErr w:type="spellEnd"/>
      <w:r w:rsidR="006036F4">
        <w:rPr>
          <w:rStyle w:val="codesnippetintext"/>
        </w:rPr>
        <w:t>()</w:t>
      </w:r>
      <w:r w:rsidR="006036F4">
        <w:t xml:space="preserve">. Additionally, pattern matching can be performed on </w:t>
      </w:r>
      <w:proofErr w:type="spellStart"/>
      <w:r w:rsidR="006036F4">
        <w:t>plusargs</w:t>
      </w:r>
      <w:proofErr w:type="spellEnd"/>
      <w:r w:rsidR="006036F4">
        <w:t xml:space="preserve"> – it is not necessary to know in advance exactly which </w:t>
      </w:r>
      <w:proofErr w:type="spellStart"/>
      <w:r w:rsidR="006036F4">
        <w:t>plusarg</w:t>
      </w:r>
      <w:proofErr w:type="spellEnd"/>
      <w:r w:rsidR="006036F4">
        <w:t xml:space="preserve"> names will be used.</w:t>
      </w:r>
    </w:p>
    <w:p w14:paraId="368337AD" w14:textId="77777777" w:rsidR="00812268" w:rsidRDefault="006036F4">
      <w:pPr>
        <w:pStyle w:val="Textbody"/>
      </w:pPr>
      <w:r>
        <w:t xml:space="preserve">Simulation tool suites from various vendors differ in exactly how they pass user-defined arguments through from compilation to runtime. This is especially important when using single-step compile/elaborate/run flows such as </w:t>
      </w:r>
      <w:proofErr w:type="spellStart"/>
      <w:proofErr w:type="gramStart"/>
      <w:r>
        <w:rPr>
          <w:rStyle w:val="codesnippetintext"/>
        </w:rPr>
        <w:t>vcs</w:t>
      </w:r>
      <w:proofErr w:type="spellEnd"/>
      <w:proofErr w:type="gramEnd"/>
      <w:r>
        <w:t xml:space="preserve">, </w:t>
      </w:r>
      <w:proofErr w:type="spellStart"/>
      <w:r>
        <w:rPr>
          <w:rStyle w:val="codesnippetintext"/>
        </w:rPr>
        <w:t>irun</w:t>
      </w:r>
      <w:proofErr w:type="spellEnd"/>
      <w:r>
        <w:t xml:space="preserve"> or </w:t>
      </w:r>
      <w:proofErr w:type="spellStart"/>
      <w:r>
        <w:rPr>
          <w:rStyle w:val="codesnippetintext"/>
        </w:rPr>
        <w:t>qverilog</w:t>
      </w:r>
      <w:proofErr w:type="spellEnd"/>
      <w:r>
        <w:t xml:space="preserve">. For example, some such flows require you to supply an explicit marker in the argument list, indicating which arguments are to be passed through to the runtime simulator command. Check your tool vendor’s documentation for details, and be prepared to experiment within your own chosen tool flow. Generally, </w:t>
      </w:r>
      <w:r w:rsidR="00B01242">
        <w:rPr>
          <w:rStyle w:val="codesnippetintext"/>
          <w:lang w:val="en-US"/>
        </w:rPr>
        <w:t>Simulator</w:t>
      </w:r>
      <w:proofErr w:type="gramStart"/>
      <w:r w:rsidR="00B01242">
        <w:rPr>
          <w:rStyle w:val="codesnippetintext"/>
          <w:lang w:val="en-US"/>
        </w:rPr>
        <w:t>::</w:t>
      </w:r>
      <w:proofErr w:type="spellStart"/>
      <w:proofErr w:type="gramEnd"/>
      <w:r>
        <w:rPr>
          <w:rStyle w:val="codesnippetintext"/>
        </w:rPr>
        <w:t>getCmdLine</w:t>
      </w:r>
      <w:proofErr w:type="spellEnd"/>
      <w:r>
        <w:rPr>
          <w:rStyle w:val="codesnippetintext"/>
        </w:rPr>
        <w:t>()</w:t>
      </w:r>
      <w:r>
        <w:t xml:space="preserve"> will reliably reflect the arguments and options supplied to a command that actually runs the simulation tool (</w:t>
      </w:r>
      <w:proofErr w:type="spellStart"/>
      <w:r>
        <w:rPr>
          <w:rStyle w:val="codesnippetintext"/>
        </w:rPr>
        <w:t>vsim</w:t>
      </w:r>
      <w:proofErr w:type="spellEnd"/>
      <w:r>
        <w:t xml:space="preserve"> for Mentor Questa, </w:t>
      </w:r>
      <w:proofErr w:type="spellStart"/>
      <w:r>
        <w:rPr>
          <w:rStyle w:val="codesnippetintext"/>
        </w:rPr>
        <w:t>ncsim</w:t>
      </w:r>
      <w:proofErr w:type="spellEnd"/>
      <w:r>
        <w:t xml:space="preserve"> for Cadence Incisive, and the </w:t>
      </w:r>
      <w:proofErr w:type="spellStart"/>
      <w:r>
        <w:rPr>
          <w:rStyle w:val="codesnippetintext"/>
        </w:rPr>
        <w:t>simv</w:t>
      </w:r>
      <w:proofErr w:type="spellEnd"/>
      <w:r>
        <w:t xml:space="preserve"> executable for Synopsys VCS). Command-line arguments and options supplied to other parts of the tool flow may need special handling to ensure that they are saved in the compiled/elaborated image, and subsequently passed to the running simulation.</w:t>
      </w:r>
    </w:p>
    <w:p w14:paraId="62FBB8D8" w14:textId="77777777" w:rsidR="000C168B" w:rsidRPr="000C168B" w:rsidRDefault="00F124E5" w:rsidP="000C168B">
      <w:pPr>
        <w:pStyle w:val="Heading1"/>
      </w:pPr>
      <w:bookmarkStart w:id="51" w:name="_Ref383028049"/>
      <w:bookmarkEnd w:id="49"/>
      <w:r>
        <w:lastRenderedPageBreak/>
        <w:t>Utilities for enumeration types</w:t>
      </w:r>
      <w:bookmarkEnd w:id="51"/>
    </w:p>
    <w:p w14:paraId="6DEF1DDE" w14:textId="77777777" w:rsidR="000C168B" w:rsidRPr="00FB6BFD" w:rsidRDefault="000C168B" w:rsidP="000C168B">
      <w:pPr>
        <w:pStyle w:val="topic-bar"/>
      </w:pPr>
      <w:proofErr w:type="gramStart"/>
      <w:r w:rsidRPr="00FB6BFD">
        <w:t>class</w:t>
      </w:r>
      <w:proofErr w:type="gramEnd"/>
      <w:r w:rsidRPr="00FB6BFD">
        <w:t xml:space="preserve"> </w:t>
      </w:r>
      <w:proofErr w:type="spellStart"/>
      <w:r w:rsidRPr="00FB6BFD">
        <w:t>EnumUtils</w:t>
      </w:r>
      <w:proofErr w:type="spellEnd"/>
      <w:r w:rsidRPr="00FB6BFD">
        <w:t xml:space="preserve"> #(type ENUM = </w:t>
      </w:r>
      <w:proofErr w:type="spellStart"/>
      <w:r w:rsidRPr="00FB6BFD">
        <w:t>int</w:t>
      </w:r>
      <w:proofErr w:type="spellEnd"/>
      <w:r w:rsidRPr="00FB6BFD">
        <w:t>);</w:t>
      </w:r>
    </w:p>
    <w:p w14:paraId="0959C0F7" w14:textId="581B4B4F" w:rsidR="000C168B" w:rsidRPr="00FB6BFD" w:rsidRDefault="000C168B" w:rsidP="000C168B">
      <w:pPr>
        <w:pStyle w:val="topic-bar"/>
      </w:pPr>
      <w:r w:rsidRPr="00FB6BFD">
        <w:t xml:space="preserve">  </w:t>
      </w:r>
      <w:proofErr w:type="gramStart"/>
      <w:r w:rsidRPr="00FB6BFD">
        <w:t>static</w:t>
      </w:r>
      <w:proofErr w:type="gramEnd"/>
      <w:r w:rsidRPr="00FB6BFD">
        <w:t xml:space="preserve"> function ENUM </w:t>
      </w:r>
      <w:proofErr w:type="spellStart"/>
      <w:r w:rsidR="00B01242">
        <w:t>f</w:t>
      </w:r>
      <w:r w:rsidRPr="00FB6BFD">
        <w:t>rom_name</w:t>
      </w:r>
      <w:proofErr w:type="spellEnd"/>
      <w:r w:rsidRPr="00FB6BFD">
        <w:t xml:space="preserve">  (string s);</w:t>
      </w:r>
    </w:p>
    <w:p w14:paraId="534C8C2F" w14:textId="2A250AF7" w:rsidR="000C168B" w:rsidRPr="00FB6BFD" w:rsidRDefault="000C168B" w:rsidP="000C168B">
      <w:pPr>
        <w:pStyle w:val="topic-bar"/>
      </w:pPr>
      <w:r w:rsidRPr="00FB6BFD">
        <w:t xml:space="preserve">  </w:t>
      </w:r>
      <w:proofErr w:type="gramStart"/>
      <w:r w:rsidRPr="00FB6BFD">
        <w:t>static</w:t>
      </w:r>
      <w:proofErr w:type="gramEnd"/>
      <w:r w:rsidRPr="00FB6BFD">
        <w:t xml:space="preserve"> function </w:t>
      </w:r>
      <w:proofErr w:type="spellStart"/>
      <w:r w:rsidRPr="00FB6BFD">
        <w:t>int</w:t>
      </w:r>
      <w:proofErr w:type="spellEnd"/>
      <w:r w:rsidRPr="00FB6BFD">
        <w:t xml:space="preserve">  </w:t>
      </w:r>
      <w:proofErr w:type="spellStart"/>
      <w:r w:rsidRPr="00FB6BFD">
        <w:t>pos</w:t>
      </w:r>
      <w:proofErr w:type="spellEnd"/>
      <w:r w:rsidRPr="00FB6BFD">
        <w:t xml:space="preserve">        (BASE   b);</w:t>
      </w:r>
    </w:p>
    <w:p w14:paraId="3AAAD9B7" w14:textId="6A226378" w:rsidR="000C168B" w:rsidRPr="00FB6BFD" w:rsidRDefault="000C168B" w:rsidP="000C168B">
      <w:pPr>
        <w:pStyle w:val="topic-bar"/>
      </w:pPr>
      <w:r w:rsidRPr="00FB6BFD">
        <w:t xml:space="preserve">  </w:t>
      </w:r>
      <w:proofErr w:type="gramStart"/>
      <w:r w:rsidRPr="00FB6BFD">
        <w:t>static</w:t>
      </w:r>
      <w:proofErr w:type="gramEnd"/>
      <w:r w:rsidRPr="00FB6BFD">
        <w:t xml:space="preserve"> function bit  </w:t>
      </w:r>
      <w:proofErr w:type="spellStart"/>
      <w:r w:rsidRPr="00FB6BFD">
        <w:t>has_name</w:t>
      </w:r>
      <w:proofErr w:type="spellEnd"/>
      <w:r w:rsidRPr="00FB6BFD">
        <w:t xml:space="preserve">   (string s);</w:t>
      </w:r>
    </w:p>
    <w:p w14:paraId="476F17DF" w14:textId="444EE635" w:rsidR="000C168B" w:rsidRPr="00FB6BFD" w:rsidRDefault="000C168B" w:rsidP="000C168B">
      <w:pPr>
        <w:pStyle w:val="topic-bar"/>
      </w:pPr>
      <w:r w:rsidRPr="00FB6BFD">
        <w:t xml:space="preserve">  </w:t>
      </w:r>
      <w:proofErr w:type="gramStart"/>
      <w:r w:rsidRPr="00FB6BFD">
        <w:t>static</w:t>
      </w:r>
      <w:proofErr w:type="gramEnd"/>
      <w:r w:rsidRPr="00FB6BFD">
        <w:t xml:space="preserve"> function bit  </w:t>
      </w:r>
      <w:proofErr w:type="spellStart"/>
      <w:r w:rsidRPr="00FB6BFD">
        <w:t>has_value</w:t>
      </w:r>
      <w:proofErr w:type="spellEnd"/>
      <w:r w:rsidRPr="00FB6BFD">
        <w:t xml:space="preserve">  (BASE   b);</w:t>
      </w:r>
    </w:p>
    <w:p w14:paraId="0BF3B06A" w14:textId="21E26383" w:rsidR="000C168B" w:rsidRPr="00FB6BFD" w:rsidRDefault="000C168B" w:rsidP="000C168B">
      <w:pPr>
        <w:pStyle w:val="topic-bar"/>
      </w:pPr>
      <w:r w:rsidRPr="00FB6BFD">
        <w:t xml:space="preserve">  </w:t>
      </w:r>
      <w:proofErr w:type="gramStart"/>
      <w:r w:rsidRPr="00FB6BFD">
        <w:t>static</w:t>
      </w:r>
      <w:proofErr w:type="gramEnd"/>
      <w:r w:rsidRPr="00FB6BFD">
        <w:t xml:space="preserve"> function </w:t>
      </w:r>
      <w:proofErr w:type="spellStart"/>
      <w:r w:rsidRPr="00FB6BFD">
        <w:t>qe</w:t>
      </w:r>
      <w:proofErr w:type="spellEnd"/>
      <w:r w:rsidRPr="00FB6BFD">
        <w:t xml:space="preserve">   </w:t>
      </w:r>
      <w:proofErr w:type="spellStart"/>
      <w:r w:rsidRPr="00FB6BFD">
        <w:t>all_values</w:t>
      </w:r>
      <w:proofErr w:type="spellEnd"/>
      <w:r w:rsidRPr="00FB6BFD">
        <w:t xml:space="preserve"> ();</w:t>
      </w:r>
    </w:p>
    <w:p w14:paraId="1EC3834A" w14:textId="5D76B785" w:rsidR="000C168B" w:rsidRPr="00FB6BFD" w:rsidRDefault="000C168B" w:rsidP="000C168B">
      <w:pPr>
        <w:pStyle w:val="topic-bar"/>
      </w:pPr>
      <w:r w:rsidRPr="00FB6BFD">
        <w:t xml:space="preserve">  </w:t>
      </w:r>
      <w:proofErr w:type="gramStart"/>
      <w:r w:rsidRPr="00FB6BFD">
        <w:t>static</w:t>
      </w:r>
      <w:proofErr w:type="gramEnd"/>
      <w:r w:rsidRPr="00FB6BFD">
        <w:t xml:space="preserve"> function ENUM match</w:t>
      </w:r>
      <w:r w:rsidR="00B01242">
        <w:t xml:space="preserve">      </w:t>
      </w:r>
      <w:r w:rsidRPr="00FB6BFD">
        <w:t xml:space="preserve">(BASE b, bit </w:t>
      </w:r>
      <w:proofErr w:type="spellStart"/>
      <w:r w:rsidRPr="00FB6BFD">
        <w:t>requireUnique</w:t>
      </w:r>
      <w:proofErr w:type="spellEnd"/>
      <w:r w:rsidRPr="00FB6BFD">
        <w:t xml:space="preserve"> = 0);</w:t>
      </w:r>
    </w:p>
    <w:p w14:paraId="4D906AE0" w14:textId="2E6B4541" w:rsidR="00923C0B" w:rsidRPr="00FB6BFD" w:rsidRDefault="00923C0B" w:rsidP="000C168B">
      <w:pPr>
        <w:pStyle w:val="topic-bar"/>
      </w:pPr>
      <w:r w:rsidRPr="00FB6BFD">
        <w:t xml:space="preserve">  </w:t>
      </w:r>
      <w:proofErr w:type="gramStart"/>
      <w:r w:rsidRPr="00FB6BFD">
        <w:t>static</w:t>
      </w:r>
      <w:proofErr w:type="gramEnd"/>
      <w:r w:rsidRPr="00FB6BFD">
        <w:t xml:space="preserve"> function </w:t>
      </w:r>
      <w:proofErr w:type="spellStart"/>
      <w:r w:rsidRPr="00FB6BFD">
        <w:t>int</w:t>
      </w:r>
      <w:proofErr w:type="spellEnd"/>
      <w:r w:rsidRPr="00FB6BFD">
        <w:t xml:space="preserve">  </w:t>
      </w:r>
      <w:proofErr w:type="spellStart"/>
      <w:r w:rsidRPr="00FB6BFD">
        <w:t>maxNameLength</w:t>
      </w:r>
      <w:proofErr w:type="spellEnd"/>
      <w:r w:rsidRPr="00FB6BFD">
        <w:t>();</w:t>
      </w:r>
    </w:p>
    <w:p w14:paraId="3860E7AC" w14:textId="77777777" w:rsidR="000C168B" w:rsidRPr="00FB6BFD" w:rsidRDefault="000C168B" w:rsidP="000C168B">
      <w:pPr>
        <w:pStyle w:val="topic-bar"/>
      </w:pPr>
      <w:proofErr w:type="spellStart"/>
      <w:proofErr w:type="gramStart"/>
      <w:r w:rsidRPr="00FB6BFD">
        <w:t>endclass</w:t>
      </w:r>
      <w:proofErr w:type="spellEnd"/>
      <w:proofErr w:type="gramEnd"/>
    </w:p>
    <w:p w14:paraId="78A47238" w14:textId="77777777" w:rsidR="000C168B" w:rsidRDefault="00923C0B" w:rsidP="000C168B">
      <w:pPr>
        <w:pStyle w:val="Textbody"/>
      </w:pPr>
      <w:r>
        <w:t xml:space="preserve">The </w:t>
      </w:r>
      <w:proofErr w:type="spellStart"/>
      <w:r>
        <w:rPr>
          <w:rStyle w:val="codesnippetintext"/>
        </w:rPr>
        <w:t>EnumUtils</w:t>
      </w:r>
      <w:proofErr w:type="spellEnd"/>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proofErr w:type="spellStart"/>
      <w:r>
        <w:rPr>
          <w:rStyle w:val="codesnippetintext"/>
        </w:rPr>
        <w:t>int</w:t>
      </w:r>
      <w:proofErr w:type="spellEnd"/>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14:paraId="57BECC26" w14:textId="77777777" w:rsidR="00923C0B" w:rsidRDefault="00923C0B" w:rsidP="000C168B">
      <w:pPr>
        <w:pStyle w:val="Textbody"/>
      </w:pPr>
      <w:r>
        <w:t xml:space="preserve">In practice it is usually easiest to create a </w:t>
      </w:r>
      <w:proofErr w:type="spellStart"/>
      <w:r>
        <w:rPr>
          <w:rStyle w:val="codesnippetintext"/>
        </w:rPr>
        <w:t>typedef</w:t>
      </w:r>
      <w:proofErr w:type="spellEnd"/>
      <w:r>
        <w:t xml:space="preserve"> to give a simple short name for a type-overridden specialization of </w:t>
      </w:r>
      <w:proofErr w:type="spellStart"/>
      <w:r>
        <w:rPr>
          <w:rStyle w:val="codesnippetintext"/>
        </w:rPr>
        <w:t>EnumUtils</w:t>
      </w:r>
      <w:proofErr w:type="spellEnd"/>
      <w:r>
        <w:t>, as in the following example:</w:t>
      </w:r>
    </w:p>
    <w:p w14:paraId="4DAAA6BE" w14:textId="77777777" w:rsidR="00923C0B" w:rsidRDefault="00923C0B" w:rsidP="00923C0B">
      <w:pPr>
        <w:pStyle w:val="PreformattedText"/>
      </w:pPr>
      <w:r>
        <w:t>// User's enumeration type</w:t>
      </w:r>
    </w:p>
    <w:p w14:paraId="26CBB82B" w14:textId="77777777" w:rsidR="00923C0B" w:rsidRDefault="00923C0B" w:rsidP="00923C0B">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BC451A">
        <w:t>logic</w:t>
      </w:r>
      <w:r>
        <w:t xml:space="preserve"> [3:0] {</w:t>
      </w:r>
    </w:p>
    <w:p w14:paraId="706507BC" w14:textId="77777777" w:rsidR="00923C0B" w:rsidRDefault="00923C0B" w:rsidP="00923C0B">
      <w:pPr>
        <w:pStyle w:val="PreformattedText"/>
      </w:pPr>
      <w:r>
        <w:t xml:space="preserve">  RED = 4'b1010, GREEN = 4'b0101, ANY = 4'bxxxx</w:t>
      </w:r>
    </w:p>
    <w:p w14:paraId="6EE6A763" w14:textId="77777777" w:rsidR="00923C0B" w:rsidRDefault="00923C0B" w:rsidP="00923C0B">
      <w:pPr>
        <w:pStyle w:val="PreformattedText"/>
      </w:pPr>
      <w:r>
        <w:t xml:space="preserve">} </w:t>
      </w:r>
      <w:proofErr w:type="spellStart"/>
      <w:r>
        <w:t>shade_enum</w:t>
      </w:r>
      <w:proofErr w:type="spellEnd"/>
      <w:r>
        <w:t>;</w:t>
      </w:r>
    </w:p>
    <w:p w14:paraId="21B076FB" w14:textId="77777777" w:rsidR="00923C0B" w:rsidRDefault="00923C0B" w:rsidP="00923C0B">
      <w:pPr>
        <w:pStyle w:val="PreformattedText"/>
      </w:pPr>
      <w:r>
        <w:t xml:space="preserve">// </w:t>
      </w:r>
      <w:proofErr w:type="spellStart"/>
      <w:r>
        <w:t>Typedef</w:t>
      </w:r>
      <w:proofErr w:type="spellEnd"/>
      <w:r>
        <w:t xml:space="preserve"> for specialization of </w:t>
      </w:r>
      <w:proofErr w:type="spellStart"/>
      <w:r>
        <w:t>EnumUtils</w:t>
      </w:r>
      <w:proofErr w:type="spellEnd"/>
    </w:p>
    <w:p w14:paraId="09D131F6" w14:textId="77777777" w:rsidR="00923C0B" w:rsidRDefault="00923C0B" w:rsidP="00923C0B">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14:paraId="39765560" w14:textId="77777777" w:rsidR="00BC451A" w:rsidRDefault="00BC451A" w:rsidP="00BC451A">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14:paraId="0BB627C2" w14:textId="77777777" w:rsidR="00F42FE5" w:rsidRDefault="00F42FE5" w:rsidP="00F42FE5">
      <w:pPr>
        <w:pStyle w:val="Heading2"/>
      </w:pPr>
      <w:r>
        <w:t xml:space="preserve">All methods of </w:t>
      </w:r>
      <w:proofErr w:type="spellStart"/>
      <w:r>
        <w:t>EnumUtils</w:t>
      </w:r>
      <w:proofErr w:type="spellEnd"/>
      <w:r>
        <w:t xml:space="preserve"> are static</w:t>
      </w:r>
    </w:p>
    <w:p w14:paraId="661FF5D2" w14:textId="77777777" w:rsidR="00F42FE5" w:rsidRDefault="00F42FE5" w:rsidP="00F42FE5">
      <w:pPr>
        <w:pStyle w:val="Textbody"/>
      </w:pPr>
      <w:r>
        <w:rPr>
          <w:lang w:eastAsia="en-GB"/>
        </w:rPr>
        <w:t xml:space="preserve">Because the </w:t>
      </w:r>
      <w:proofErr w:type="spellStart"/>
      <w:r>
        <w:rPr>
          <w:rStyle w:val="codesnippetintext"/>
        </w:rPr>
        <w:t>EnumUtils</w:t>
      </w:r>
      <w:proofErr w:type="spellEnd"/>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14:paraId="732669E7" w14:textId="77777777" w:rsidR="00F42FE5" w:rsidRDefault="00F42FE5" w:rsidP="00F42FE5">
      <w:pPr>
        <w:pStyle w:val="Textbody"/>
      </w:pPr>
      <w:r>
        <w:t xml:space="preserve">Because of the </w:t>
      </w:r>
      <w:r w:rsidR="003D333F">
        <w:t xml:space="preserve">need </w:t>
      </w:r>
      <w:r>
        <w:t xml:space="preserve">to use the class's name as a scope prefix, it is usually easiest to create a </w:t>
      </w:r>
      <w:proofErr w:type="spellStart"/>
      <w:r>
        <w:rPr>
          <w:rStyle w:val="codesnippetintext"/>
        </w:rPr>
        <w:t>typedef</w:t>
      </w:r>
      <w:proofErr w:type="spellEnd"/>
      <w:r>
        <w:t xml:space="preserve"> to give a simple short name for each type-overridden specialization of </w:t>
      </w:r>
      <w:proofErr w:type="spellStart"/>
      <w:r>
        <w:rPr>
          <w:rStyle w:val="codesnippetintext"/>
        </w:rPr>
        <w:t>EnumUtils</w:t>
      </w:r>
      <w:proofErr w:type="spellEnd"/>
      <w:r>
        <w:t>, as in the following example:</w:t>
      </w:r>
    </w:p>
    <w:p w14:paraId="23B9C359" w14:textId="77777777" w:rsidR="00F42FE5" w:rsidRDefault="00F42FE5" w:rsidP="00F42FE5">
      <w:pPr>
        <w:pStyle w:val="PreformattedText"/>
      </w:pPr>
      <w:r>
        <w:t>// User's enumeration type</w:t>
      </w:r>
    </w:p>
    <w:p w14:paraId="2887EDB2" w14:textId="77777777" w:rsidR="00F42FE5" w:rsidRDefault="00F42FE5" w:rsidP="00F42FE5">
      <w:pPr>
        <w:pStyle w:val="PreformattedText"/>
      </w:pPr>
      <w:proofErr w:type="spellStart"/>
      <w:proofErr w:type="gramStart"/>
      <w:r>
        <w:t>typedef</w:t>
      </w:r>
      <w:proofErr w:type="spellEnd"/>
      <w:proofErr w:type="gramEnd"/>
      <w:r>
        <w:t xml:space="preserve"> </w:t>
      </w:r>
      <w:proofErr w:type="spellStart"/>
      <w:r>
        <w:t>enum</w:t>
      </w:r>
      <w:proofErr w:type="spellEnd"/>
      <w:r>
        <w:t xml:space="preserve"> logic [3:0] {</w:t>
      </w:r>
    </w:p>
    <w:p w14:paraId="01B6A0A2" w14:textId="77777777" w:rsidR="00F42FE5" w:rsidRDefault="00F42FE5" w:rsidP="00F42FE5">
      <w:pPr>
        <w:pStyle w:val="PreformattedText"/>
      </w:pPr>
      <w:r>
        <w:t xml:space="preserve">  RED = 4'b1010, GREEN = 4'b0101, </w:t>
      </w:r>
      <w:r w:rsidR="00254106">
        <w:t>DF</w:t>
      </w:r>
      <w:r>
        <w:t xml:space="preserve"> = 4'b</w:t>
      </w:r>
      <w:r w:rsidR="00254106">
        <w:t>11x1</w:t>
      </w:r>
    </w:p>
    <w:p w14:paraId="563D0798" w14:textId="77777777" w:rsidR="00F42FE5" w:rsidRDefault="00F42FE5" w:rsidP="00F42FE5">
      <w:pPr>
        <w:pStyle w:val="PreformattedText"/>
      </w:pPr>
      <w:r>
        <w:t xml:space="preserve">} </w:t>
      </w:r>
      <w:proofErr w:type="spellStart"/>
      <w:r>
        <w:t>shade_enum</w:t>
      </w:r>
      <w:proofErr w:type="spellEnd"/>
      <w:r>
        <w:t>;</w:t>
      </w:r>
    </w:p>
    <w:p w14:paraId="7E593A85" w14:textId="77777777" w:rsidR="00F42FE5" w:rsidRDefault="00F42FE5" w:rsidP="00F42FE5">
      <w:pPr>
        <w:pStyle w:val="PreformattedText"/>
      </w:pPr>
      <w:r>
        <w:t xml:space="preserve">// </w:t>
      </w:r>
      <w:proofErr w:type="spellStart"/>
      <w:r>
        <w:t>Typedef</w:t>
      </w:r>
      <w:proofErr w:type="spellEnd"/>
      <w:r>
        <w:t xml:space="preserve"> for specialization of </w:t>
      </w:r>
      <w:proofErr w:type="spellStart"/>
      <w:r>
        <w:t>EnumUtils</w:t>
      </w:r>
      <w:proofErr w:type="spellEnd"/>
    </w:p>
    <w:p w14:paraId="4026EB2A" w14:textId="77777777" w:rsidR="00F42FE5" w:rsidRDefault="00F42FE5" w:rsidP="00F42FE5">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14:paraId="301884FF" w14:textId="77777777" w:rsidR="00F42FE5" w:rsidRDefault="00F42FE5" w:rsidP="00F42FE5">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14:paraId="37B30334" w14:textId="77777777" w:rsidR="000C168B" w:rsidRDefault="00F42FE5" w:rsidP="00F42FE5">
      <w:pPr>
        <w:pStyle w:val="Heading2"/>
      </w:pPr>
      <w:r>
        <w:lastRenderedPageBreak/>
        <w:t>Detailed descriptions of the methods</w:t>
      </w:r>
    </w:p>
    <w:p w14:paraId="698EB030" w14:textId="77777777" w:rsidR="00EC6E8A" w:rsidRDefault="00EC6E8A" w:rsidP="00EC6E8A">
      <w:pPr>
        <w:pStyle w:val="Heading3"/>
      </w:pPr>
      <w:r>
        <w:t>Lookup based on string name</w:t>
      </w:r>
    </w:p>
    <w:p w14:paraId="220A1A86" w14:textId="77777777" w:rsidR="00EC6E8A" w:rsidRDefault="00EC6E8A" w:rsidP="00EC6E8A">
      <w:pPr>
        <w:pStyle w:val="Textbody"/>
      </w:pPr>
      <w:r>
        <w:rPr>
          <w:lang w:eastAsia="en-GB"/>
        </w:rPr>
        <w:t xml:space="preserve">Although SystemVerilog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proofErr w:type="gramStart"/>
      <w:r w:rsidR="00D217AE">
        <w:rPr>
          <w:rStyle w:val="codesnippetintext"/>
        </w:rPr>
        <w:t>svlib</w:t>
      </w:r>
      <w:proofErr w:type="gramEnd"/>
      <w:r w:rsidR="00D217AE">
        <w:t xml:space="preserve"> provides support for this requirement.</w:t>
      </w:r>
    </w:p>
    <w:p w14:paraId="78A84E88" w14:textId="77777777" w:rsidR="00D217AE" w:rsidRDefault="00D217AE" w:rsidP="00EC6E8A">
      <w:pPr>
        <w:pStyle w:val="Textbody"/>
      </w:pPr>
      <w:proofErr w:type="spellStart"/>
      <w:proofErr w:type="gramStart"/>
      <w:r>
        <w:rPr>
          <w:rStyle w:val="codesnippetintext"/>
        </w:rPr>
        <w:t>hasName</w:t>
      </w:r>
      <w:proofErr w:type="spellEnd"/>
      <w:proofErr w:type="gramEnd"/>
      <w:r>
        <w:t xml:space="preserve"> allows you to determine whether a given string name is one of the set of available enumeration labels of a given type. For example, given the type declaration </w:t>
      </w:r>
      <w:proofErr w:type="spellStart"/>
      <w:r>
        <w:rPr>
          <w:rStyle w:val="codesnippetintext"/>
        </w:rPr>
        <w:t>shade_enum</w:t>
      </w:r>
      <w:proofErr w:type="spellEnd"/>
      <w:r>
        <w:t xml:space="preserve"> in section </w:t>
      </w:r>
      <w:r w:rsidR="005F3D5E">
        <w:fldChar w:fldCharType="begin"/>
      </w:r>
      <w:r>
        <w:instrText xml:space="preserve"> REF _Ref381415453 \w \h </w:instrText>
      </w:r>
      <w:r w:rsidR="005F3D5E">
        <w:fldChar w:fldCharType="separate"/>
      </w:r>
      <w:r w:rsidR="00CE1BC4">
        <w:t>12</w:t>
      </w:r>
      <w:r w:rsidR="005F3D5E">
        <w:fldChar w:fldCharType="end"/>
      </w:r>
      <w:r>
        <w:t xml:space="preserve"> above:</w:t>
      </w:r>
    </w:p>
    <w:p w14:paraId="6BD9BF06" w14:textId="77777777"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r w:rsidR="00205B91">
        <w:rPr>
          <w:rStyle w:val="codesnippetintext"/>
        </w:rPr>
        <w:t>"</w:t>
      </w:r>
      <w:r>
        <w:rPr>
          <w:rStyle w:val="codesnippetintext"/>
        </w:rPr>
        <w:t>rubbish</w:t>
      </w:r>
      <w:r w:rsidR="00205B91">
        <w:rPr>
          <w:rStyle w:val="codesnippetintext"/>
        </w:rPr>
        <w:t>"</w:t>
      </w:r>
      <w:r>
        <w:rPr>
          <w:rStyle w:val="codesnippetintext"/>
        </w:rPr>
        <w:t>)</w:t>
      </w:r>
      <w:r>
        <w:t xml:space="preserve"> returns zero, because the label is not one of the names of type </w:t>
      </w:r>
      <w:proofErr w:type="spellStart"/>
      <w:r>
        <w:rPr>
          <w:rStyle w:val="codesnippetintext"/>
        </w:rPr>
        <w:t>shade_enum</w:t>
      </w:r>
      <w:proofErr w:type="spellEnd"/>
    </w:p>
    <w:p w14:paraId="1B8240B1" w14:textId="77777777"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r w:rsidR="00205B91">
        <w:rPr>
          <w:rStyle w:val="codesnippetintext"/>
        </w:rPr>
        <w:t>"</w:t>
      </w:r>
      <w:r>
        <w:rPr>
          <w:rStyle w:val="codesnippetintext"/>
        </w:rPr>
        <w:t>RED</w:t>
      </w:r>
      <w:r w:rsidR="00205B91">
        <w:rPr>
          <w:rStyle w:val="codesnippetintext"/>
        </w:rPr>
        <w:t>"</w:t>
      </w:r>
      <w:r>
        <w:rPr>
          <w:rStyle w:val="codesnippetintext"/>
        </w:rPr>
        <w:t>)</w:t>
      </w:r>
      <w:r>
        <w:t xml:space="preserve"> returns 1, because the name RED exists in the type </w:t>
      </w:r>
      <w:proofErr w:type="spellStart"/>
      <w:r>
        <w:rPr>
          <w:rStyle w:val="codesnippetintext"/>
        </w:rPr>
        <w:t>shade_enum</w:t>
      </w:r>
      <w:proofErr w:type="spellEnd"/>
    </w:p>
    <w:p w14:paraId="6EF89559" w14:textId="77777777"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fromName</w:t>
      </w:r>
      <w:proofErr w:type="spellEnd"/>
      <w:r>
        <w:rPr>
          <w:rStyle w:val="codesnippetintext"/>
        </w:rPr>
        <w:t>(</w:t>
      </w:r>
      <w:r w:rsidR="00205B91">
        <w:rPr>
          <w:rStyle w:val="codesnippetintext"/>
        </w:rPr>
        <w:t>"</w:t>
      </w:r>
      <w:r>
        <w:rPr>
          <w:rStyle w:val="codesnippetintext"/>
        </w:rPr>
        <w:t>RED</w:t>
      </w:r>
      <w:r w:rsidR="00205B91">
        <w:rPr>
          <w:rStyle w:val="codesnippetintext"/>
        </w:rPr>
        <w:t>"</w:t>
      </w:r>
      <w:r>
        <w:rPr>
          <w:rStyle w:val="codesnippetintext"/>
        </w:rPr>
        <w:t>)</w:t>
      </w:r>
      <w:r>
        <w:t xml:space="preserve"> returns the value RED (4'b1010)</w:t>
      </w:r>
    </w:p>
    <w:p w14:paraId="5186695F" w14:textId="77777777" w:rsidR="00D217AE" w:rsidRDefault="00D217AE" w:rsidP="00D217AE">
      <w:pPr>
        <w:pStyle w:val="Textbody"/>
        <w:numPr>
          <w:ilvl w:val="0"/>
          <w:numId w:val="23"/>
        </w:numPr>
        <w:rPr>
          <w:lang w:eastAsia="en-GB"/>
        </w:rPr>
      </w:pPr>
      <w:proofErr w:type="spellStart"/>
      <w:proofErr w:type="gramStart"/>
      <w:r>
        <w:rPr>
          <w:rStyle w:val="codesnippetintext"/>
        </w:rPr>
        <w:t>shadeUtils</w:t>
      </w:r>
      <w:proofErr w:type="spellEnd"/>
      <w:proofErr w:type="gramEnd"/>
      <w:r>
        <w:rPr>
          <w:rStyle w:val="codesnippetintext"/>
        </w:rPr>
        <w:t>::</w:t>
      </w:r>
      <w:proofErr w:type="spellStart"/>
      <w:r>
        <w:rPr>
          <w:rStyle w:val="codesnippetintext"/>
        </w:rPr>
        <w:t>fromName</w:t>
      </w:r>
      <w:proofErr w:type="spellEnd"/>
      <w:r>
        <w:rPr>
          <w:rStyle w:val="codesnippetintext"/>
        </w:rPr>
        <w:t>(</w:t>
      </w:r>
      <w:r w:rsidR="00205B91">
        <w:rPr>
          <w:rStyle w:val="codesnippetintext"/>
        </w:rPr>
        <w:t>"</w:t>
      </w:r>
      <w:r>
        <w:rPr>
          <w:rStyle w:val="codesnippetintext"/>
        </w:rPr>
        <w:t>rubbish</w:t>
      </w:r>
      <w:r w:rsidR="00205B91">
        <w:rPr>
          <w:rStyle w:val="codesnippetintext"/>
        </w:rPr>
        <w:t>"</w:t>
      </w:r>
      <w:r>
        <w:rPr>
          <w:rStyle w:val="codesnippetintext"/>
        </w:rPr>
        <w:t>)</w:t>
      </w:r>
      <w:r>
        <w:t xml:space="preserve"> returns the value 4'bxxxx, the default (initialization) value of a member of the </w:t>
      </w:r>
      <w:proofErr w:type="spellStart"/>
      <w:r>
        <w:t>enum</w:t>
      </w:r>
      <w:proofErr w:type="spellEnd"/>
      <w:r>
        <w:t xml:space="preserve">. Any attempt such as this to find the value from a </w:t>
      </w:r>
      <w:r w:rsidR="003D333F">
        <w:t xml:space="preserve">non-existent </w:t>
      </w:r>
      <w:r>
        <w:t xml:space="preserve">name will yield the </w:t>
      </w:r>
      <w:proofErr w:type="spellStart"/>
      <w:r>
        <w:t>enum's</w:t>
      </w:r>
      <w:proofErr w:type="spellEnd"/>
      <w:r>
        <w:t xml:space="preserve"> default value. This may or may not be a legal value of the </w:t>
      </w:r>
      <w:proofErr w:type="spellStart"/>
      <w:r>
        <w:t>enum</w:t>
      </w:r>
      <w:proofErr w:type="spellEnd"/>
      <w:r>
        <w:t xml:space="preserve">. It will be </w:t>
      </w:r>
      <w:r>
        <w:rPr>
          <w:rStyle w:val="codesnippetintext"/>
        </w:rPr>
        <w:t>'x</w:t>
      </w:r>
      <w:r>
        <w:t xml:space="preserve"> if the </w:t>
      </w:r>
      <w:proofErr w:type="spellStart"/>
      <w:r>
        <w:t>enum</w:t>
      </w:r>
      <w:proofErr w:type="spellEnd"/>
      <w:r>
        <w:t xml:space="preserve"> is 4-state and </w:t>
      </w:r>
      <w:r>
        <w:rPr>
          <w:rStyle w:val="codesnippetintext"/>
        </w:rPr>
        <w:t>'0</w:t>
      </w:r>
      <w:r>
        <w:t xml:space="preserve"> if the </w:t>
      </w:r>
      <w:proofErr w:type="spellStart"/>
      <w:r>
        <w:t>enum</w:t>
      </w:r>
      <w:proofErr w:type="spellEnd"/>
      <w:r>
        <w:t xml:space="preserve"> is 2-state.</w:t>
      </w:r>
    </w:p>
    <w:p w14:paraId="2C854D09" w14:textId="77777777" w:rsidR="00D217AE" w:rsidRDefault="00D217AE" w:rsidP="00D217AE">
      <w:pPr>
        <w:pStyle w:val="Heading3"/>
      </w:pPr>
      <w:r>
        <w:t>Lookup based on underlying value</w:t>
      </w:r>
    </w:p>
    <w:p w14:paraId="10E91ED9" w14:textId="77777777" w:rsidR="00D217AE" w:rsidRDefault="00D217AE" w:rsidP="00D217AE">
      <w:pPr>
        <w:pStyle w:val="Textbody"/>
      </w:pPr>
      <w:r>
        <w:rPr>
          <w:lang w:eastAsia="en-GB"/>
        </w:rPr>
        <w:t xml:space="preserve">Although it is always possible in SystemVerilog to cast an integral value </w:t>
      </w:r>
      <w:r w:rsidR="00DD5778">
        <w:rPr>
          <w:lang w:eastAsia="en-GB"/>
        </w:rPr>
        <w:t xml:space="preserve">to an enumeration, such casting can sometimes yield a </w:t>
      </w:r>
      <w:r w:rsidR="003D333F">
        <w:rPr>
          <w:lang w:eastAsia="en-GB"/>
        </w:rPr>
        <w:t xml:space="preserve">non-existent </w:t>
      </w:r>
      <w:r w:rsidR="00DD5778">
        <w:rPr>
          <w:lang w:eastAsia="en-GB"/>
        </w:rPr>
        <w:t xml:space="preserve">enumeration value. Function </w:t>
      </w:r>
      <w:proofErr w:type="spellStart"/>
      <w:r w:rsidR="00DD5778">
        <w:rPr>
          <w:rStyle w:val="codesnippetintext"/>
        </w:rPr>
        <w:t>hasValue</w:t>
      </w:r>
      <w:proofErr w:type="spellEnd"/>
      <w:r w:rsidR="00DD5778">
        <w:t xml:space="preserve"> easily allows you to check whether a given integral value is a member of the value-set of an enumeration type, yielding 1 if the specified value exists in the enumeration, and zero if it does not exist.</w:t>
      </w:r>
    </w:p>
    <w:p w14:paraId="5A5136BC" w14:textId="77777777"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proofErr w:type="spellStart"/>
      <w:r>
        <w:rPr>
          <w:rStyle w:val="codesnippetintext"/>
        </w:rPr>
        <w:t>shade_enum</w:t>
      </w:r>
      <w:proofErr w:type="spellEnd"/>
      <w:r>
        <w:t xml:space="preserve">, value </w:t>
      </w:r>
      <w:r>
        <w:rPr>
          <w:rStyle w:val="codesnippetintext"/>
        </w:rPr>
        <w:t>GREEN</w:t>
      </w:r>
      <w:r>
        <w:t xml:space="preserve"> (4'b0101) is the second value in the list, and therefore has rank 1. Consequently:</w:t>
      </w:r>
    </w:p>
    <w:p w14:paraId="78ADA435" w14:textId="77777777"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w:t>
      </w:r>
      <w:proofErr w:type="spellStart"/>
      <w:r>
        <w:rPr>
          <w:rStyle w:val="codesnippetintext"/>
        </w:rPr>
        <w:t>pos</w:t>
      </w:r>
      <w:proofErr w:type="spellEnd"/>
      <w:r>
        <w:rPr>
          <w:rStyle w:val="codesnippetintext"/>
        </w:rPr>
        <w:t>(GREEN)</w:t>
      </w:r>
      <w:r>
        <w:t xml:space="preserve"> returns 1</w:t>
      </w:r>
    </w:p>
    <w:p w14:paraId="38818442" w14:textId="77777777"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w:t>
      </w:r>
      <w:proofErr w:type="spellStart"/>
      <w:r>
        <w:rPr>
          <w:rStyle w:val="codesnippetintext"/>
        </w:rPr>
        <w:t>pos</w:t>
      </w:r>
      <w:proofErr w:type="spellEnd"/>
      <w:r>
        <w:rPr>
          <w:rStyle w:val="codesnippetintext"/>
        </w:rPr>
        <w:t>(4'b0101)</w:t>
      </w:r>
      <w:r>
        <w:t xml:space="preserve"> returns 1</w:t>
      </w:r>
    </w:p>
    <w:p w14:paraId="5BBBAD52" w14:textId="77777777" w:rsidR="00DD5778" w:rsidRDefault="00DD5778" w:rsidP="00DD5778">
      <w:pPr>
        <w:pStyle w:val="Textbody"/>
        <w:numPr>
          <w:ilvl w:val="0"/>
          <w:numId w:val="24"/>
        </w:numPr>
        <w:rPr>
          <w:lang w:eastAsia="en-GB"/>
        </w:rPr>
      </w:pPr>
      <w:proofErr w:type="spellStart"/>
      <w:proofErr w:type="gramStart"/>
      <w:r>
        <w:rPr>
          <w:rStyle w:val="codesnippetintext"/>
        </w:rPr>
        <w:t>shadeUtils</w:t>
      </w:r>
      <w:proofErr w:type="spellEnd"/>
      <w:proofErr w:type="gramEnd"/>
      <w:r>
        <w:rPr>
          <w:rStyle w:val="codesnippetintext"/>
        </w:rPr>
        <w:t>::</w:t>
      </w:r>
      <w:proofErr w:type="spellStart"/>
      <w:r>
        <w:rPr>
          <w:rStyle w:val="codesnippetintext"/>
        </w:rPr>
        <w:t>pos</w:t>
      </w:r>
      <w:proofErr w:type="spellEnd"/>
      <w:r>
        <w:rPr>
          <w:rStyle w:val="codesnippetintext"/>
        </w:rPr>
        <w:t>(4'b0011)</w:t>
      </w:r>
      <w:r>
        <w:t xml:space="preserve"> returns </w:t>
      </w:r>
      <w:r>
        <w:noBreakHyphen/>
        <w:t>1, because the value 4'b0011 does not appear in our enumerated type.</w:t>
      </w:r>
    </w:p>
    <w:p w14:paraId="49F4F85B" w14:textId="77777777"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14:paraId="55E8A588" w14:textId="77777777" w:rsidR="00DD5778" w:rsidRDefault="00DD5778" w:rsidP="00DD5778">
      <w:pPr>
        <w:pStyle w:val="Heading3"/>
      </w:pPr>
      <w:r>
        <w:t>Getting a list of all values in the enumerated type</w:t>
      </w:r>
    </w:p>
    <w:p w14:paraId="59233084" w14:textId="77777777" w:rsidR="004A5515" w:rsidRDefault="00DD5778" w:rsidP="00DD5778">
      <w:pPr>
        <w:pStyle w:val="Textbody"/>
      </w:pPr>
      <w:r>
        <w:rPr>
          <w:lang w:eastAsia="en-GB"/>
        </w:rPr>
        <w:t xml:space="preserve">The </w:t>
      </w:r>
      <w:proofErr w:type="spellStart"/>
      <w:r>
        <w:rPr>
          <w:rStyle w:val="codesnippetintext"/>
        </w:rPr>
        <w:t>allValues</w:t>
      </w:r>
      <w:proofErr w:type="spellEnd"/>
      <w:r>
        <w:t xml:space="preserve"> method returns a queue of values of the enumerated type, containing all the enumerated values in their declaration order.</w:t>
      </w:r>
      <w:r w:rsidR="004A5515">
        <w:t xml:space="preserve"> The placeholder type name </w:t>
      </w:r>
      <w:proofErr w:type="spellStart"/>
      <w:r w:rsidR="004A5515">
        <w:rPr>
          <w:rStyle w:val="codesnippetintext"/>
        </w:rPr>
        <w:t>qe</w:t>
      </w:r>
      <w:proofErr w:type="spellEnd"/>
      <w:r w:rsidR="004A5515">
        <w:t xml:space="preserve"> stands for </w:t>
      </w:r>
      <w:r w:rsidR="00205B91">
        <w:t>"</w:t>
      </w:r>
      <w:r w:rsidR="004A5515">
        <w:t>queue of enumerations</w:t>
      </w:r>
      <w:r w:rsidR="00205B91">
        <w:t>"</w:t>
      </w:r>
      <w:r w:rsidR="004A5515">
        <w:t xml:space="preserve"> so, given the declarations already supplied, the following code fragment would be legal:</w:t>
      </w:r>
    </w:p>
    <w:p w14:paraId="36091730" w14:textId="77777777" w:rsidR="004A5515" w:rsidRDefault="004A5515" w:rsidP="004A5515">
      <w:pPr>
        <w:pStyle w:val="PreformattedText"/>
      </w:pPr>
      <w:proofErr w:type="spellStart"/>
      <w:proofErr w:type="gramStart"/>
      <w:r>
        <w:t>shade</w:t>
      </w:r>
      <w:proofErr w:type="gramEnd"/>
      <w:r>
        <w:t>_enum</w:t>
      </w:r>
      <w:proofErr w:type="spellEnd"/>
      <w:r>
        <w:t xml:space="preserve"> se[$];</w:t>
      </w:r>
    </w:p>
    <w:p w14:paraId="15CB611C" w14:textId="77777777" w:rsidR="004A5515" w:rsidRDefault="004A5515" w:rsidP="004A5515">
      <w:pPr>
        <w:pStyle w:val="PreformattedText"/>
      </w:pPr>
      <w:proofErr w:type="gramStart"/>
      <w:r>
        <w:t>se</w:t>
      </w:r>
      <w:proofErr w:type="gramEnd"/>
      <w:r>
        <w:t xml:space="preserve"> = </w:t>
      </w:r>
      <w:proofErr w:type="spellStart"/>
      <w:r>
        <w:t>shadeUtils</w:t>
      </w:r>
      <w:proofErr w:type="spellEnd"/>
      <w:r>
        <w:t>::</w:t>
      </w:r>
      <w:proofErr w:type="spellStart"/>
      <w:r>
        <w:t>allValues</w:t>
      </w:r>
      <w:proofErr w:type="spellEnd"/>
      <w:r>
        <w:t>();</w:t>
      </w:r>
    </w:p>
    <w:p w14:paraId="36592C64" w14:textId="77777777" w:rsidR="004A5515" w:rsidRDefault="004A5515" w:rsidP="004A5515">
      <w:pPr>
        <w:pStyle w:val="PreformattedText"/>
      </w:pPr>
      <w:proofErr w:type="spellStart"/>
      <w:proofErr w:type="gramStart"/>
      <w:r>
        <w:t>foreach</w:t>
      </w:r>
      <w:proofErr w:type="spellEnd"/>
      <w:proofErr w:type="gramEnd"/>
      <w:r>
        <w:t xml:space="preserve"> (se[</w:t>
      </w:r>
      <w:proofErr w:type="spellStart"/>
      <w:r>
        <w:t>i</w:t>
      </w:r>
      <w:proofErr w:type="spellEnd"/>
      <w:r>
        <w:t>]) $display(</w:t>
      </w:r>
      <w:r w:rsidR="00205B91">
        <w:t>"</w:t>
      </w:r>
      <w:r>
        <w:t>se[%0d] = %s</w:t>
      </w:r>
      <w:r w:rsidR="00205B91">
        <w:t>"</w:t>
      </w:r>
      <w:r>
        <w:t xml:space="preserve">, </w:t>
      </w:r>
      <w:proofErr w:type="spellStart"/>
      <w:r>
        <w:t>i</w:t>
      </w:r>
      <w:proofErr w:type="spellEnd"/>
      <w:r>
        <w:t>, se[</w:t>
      </w:r>
      <w:proofErr w:type="spellStart"/>
      <w:r>
        <w:t>i</w:t>
      </w:r>
      <w:proofErr w:type="spellEnd"/>
      <w:r>
        <w:t>].name);</w:t>
      </w:r>
    </w:p>
    <w:p w14:paraId="1608BB2B" w14:textId="77777777" w:rsidR="004A5515" w:rsidRDefault="004A5515" w:rsidP="004A5515">
      <w:pPr>
        <w:pStyle w:val="Textbody"/>
      </w:pPr>
      <w:r>
        <w:t>The results would be</w:t>
      </w:r>
    </w:p>
    <w:p w14:paraId="680114FE" w14:textId="77777777" w:rsidR="004A5515" w:rsidRDefault="004A5515" w:rsidP="004A5515">
      <w:pPr>
        <w:pStyle w:val="PreformattedText"/>
      </w:pPr>
      <w:proofErr w:type="gramStart"/>
      <w:r>
        <w:t>se</w:t>
      </w:r>
      <w:proofErr w:type="gramEnd"/>
      <w:r>
        <w:t>[0] = RED</w:t>
      </w:r>
    </w:p>
    <w:p w14:paraId="0C8F5335" w14:textId="77777777" w:rsidR="004A5515" w:rsidRDefault="004A5515" w:rsidP="004A5515">
      <w:pPr>
        <w:pStyle w:val="PreformattedText"/>
      </w:pPr>
      <w:proofErr w:type="gramStart"/>
      <w:r>
        <w:t>se</w:t>
      </w:r>
      <w:proofErr w:type="gramEnd"/>
      <w:r>
        <w:t>[1] = GREEN</w:t>
      </w:r>
    </w:p>
    <w:p w14:paraId="7177C030" w14:textId="77777777" w:rsidR="004A5515" w:rsidRDefault="004A5515" w:rsidP="004A5515">
      <w:pPr>
        <w:pStyle w:val="PreformattedText"/>
      </w:pPr>
      <w:proofErr w:type="gramStart"/>
      <w:r>
        <w:t>se</w:t>
      </w:r>
      <w:proofErr w:type="gramEnd"/>
      <w:r>
        <w:t xml:space="preserve">[2] = </w:t>
      </w:r>
      <w:r w:rsidR="00254106">
        <w:t>DF</w:t>
      </w:r>
    </w:p>
    <w:p w14:paraId="1A14EA86" w14:textId="77777777" w:rsidR="000E78A8" w:rsidRPr="000E78A8" w:rsidRDefault="000E78A8" w:rsidP="000E78A8">
      <w:pPr>
        <w:pStyle w:val="Textbody"/>
      </w:pPr>
      <w:r>
        <w:lastRenderedPageBreak/>
        <w:t xml:space="preserve">Note that the placeholder type </w:t>
      </w:r>
      <w:proofErr w:type="spellStart"/>
      <w:r>
        <w:rPr>
          <w:rStyle w:val="codesnippetintext"/>
        </w:rPr>
        <w:t>qe</w:t>
      </w:r>
      <w:proofErr w:type="spellEnd"/>
      <w:r>
        <w:t xml:space="preserve"> is </w:t>
      </w:r>
      <w:r>
        <w:rPr>
          <w:i/>
        </w:rPr>
        <w:t>not</w:t>
      </w:r>
      <w:r>
        <w:t xml:space="preserve"> visible to user code; you must instead create your own type that is a queue of the required enumeration type.</w:t>
      </w:r>
    </w:p>
    <w:p w14:paraId="2F75DE8A" w14:textId="77777777" w:rsidR="004A5515" w:rsidRDefault="004A5515" w:rsidP="004A5515">
      <w:pPr>
        <w:pStyle w:val="Heading3"/>
      </w:pPr>
      <w:r>
        <w:t>Wildcard matching of a value to an enumeration</w:t>
      </w:r>
    </w:p>
    <w:p w14:paraId="57E70F06" w14:textId="77777777"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w:t>
      </w:r>
      <w:proofErr w:type="spellStart"/>
      <w:r w:rsidR="00254106">
        <w:rPr>
          <w:lang w:eastAsia="en-GB"/>
        </w:rPr>
        <w:t>enums</w:t>
      </w:r>
      <w:proofErr w:type="spellEnd"/>
      <w:r w:rsidR="00254106">
        <w:rPr>
          <w:lang w:eastAsia="en-GB"/>
        </w:rPr>
        <w:t xml:space="preserve">.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proofErr w:type="spellStart"/>
      <w:r w:rsidR="00254106">
        <w:rPr>
          <w:rStyle w:val="codesnippetintext"/>
        </w:rPr>
        <w:t>requireUnique</w:t>
      </w:r>
      <w:proofErr w:type="spellEnd"/>
      <w:r w:rsidR="00254106">
        <w:t xml:space="preserve"> argument to 1.</w:t>
      </w:r>
    </w:p>
    <w:p w14:paraId="5638508A" w14:textId="77777777" w:rsidR="00254106" w:rsidRDefault="00254106" w:rsidP="004A5515">
      <w:pPr>
        <w:pStyle w:val="Textbody"/>
      </w:pPr>
      <w:r>
        <w:t xml:space="preserve">If no match is found, or if </w:t>
      </w:r>
      <w:proofErr w:type="spellStart"/>
      <w:r>
        <w:rPr>
          <w:rStyle w:val="codesnippetintext"/>
        </w:rPr>
        <w:t>requireUnique</w:t>
      </w:r>
      <w:proofErr w:type="spellEnd"/>
      <w:r>
        <w:t xml:space="preserve"> has been specified and there is more than one match:</w:t>
      </w:r>
    </w:p>
    <w:p w14:paraId="4976A589" w14:textId="77777777"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xml:space="preserve">, cast to the </w:t>
      </w:r>
      <w:proofErr w:type="spellStart"/>
      <w:r>
        <w:t>enum</w:t>
      </w:r>
      <w:proofErr w:type="spellEnd"/>
      <w:r>
        <w:t xml:space="preserve"> type</w:t>
      </w:r>
    </w:p>
    <w:p w14:paraId="67B945B8" w14:textId="77777777" w:rsidR="00254106" w:rsidRDefault="00254106" w:rsidP="00254106">
      <w:pPr>
        <w:pStyle w:val="Textbody"/>
        <w:numPr>
          <w:ilvl w:val="0"/>
          <w:numId w:val="25"/>
        </w:numPr>
        <w:rPr>
          <w:lang w:eastAsia="en-GB"/>
        </w:rPr>
      </w:pPr>
      <w:proofErr w:type="gramStart"/>
      <w:r>
        <w:rPr>
          <w:lang w:eastAsia="en-GB"/>
        </w:rPr>
        <w:t>the</w:t>
      </w:r>
      <w:proofErr w:type="gramEnd"/>
      <w:r>
        <w:rPr>
          <w:lang w:eastAsia="en-GB"/>
        </w:rPr>
        <w:t xml:space="preserve"> function throws an error, which (as usual) can be handled by the user if per-process user error handling has been specified as described in section </w:t>
      </w:r>
      <w:r w:rsidR="005F3D5E">
        <w:rPr>
          <w:lang w:eastAsia="en-GB"/>
        </w:rPr>
        <w:fldChar w:fldCharType="begin"/>
      </w:r>
      <w:r>
        <w:rPr>
          <w:lang w:eastAsia="en-GB"/>
        </w:rPr>
        <w:instrText xml:space="preserve"> REF _Ref381313729 \w \h </w:instrText>
      </w:r>
      <w:r w:rsidR="005F3D5E">
        <w:rPr>
          <w:lang w:eastAsia="en-GB"/>
        </w:rPr>
      </w:r>
      <w:r w:rsidR="005F3D5E">
        <w:rPr>
          <w:lang w:eastAsia="en-GB"/>
        </w:rPr>
        <w:fldChar w:fldCharType="separate"/>
      </w:r>
      <w:r w:rsidR="00CE1BC4">
        <w:rPr>
          <w:lang w:eastAsia="en-GB"/>
        </w:rPr>
        <w:t>10</w:t>
      </w:r>
      <w:r w:rsidR="005F3D5E">
        <w:rPr>
          <w:lang w:eastAsia="en-GB"/>
        </w:rPr>
        <w:fldChar w:fldCharType="end"/>
      </w:r>
      <w:r>
        <w:rPr>
          <w:lang w:eastAsia="en-GB"/>
        </w:rPr>
        <w:t>.</w:t>
      </w:r>
    </w:p>
    <w:p w14:paraId="49B49296" w14:textId="77777777" w:rsidR="000E78A8" w:rsidRDefault="000E78A8" w:rsidP="000E78A8">
      <w:pPr>
        <w:pStyle w:val="Textbody"/>
      </w:pPr>
      <w:r>
        <w:t xml:space="preserve">For example, suppose we have </w:t>
      </w:r>
      <w:proofErr w:type="spellStart"/>
      <w:r>
        <w:t>opcodes</w:t>
      </w:r>
      <w:proofErr w:type="spellEnd"/>
      <w:r>
        <w:t xml:space="preserve"> for a simple microprocessor, defined by this </w:t>
      </w:r>
      <w:proofErr w:type="spellStart"/>
      <w:r>
        <w:t>enum</w:t>
      </w:r>
      <w:proofErr w:type="spellEnd"/>
      <w:r>
        <w:t>:</w:t>
      </w:r>
    </w:p>
    <w:p w14:paraId="2F68702A" w14:textId="77777777" w:rsidR="000E78A8" w:rsidRDefault="000E78A8" w:rsidP="000E78A8">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993FB7">
        <w:t xml:space="preserve">logic </w:t>
      </w:r>
      <w:r>
        <w:t>[7:0] {</w:t>
      </w:r>
    </w:p>
    <w:p w14:paraId="54A3D5C5" w14:textId="77777777" w:rsidR="000E78A8" w:rsidRDefault="000E78A8" w:rsidP="000E78A8">
      <w:pPr>
        <w:pStyle w:val="PreformattedText"/>
      </w:pPr>
      <w:r>
        <w:t xml:space="preserve">  ADD = 8'b00_xxx_xxx, // 2-bit </w:t>
      </w:r>
      <w:proofErr w:type="spellStart"/>
      <w:r>
        <w:t>opcode</w:t>
      </w:r>
      <w:proofErr w:type="spellEnd"/>
      <w:r>
        <w:t>, two 3-bit register addresses</w:t>
      </w:r>
    </w:p>
    <w:p w14:paraId="2C4CD097" w14:textId="77777777" w:rsidR="000E78A8" w:rsidRDefault="000E78A8" w:rsidP="000E78A8">
      <w:pPr>
        <w:pStyle w:val="PreformattedText"/>
      </w:pPr>
      <w:r>
        <w:t xml:space="preserve">  SUB = 8'b01_xxx_xxx, // similar</w:t>
      </w:r>
    </w:p>
    <w:p w14:paraId="19EB0B85" w14:textId="77777777" w:rsidR="000E78A8" w:rsidRDefault="000E78A8" w:rsidP="000E78A8">
      <w:pPr>
        <w:pStyle w:val="PreformattedText"/>
      </w:pPr>
      <w:r>
        <w:t xml:space="preserve">  ...</w:t>
      </w:r>
    </w:p>
    <w:p w14:paraId="6925BEE9" w14:textId="77777777" w:rsidR="000E78A8" w:rsidRDefault="000E78A8" w:rsidP="000E78A8">
      <w:pPr>
        <w:pStyle w:val="PreformattedText"/>
      </w:pPr>
      <w:r>
        <w:t xml:space="preserve">  SHIFT = 8'b11_xxx_00x, // 3-bit </w:t>
      </w:r>
      <w:proofErr w:type="spellStart"/>
      <w:r>
        <w:t>reg</w:t>
      </w:r>
      <w:proofErr w:type="spellEnd"/>
      <w:r>
        <w:t xml:space="preserve"> </w:t>
      </w:r>
      <w:proofErr w:type="spellStart"/>
      <w:r>
        <w:t>adrs</w:t>
      </w:r>
      <w:proofErr w:type="spellEnd"/>
      <w:r>
        <w:t>, 1-bit shift direction</w:t>
      </w:r>
    </w:p>
    <w:p w14:paraId="6819E96D" w14:textId="77777777" w:rsidR="000E78A8" w:rsidRDefault="000E78A8" w:rsidP="000E78A8">
      <w:pPr>
        <w:pStyle w:val="PreformattedText"/>
      </w:pPr>
      <w:r>
        <w:t xml:space="preserve">  ...</w:t>
      </w:r>
    </w:p>
    <w:p w14:paraId="451CF34F" w14:textId="77777777" w:rsidR="000E78A8" w:rsidRDefault="000E78A8" w:rsidP="000E78A8">
      <w:pPr>
        <w:pStyle w:val="PreformattedText"/>
      </w:pPr>
      <w:r>
        <w:t xml:space="preserve">} </w:t>
      </w:r>
      <w:proofErr w:type="spellStart"/>
      <w:r>
        <w:t>opcode_enum</w:t>
      </w:r>
      <w:proofErr w:type="spellEnd"/>
      <w:r>
        <w:t>;</w:t>
      </w:r>
    </w:p>
    <w:p w14:paraId="02AEE915" w14:textId="77777777" w:rsidR="000E78A8" w:rsidRDefault="000E78A8" w:rsidP="000E78A8">
      <w:pPr>
        <w:pStyle w:val="Textbody"/>
      </w:pPr>
      <w:r>
        <w:t xml:space="preserve">Now we observe the processor's instruction register, and we wish to decide which </w:t>
      </w:r>
      <w:proofErr w:type="spellStart"/>
      <w:r>
        <w:t>opcode</w:t>
      </w:r>
      <w:proofErr w:type="spellEnd"/>
      <w:r>
        <w:t xml:space="preserve"> is present. A simple match operation won't work, because of the varying bit positions of the wildcard Xs. However, the </w:t>
      </w:r>
      <w:commentRangeStart w:id="52"/>
      <w:r>
        <w:rPr>
          <w:rStyle w:val="codesnippetintext"/>
        </w:rPr>
        <w:t>match</w:t>
      </w:r>
      <w:r>
        <w:t xml:space="preserve"> </w:t>
      </w:r>
      <w:commentRangeEnd w:id="52"/>
      <w:r w:rsidR="003D333F">
        <w:rPr>
          <w:rStyle w:val="CommentReference"/>
          <w:rFonts w:ascii="Times New Roman" w:hAnsi="Times New Roman"/>
          <w:lang w:eastAsia="en-GB"/>
        </w:rPr>
        <w:commentReference w:id="52"/>
      </w:r>
      <w:r>
        <w:t xml:space="preserve">method of </w:t>
      </w:r>
      <w:proofErr w:type="spellStart"/>
      <w:r>
        <w:rPr>
          <w:rStyle w:val="codesnippetintext"/>
        </w:rPr>
        <w:t>EnumUtils</w:t>
      </w:r>
      <w:proofErr w:type="spellEnd"/>
      <w:r>
        <w:t xml:space="preserve"> will do the job, effectively scanning through all possible </w:t>
      </w:r>
      <w:proofErr w:type="spellStart"/>
      <w:r>
        <w:t>enum</w:t>
      </w:r>
      <w:proofErr w:type="spellEnd"/>
      <w:r>
        <w:t xml:space="preserve"> values and comparing them with the instruction value using </w:t>
      </w:r>
      <w:r>
        <w:rPr>
          <w:rStyle w:val="codesnippetintext"/>
        </w:rPr>
        <w:t>==?</w:t>
      </w:r>
      <w:r>
        <w:t xml:space="preserve"> </w:t>
      </w:r>
      <w:proofErr w:type="gramStart"/>
      <w:r>
        <w:t>comparison</w:t>
      </w:r>
      <w:proofErr w:type="gramEnd"/>
      <w:r>
        <w:t>:</w:t>
      </w:r>
    </w:p>
    <w:p w14:paraId="0B3073C5" w14:textId="77777777" w:rsidR="000E78A8" w:rsidRDefault="000E78A8" w:rsidP="000E78A8">
      <w:pPr>
        <w:pStyle w:val="PreformattedText"/>
      </w:pPr>
      <w:proofErr w:type="gramStart"/>
      <w:r>
        <w:t>bit</w:t>
      </w:r>
      <w:proofErr w:type="gramEnd"/>
      <w:r>
        <w:t xml:space="preserve"> [7:0] instruction;</w:t>
      </w:r>
    </w:p>
    <w:p w14:paraId="5CD5F554" w14:textId="77777777" w:rsidR="000E78A8" w:rsidRDefault="000E78A8" w:rsidP="000E78A8">
      <w:pPr>
        <w:pStyle w:val="PreformattedText"/>
      </w:pPr>
      <w:proofErr w:type="spellStart"/>
      <w:proofErr w:type="gramStart"/>
      <w:r>
        <w:t>opcode</w:t>
      </w:r>
      <w:proofErr w:type="gramEnd"/>
      <w:r>
        <w:t>_enum</w:t>
      </w:r>
      <w:proofErr w:type="spellEnd"/>
      <w:r>
        <w:t xml:space="preserve"> </w:t>
      </w:r>
      <w:proofErr w:type="spellStart"/>
      <w:r>
        <w:t>opcode</w:t>
      </w:r>
      <w:proofErr w:type="spellEnd"/>
      <w:r>
        <w:t>;</w:t>
      </w:r>
    </w:p>
    <w:p w14:paraId="17318128" w14:textId="77777777" w:rsidR="000E78A8" w:rsidRDefault="000E78A8" w:rsidP="000E78A8">
      <w:pPr>
        <w:pStyle w:val="PreformattedText"/>
      </w:pPr>
      <w:r>
        <w:t>// pick value out of the instruction register somehow</w:t>
      </w:r>
    </w:p>
    <w:p w14:paraId="6134AA6E" w14:textId="77777777" w:rsidR="000E78A8" w:rsidRDefault="000E78A8" w:rsidP="000E78A8">
      <w:pPr>
        <w:pStyle w:val="PreformattedText"/>
      </w:pPr>
      <w:proofErr w:type="gramStart"/>
      <w:r>
        <w:t>instruction</w:t>
      </w:r>
      <w:proofErr w:type="gramEnd"/>
      <w:r>
        <w:t xml:space="preserve"> = ...;</w:t>
      </w:r>
    </w:p>
    <w:p w14:paraId="3C7B2211" w14:textId="77777777" w:rsidR="000E78A8" w:rsidRDefault="000E78A8" w:rsidP="000E78A8">
      <w:pPr>
        <w:pStyle w:val="PreformattedText"/>
      </w:pPr>
      <w:r>
        <w:t xml:space="preserve">// find which </w:t>
      </w:r>
      <w:proofErr w:type="spellStart"/>
      <w:r>
        <w:t>opcode</w:t>
      </w:r>
      <w:proofErr w:type="spellEnd"/>
      <w:r>
        <w:t xml:space="preserve"> it represents</w:t>
      </w:r>
    </w:p>
    <w:p w14:paraId="5AD6B36D" w14:textId="77777777" w:rsidR="000E78A8" w:rsidRDefault="000E78A8" w:rsidP="000E78A8">
      <w:pPr>
        <w:pStyle w:val="PreformattedText"/>
      </w:pPr>
      <w:proofErr w:type="spellStart"/>
      <w:proofErr w:type="gramStart"/>
      <w:r>
        <w:t>opcode</w:t>
      </w:r>
      <w:proofErr w:type="spellEnd"/>
      <w:proofErr w:type="gramEnd"/>
      <w:r>
        <w:t xml:space="preserve"> = </w:t>
      </w:r>
      <w:proofErr w:type="spellStart"/>
      <w:r>
        <w:t>EnumUtils</w:t>
      </w:r>
      <w:proofErr w:type="spellEnd"/>
      <w:r>
        <w:t>#(</w:t>
      </w:r>
      <w:proofErr w:type="spellStart"/>
      <w:r>
        <w:t>opcode_enum</w:t>
      </w:r>
      <w:proofErr w:type="spellEnd"/>
      <w:r>
        <w:t>)::match(instruction);</w:t>
      </w:r>
    </w:p>
    <w:p w14:paraId="79AE40D9" w14:textId="77777777" w:rsidR="000E78A8" w:rsidRDefault="000E78A8" w:rsidP="000E78A8">
      <w:pPr>
        <w:pStyle w:val="Textbody"/>
      </w:pPr>
      <w:r>
        <w:t xml:space="preserve">Note that in this example we have directly used the appropriate specialization of </w:t>
      </w:r>
      <w:proofErr w:type="spellStart"/>
      <w:r>
        <w:rPr>
          <w:rStyle w:val="codesnippetintext"/>
        </w:rPr>
        <w:t>EnumUtils</w:t>
      </w:r>
      <w:proofErr w:type="spellEnd"/>
      <w:r>
        <w:t xml:space="preserve">, without creating any named </w:t>
      </w:r>
      <w:proofErr w:type="spellStart"/>
      <w:r>
        <w:t>typedef</w:t>
      </w:r>
      <w:proofErr w:type="spellEnd"/>
      <w:r>
        <w:t xml:space="preserve">. Either method is appropriate; you are free to choose whichever is clearer or more convenient in your code. </w:t>
      </w:r>
    </w:p>
    <w:p w14:paraId="2CFAC662" w14:textId="77777777" w:rsidR="00572130" w:rsidRDefault="00572130" w:rsidP="00572130">
      <w:pPr>
        <w:pStyle w:val="Heading1"/>
      </w:pPr>
      <w:bookmarkStart w:id="53" w:name="_Ref383028098"/>
      <w:r>
        <w:lastRenderedPageBreak/>
        <w:t>Utility macros</w:t>
      </w:r>
      <w:bookmarkEnd w:id="53"/>
    </w:p>
    <w:p w14:paraId="2B9979B1" w14:textId="77777777" w:rsidR="00572130" w:rsidRDefault="00572130" w:rsidP="00572130">
      <w:pPr>
        <w:pStyle w:val="Textbody"/>
        <w:rPr>
          <w:lang w:eastAsia="en-GB"/>
        </w:rPr>
      </w:pPr>
      <w:r>
        <w:rPr>
          <w:lang w:eastAsia="en-GB"/>
        </w:rPr>
        <w:t>The library provides a small number of utility macros.</w:t>
      </w:r>
    </w:p>
    <w:p w14:paraId="39DE37D8" w14:textId="77777777" w:rsidR="00572130" w:rsidRDefault="00572130" w:rsidP="00572130">
      <w:pPr>
        <w:pStyle w:val="Heading2"/>
      </w:pPr>
      <w:proofErr w:type="spellStart"/>
      <w:r>
        <w:t>foreach_enum</w:t>
      </w:r>
      <w:proofErr w:type="spellEnd"/>
    </w:p>
    <w:p w14:paraId="1D112A52" w14:textId="77777777" w:rsidR="00572130" w:rsidRDefault="00572130" w:rsidP="00572130">
      <w:pPr>
        <w:pStyle w:val="Textbody"/>
      </w:pPr>
      <w:r>
        <w:rPr>
          <w:lang w:eastAsia="en-GB"/>
        </w:rPr>
        <w:t xml:space="preserve">It is sometimes useful to iterate over the set of values in an enumerated type. Although this is not difficult to do in SystemVerilog, the required code pattern is somewhat clumsy and obscures the intent of the code. To ease this problem, </w:t>
      </w:r>
      <w:r>
        <w:rPr>
          <w:rStyle w:val="codesnippetintext"/>
        </w:rPr>
        <w:t>svlib</w:t>
      </w:r>
      <w:r w:rsidR="00A77C7B">
        <w:t xml:space="preserve"> offers a macro that provides iteration over an enumeration in a similar style to a </w:t>
      </w:r>
      <w:proofErr w:type="spellStart"/>
      <w:r w:rsidR="00A77C7B">
        <w:t>foreach</w:t>
      </w:r>
      <w:proofErr w:type="spellEnd"/>
      <w:r w:rsidR="00A77C7B">
        <w:t>-loop.</w:t>
      </w:r>
    </w:p>
    <w:p w14:paraId="36913EE4" w14:textId="77777777" w:rsidR="00A77C7B" w:rsidRDefault="000023C0" w:rsidP="00A77C7B">
      <w:pPr>
        <w:pStyle w:val="PreformattedText"/>
      </w:pPr>
      <w:proofErr w:type="spellStart"/>
      <w:proofErr w:type="gramStart"/>
      <w:r>
        <w:t>typedef</w:t>
      </w:r>
      <w:proofErr w:type="spellEnd"/>
      <w:proofErr w:type="gramEnd"/>
      <w:r>
        <w:t xml:space="preserve"> </w:t>
      </w:r>
      <w:proofErr w:type="spellStart"/>
      <w:r>
        <w:t>enum</w:t>
      </w:r>
      <w:proofErr w:type="spellEnd"/>
      <w:r>
        <w:t xml:space="preserve"> {FIRST = 1, SECOND = 5, THIRD = 3} </w:t>
      </w:r>
      <w:proofErr w:type="spellStart"/>
      <w:r>
        <w:t>ordinal_enum</w:t>
      </w:r>
      <w:proofErr w:type="spellEnd"/>
      <w:r>
        <w:t>;</w:t>
      </w:r>
    </w:p>
    <w:p w14:paraId="7D268605" w14:textId="77777777" w:rsidR="000023C0" w:rsidRDefault="000023C0" w:rsidP="00A77C7B">
      <w:pPr>
        <w:pStyle w:val="PreformattedText"/>
      </w:pPr>
      <w:r>
        <w:t>...</w:t>
      </w:r>
    </w:p>
    <w:p w14:paraId="49F05BD0" w14:textId="77777777" w:rsidR="000023C0" w:rsidRDefault="000023C0" w:rsidP="00A77C7B">
      <w:pPr>
        <w:pStyle w:val="PreformattedText"/>
      </w:pPr>
      <w:r>
        <w:t>`</w:t>
      </w:r>
      <w:proofErr w:type="spellStart"/>
      <w:proofErr w:type="gramStart"/>
      <w:r>
        <w:t>foreach</w:t>
      </w:r>
      <w:proofErr w:type="gramEnd"/>
      <w:r>
        <w:t>_enum</w:t>
      </w:r>
      <w:proofErr w:type="spellEnd"/>
      <w:r>
        <w:t>(</w:t>
      </w:r>
      <w:proofErr w:type="spellStart"/>
      <w:r>
        <w:t>ordinal_enum</w:t>
      </w:r>
      <w:proofErr w:type="spellEnd"/>
      <w:r>
        <w:t>, value)</w:t>
      </w:r>
    </w:p>
    <w:p w14:paraId="24FF06EB" w14:textId="77777777" w:rsidR="000023C0" w:rsidRDefault="000023C0" w:rsidP="00A77C7B">
      <w:pPr>
        <w:pStyle w:val="PreformattedText"/>
      </w:pPr>
      <w:r>
        <w:t xml:space="preserve">  $</w:t>
      </w:r>
      <w:proofErr w:type="gramStart"/>
      <w:r>
        <w:t>display</w:t>
      </w:r>
      <w:proofErr w:type="gramEnd"/>
      <w:r>
        <w:t>(</w:t>
      </w:r>
      <w:r w:rsidR="00205B91">
        <w:t>"</w:t>
      </w:r>
      <w:r>
        <w:t>%s has integral value %0d</w:t>
      </w:r>
      <w:r w:rsidR="00205B91">
        <w:t>"</w:t>
      </w:r>
      <w:r>
        <w:t>, value.name, value);</w:t>
      </w:r>
    </w:p>
    <w:p w14:paraId="66B91C5E" w14:textId="77777777" w:rsidR="000023C0" w:rsidRDefault="000023C0" w:rsidP="000023C0">
      <w:pPr>
        <w:pStyle w:val="Textbody"/>
      </w:pPr>
      <w:r>
        <w:t>The variable (</w:t>
      </w:r>
      <w:r>
        <w:rPr>
          <w:rStyle w:val="codesnippetintext"/>
        </w:rPr>
        <w:t>value</w:t>
      </w:r>
      <w:r>
        <w:t xml:space="preserve"> in this example) is declared, locally, as a variable of the </w:t>
      </w:r>
      <w:proofErr w:type="spellStart"/>
      <w:r>
        <w:t>enum</w:t>
      </w:r>
      <w:proofErr w:type="spellEnd"/>
      <w:r>
        <w:t xml:space="preserve"> type, just as the iteration variable in a </w:t>
      </w:r>
      <w:proofErr w:type="spellStart"/>
      <w:r>
        <w:t>foreach</w:t>
      </w:r>
      <w:proofErr w:type="spellEnd"/>
      <w:r>
        <w:t>-loop is declared locally. You can choose any name you wish for this variable, so long as it is a legal SystemVerilog identifier. The output from this example will be:</w:t>
      </w:r>
    </w:p>
    <w:p w14:paraId="6682286C" w14:textId="77777777" w:rsidR="000023C0" w:rsidRDefault="000023C0" w:rsidP="000023C0">
      <w:pPr>
        <w:pStyle w:val="PreformattedText"/>
      </w:pPr>
      <w:r>
        <w:tab/>
        <w:t>FIRST has integral value 1</w:t>
      </w:r>
    </w:p>
    <w:p w14:paraId="2A55B51E" w14:textId="77777777" w:rsidR="000023C0" w:rsidRDefault="000023C0" w:rsidP="000023C0">
      <w:pPr>
        <w:pStyle w:val="PreformattedText"/>
      </w:pPr>
      <w:r>
        <w:tab/>
        <w:t>SECOND has integral value 5</w:t>
      </w:r>
    </w:p>
    <w:p w14:paraId="3511F95F" w14:textId="77777777" w:rsidR="000023C0" w:rsidRDefault="000023C0" w:rsidP="000023C0">
      <w:pPr>
        <w:pStyle w:val="PreformattedText"/>
      </w:pPr>
      <w:r>
        <w:tab/>
        <w:t>THIRD has integral value 3</w:t>
      </w:r>
    </w:p>
    <w:p w14:paraId="0D987134" w14:textId="77777777" w:rsidR="000023C0" w:rsidRDefault="000023C0" w:rsidP="000023C0">
      <w:pPr>
        <w:pStyle w:val="Textbody"/>
      </w:pPr>
      <w:r>
        <w:t xml:space="preserve">Like any other loop construct, </w:t>
      </w:r>
      <w:proofErr w:type="spellStart"/>
      <w:r>
        <w:rPr>
          <w:rStyle w:val="codesnippetintext"/>
        </w:rPr>
        <w:t>foreach_enum</w:t>
      </w:r>
      <w:proofErr w:type="spellEnd"/>
      <w:r>
        <w:t xml:space="preserve"> can be used with begin</w:t>
      </w:r>
      <w:proofErr w:type="gramStart"/>
      <w:r>
        <w:t>..end</w:t>
      </w:r>
      <w:proofErr w:type="gramEnd"/>
      <w:r>
        <w:t xml:space="preserve">. Additionally, you can provide a third argument which is a locally declared variable of </w:t>
      </w:r>
      <w:commentRangeStart w:id="54"/>
      <w:proofErr w:type="spellStart"/>
      <w:r>
        <w:rPr>
          <w:rStyle w:val="codesnippetintext"/>
        </w:rPr>
        <w:t>int</w:t>
      </w:r>
      <w:proofErr w:type="spellEnd"/>
      <w:r>
        <w:t xml:space="preserve"> </w:t>
      </w:r>
      <w:commentRangeEnd w:id="54"/>
      <w:r w:rsidR="003D333F">
        <w:rPr>
          <w:rStyle w:val="CommentReference"/>
          <w:rFonts w:ascii="Times New Roman" w:hAnsi="Times New Roman"/>
          <w:lang w:eastAsia="en-GB"/>
        </w:rPr>
        <w:commentReference w:id="54"/>
      </w:r>
      <w:r>
        <w:t xml:space="preserve">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14:paraId="2C3B9A81" w14:textId="77777777" w:rsidR="000023C0" w:rsidRDefault="000023C0" w:rsidP="000023C0">
      <w:pPr>
        <w:pStyle w:val="PreformattedText"/>
      </w:pPr>
      <w:r>
        <w:t>`</w:t>
      </w:r>
      <w:proofErr w:type="spellStart"/>
      <w:proofErr w:type="gramStart"/>
      <w:r>
        <w:t>foreach</w:t>
      </w:r>
      <w:proofErr w:type="gramEnd"/>
      <w:r>
        <w:t>_enum</w:t>
      </w:r>
      <w:proofErr w:type="spellEnd"/>
      <w:r>
        <w:t>(</w:t>
      </w:r>
      <w:proofErr w:type="spellStart"/>
      <w:r>
        <w:t>ordinal_enum</w:t>
      </w:r>
      <w:proofErr w:type="spellEnd"/>
      <w:r>
        <w:t>, value, j) begin</w:t>
      </w:r>
    </w:p>
    <w:p w14:paraId="05A30CB3" w14:textId="77777777" w:rsidR="000023C0" w:rsidRDefault="000023C0" w:rsidP="000023C0">
      <w:pPr>
        <w:pStyle w:val="PreformattedText"/>
      </w:pPr>
      <w:r>
        <w:t xml:space="preserve">  </w:t>
      </w:r>
      <w:proofErr w:type="gramStart"/>
      <w:r>
        <w:t>if</w:t>
      </w:r>
      <w:proofErr w:type="gramEnd"/>
      <w:r>
        <w:t xml:space="preserve"> (j==0)</w:t>
      </w:r>
    </w:p>
    <w:p w14:paraId="5B2AED97" w14:textId="77777777" w:rsidR="000023C0" w:rsidRDefault="000023C0" w:rsidP="000023C0">
      <w:pPr>
        <w:pStyle w:val="PreformattedText"/>
      </w:pPr>
      <w:r>
        <w:t xml:space="preserve">    $</w:t>
      </w:r>
      <w:proofErr w:type="gramStart"/>
      <w:r>
        <w:t>display</w:t>
      </w:r>
      <w:proofErr w:type="gramEnd"/>
      <w:r>
        <w:t>(</w:t>
      </w:r>
      <w:r w:rsidR="00205B91">
        <w:t>"</w:t>
      </w:r>
      <w:r>
        <w:t>Skipping the first value</w:t>
      </w:r>
      <w:r w:rsidR="00205B91">
        <w:t>"</w:t>
      </w:r>
      <w:r>
        <w:t>);</w:t>
      </w:r>
    </w:p>
    <w:p w14:paraId="18E9AD66" w14:textId="77777777" w:rsidR="000023C0" w:rsidRDefault="000023C0" w:rsidP="000023C0">
      <w:pPr>
        <w:pStyle w:val="PreformattedText"/>
      </w:pPr>
      <w:r>
        <w:t xml:space="preserve">  </w:t>
      </w:r>
      <w:proofErr w:type="gramStart"/>
      <w:r>
        <w:t>else</w:t>
      </w:r>
      <w:proofErr w:type="gramEnd"/>
    </w:p>
    <w:p w14:paraId="57ADD8FA" w14:textId="77777777" w:rsidR="000023C0" w:rsidRDefault="000023C0" w:rsidP="000023C0">
      <w:pPr>
        <w:pStyle w:val="PreformattedText"/>
      </w:pPr>
      <w:r>
        <w:t xml:space="preserve">    $</w:t>
      </w:r>
      <w:proofErr w:type="gramStart"/>
      <w:r>
        <w:t>display</w:t>
      </w:r>
      <w:proofErr w:type="gramEnd"/>
      <w:r>
        <w:t>(</w:t>
      </w:r>
      <w:r w:rsidR="00205B91">
        <w:t>"</w:t>
      </w:r>
      <w:r>
        <w:t>Value at position %0d is %s(%0d)</w:t>
      </w:r>
      <w:r w:rsidR="00205B91">
        <w:t>"</w:t>
      </w:r>
      <w:r>
        <w:t>,</w:t>
      </w:r>
    </w:p>
    <w:p w14:paraId="4369CE21" w14:textId="77777777" w:rsidR="000023C0" w:rsidRDefault="000023C0" w:rsidP="000023C0">
      <w:pPr>
        <w:pStyle w:val="PreformattedText"/>
      </w:pPr>
      <w:r>
        <w:t xml:space="preserve">                              </w:t>
      </w:r>
      <w:proofErr w:type="gramStart"/>
      <w:r>
        <w:t>j</w:t>
      </w:r>
      <w:proofErr w:type="gramEnd"/>
      <w:r>
        <w:t>, value.name, value);</w:t>
      </w:r>
    </w:p>
    <w:p w14:paraId="4D15A3A0" w14:textId="77777777" w:rsidR="008135AB" w:rsidRDefault="008135AB" w:rsidP="000023C0">
      <w:pPr>
        <w:pStyle w:val="PreformattedText"/>
      </w:pPr>
      <w:proofErr w:type="gramStart"/>
      <w:r>
        <w:t>end</w:t>
      </w:r>
      <w:proofErr w:type="gramEnd"/>
    </w:p>
    <w:p w14:paraId="52331095" w14:textId="77777777" w:rsidR="000023C0" w:rsidRDefault="008135AB" w:rsidP="000023C0">
      <w:pPr>
        <w:pStyle w:val="Textbody"/>
      </w:pPr>
      <w:r>
        <w:t>The output from that example is:</w:t>
      </w:r>
    </w:p>
    <w:p w14:paraId="0C100DB5" w14:textId="77777777" w:rsidR="008135AB" w:rsidRDefault="008135AB" w:rsidP="008135AB">
      <w:pPr>
        <w:pStyle w:val="PreformattedText"/>
      </w:pPr>
      <w:r>
        <w:tab/>
        <w:t>Skipping the first value</w:t>
      </w:r>
    </w:p>
    <w:p w14:paraId="5EEA899B" w14:textId="77777777" w:rsidR="008135AB" w:rsidRDefault="008135AB" w:rsidP="008135AB">
      <w:pPr>
        <w:pStyle w:val="PreformattedText"/>
      </w:pPr>
      <w:r>
        <w:tab/>
        <w:t xml:space="preserve">Value at position 1 is </w:t>
      </w:r>
      <w:proofErr w:type="gramStart"/>
      <w:r>
        <w:t>SECOND(</w:t>
      </w:r>
      <w:proofErr w:type="gramEnd"/>
      <w:r>
        <w:t>5)</w:t>
      </w:r>
    </w:p>
    <w:p w14:paraId="66ADE9A1" w14:textId="77777777" w:rsidR="008135AB" w:rsidRDefault="008135AB" w:rsidP="008135AB">
      <w:pPr>
        <w:pStyle w:val="PreformattedText"/>
      </w:pPr>
      <w:r>
        <w:tab/>
        <w:t xml:space="preserve">Value at position 2 is </w:t>
      </w:r>
      <w:proofErr w:type="gramStart"/>
      <w:r>
        <w:t>THIRD(</w:t>
      </w:r>
      <w:proofErr w:type="gramEnd"/>
      <w:r>
        <w:t>3)</w:t>
      </w:r>
    </w:p>
    <w:p w14:paraId="38E8BC07" w14:textId="77777777" w:rsidR="008135AB" w:rsidRDefault="008135AB" w:rsidP="008135AB">
      <w:pPr>
        <w:pStyle w:val="Heading2"/>
      </w:pPr>
      <w:proofErr w:type="spellStart"/>
      <w:r>
        <w:t>foreach_line</w:t>
      </w:r>
      <w:proofErr w:type="spellEnd"/>
    </w:p>
    <w:p w14:paraId="538219A8" w14:textId="77777777" w:rsidR="008135AB" w:rsidRDefault="008135AB" w:rsidP="008135AB">
      <w:pPr>
        <w:pStyle w:val="Textbody"/>
      </w:pPr>
      <w:r>
        <w:rPr>
          <w:lang w:eastAsia="en-GB"/>
        </w:rPr>
        <w:t xml:space="preserve">The </w:t>
      </w:r>
      <w:proofErr w:type="spellStart"/>
      <w:r>
        <w:rPr>
          <w:rStyle w:val="codesnippetintext"/>
        </w:rPr>
        <w:t>foreach_line</w:t>
      </w:r>
      <w:proofErr w:type="spellEnd"/>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proofErr w:type="spellStart"/>
      <w:r w:rsidR="00A667DC">
        <w:rPr>
          <w:rStyle w:val="codesnippetintext"/>
        </w:rPr>
        <w:t>foreach</w:t>
      </w:r>
      <w:proofErr w:type="spellEnd"/>
      <w:r w:rsidR="00A667DC">
        <w:t xml:space="preserve"> loop, and locally declares two new variables: one </w:t>
      </w:r>
      <w:commentRangeStart w:id="55"/>
      <w:r w:rsidR="00A667DC" w:rsidRPr="00A667DC">
        <w:rPr>
          <w:rStyle w:val="codesnippetintext"/>
        </w:rPr>
        <w:t>string</w:t>
      </w:r>
      <w:r w:rsidR="00A667DC">
        <w:t xml:space="preserve"> </w:t>
      </w:r>
      <w:commentRangeEnd w:id="55"/>
      <w:r w:rsidR="003D333F">
        <w:rPr>
          <w:rStyle w:val="CommentReference"/>
          <w:rFonts w:ascii="Times New Roman" w:hAnsi="Times New Roman"/>
          <w:lang w:eastAsia="en-GB"/>
        </w:rPr>
        <w:commentReference w:id="55"/>
      </w:r>
      <w:r w:rsidR="00A667DC">
        <w:t xml:space="preserve">to hold each line in turn, and one </w:t>
      </w:r>
      <w:commentRangeStart w:id="56"/>
      <w:proofErr w:type="spellStart"/>
      <w:r w:rsidR="00A667DC" w:rsidRPr="00A667DC">
        <w:rPr>
          <w:rStyle w:val="codesnippetintext"/>
        </w:rPr>
        <w:t>int</w:t>
      </w:r>
      <w:proofErr w:type="spellEnd"/>
      <w:r w:rsidR="00A667DC">
        <w:t xml:space="preserve"> </w:t>
      </w:r>
      <w:commentRangeEnd w:id="56"/>
      <w:r w:rsidR="003D333F">
        <w:rPr>
          <w:rStyle w:val="CommentReference"/>
          <w:rFonts w:ascii="Times New Roman" w:hAnsi="Times New Roman"/>
          <w:lang w:eastAsia="en-GB"/>
        </w:rPr>
        <w:commentReference w:id="56"/>
      </w:r>
      <w:r w:rsidR="00A667DC">
        <w:t xml:space="preserve">to hold the line number within the file. Each line is presented </w:t>
      </w:r>
      <w:r w:rsidR="00A667DC">
        <w:rPr>
          <w:i/>
        </w:rPr>
        <w:t>with</w:t>
      </w:r>
      <w:r w:rsidR="00A667DC">
        <w:t xml:space="preserve"> its trailing end-of-line character, if any (you can easily remove that character with the </w:t>
      </w:r>
      <w:proofErr w:type="spellStart"/>
      <w:r w:rsidR="00A667DC">
        <w:rPr>
          <w:rStyle w:val="codesnippetintext"/>
        </w:rPr>
        <w:t>str_trim</w:t>
      </w:r>
      <w:proofErr w:type="spellEnd"/>
      <w:r w:rsidR="00A667DC">
        <w:t xml:space="preserve"> function).</w:t>
      </w:r>
    </w:p>
    <w:p w14:paraId="411F15F4" w14:textId="77777777" w:rsidR="00A667DC" w:rsidRDefault="00A667DC" w:rsidP="00A667DC">
      <w:pPr>
        <w:pStyle w:val="PreformattedText"/>
      </w:pPr>
      <w:proofErr w:type="spellStart"/>
      <w:proofErr w:type="gramStart"/>
      <w:r>
        <w:t>int</w:t>
      </w:r>
      <w:proofErr w:type="spellEnd"/>
      <w:proofErr w:type="gramEnd"/>
      <w:r>
        <w:t xml:space="preserve"> </w:t>
      </w:r>
      <w:proofErr w:type="spellStart"/>
      <w:r>
        <w:t>fileID</w:t>
      </w:r>
      <w:proofErr w:type="spellEnd"/>
      <w:r>
        <w:t>;</w:t>
      </w:r>
    </w:p>
    <w:p w14:paraId="6099F5E6" w14:textId="77777777" w:rsidR="00A667DC" w:rsidRDefault="00A667DC" w:rsidP="00A667DC">
      <w:pPr>
        <w:pStyle w:val="PreformattedText"/>
      </w:pPr>
      <w:proofErr w:type="spellStart"/>
      <w:proofErr w:type="gramStart"/>
      <w:r>
        <w:t>fileID</w:t>
      </w:r>
      <w:proofErr w:type="spellEnd"/>
      <w:proofErr w:type="gramEnd"/>
      <w:r>
        <w:t xml:space="preserve"> = $</w:t>
      </w:r>
      <w:proofErr w:type="spellStart"/>
      <w:r>
        <w:t>fopen</w:t>
      </w:r>
      <w:proofErr w:type="spellEnd"/>
      <w:r>
        <w:t>(</w:t>
      </w:r>
      <w:r w:rsidR="00205B91">
        <w:t>"</w:t>
      </w:r>
      <w:proofErr w:type="spellStart"/>
      <w:r>
        <w:t>some_text_file</w:t>
      </w:r>
      <w:proofErr w:type="spellEnd"/>
      <w:r w:rsidR="00205B91">
        <w:t>"</w:t>
      </w:r>
      <w:r>
        <w:t xml:space="preserve">, </w:t>
      </w:r>
      <w:r w:rsidR="00205B91">
        <w:t>"</w:t>
      </w:r>
      <w:r>
        <w:t>r</w:t>
      </w:r>
      <w:r w:rsidR="00205B91">
        <w:t>"</w:t>
      </w:r>
      <w:r>
        <w:t>);</w:t>
      </w:r>
    </w:p>
    <w:p w14:paraId="0D7B649B" w14:textId="77777777" w:rsidR="00A667DC" w:rsidRDefault="00A667DC" w:rsidP="00A667DC">
      <w:pPr>
        <w:pStyle w:val="PreformattedText"/>
      </w:pPr>
      <w:proofErr w:type="gramStart"/>
      <w:r>
        <w:t>if</w:t>
      </w:r>
      <w:proofErr w:type="gramEnd"/>
      <w:r>
        <w:t xml:space="preserve"> (</w:t>
      </w:r>
      <w:proofErr w:type="spellStart"/>
      <w:r>
        <w:t>fileID</w:t>
      </w:r>
      <w:proofErr w:type="spellEnd"/>
      <w:r>
        <w:t xml:space="preserve"> == 0) ... // failed to open the file – error</w:t>
      </w:r>
    </w:p>
    <w:p w14:paraId="51CF3EF0" w14:textId="77777777" w:rsidR="00A667DC" w:rsidRDefault="00A667DC" w:rsidP="00A667DC">
      <w:pPr>
        <w:pStyle w:val="PreformattedText"/>
      </w:pPr>
      <w:r>
        <w:t>// Now the file is open, we can scan the lines in it</w:t>
      </w:r>
    </w:p>
    <w:p w14:paraId="16AE529C" w14:textId="77777777" w:rsidR="00A667DC" w:rsidRDefault="00A667DC" w:rsidP="00A667DC">
      <w:pPr>
        <w:pStyle w:val="PreformattedText"/>
      </w:pPr>
      <w:r>
        <w:t>`</w:t>
      </w:r>
      <w:proofErr w:type="spellStart"/>
      <w:proofErr w:type="gramStart"/>
      <w:r>
        <w:t>foreach</w:t>
      </w:r>
      <w:proofErr w:type="gramEnd"/>
      <w:r>
        <w:t>_line</w:t>
      </w:r>
      <w:proofErr w:type="spellEnd"/>
      <w:r>
        <w:t>(</w:t>
      </w:r>
      <w:proofErr w:type="spellStart"/>
      <w:r>
        <w:t>fileID</w:t>
      </w:r>
      <w:proofErr w:type="spellEnd"/>
      <w:r>
        <w:t xml:space="preserve">, line, </w:t>
      </w:r>
      <w:proofErr w:type="spellStart"/>
      <w:r>
        <w:t>lineNum</w:t>
      </w:r>
      <w:proofErr w:type="spellEnd"/>
      <w:r>
        <w:t>) begin</w:t>
      </w:r>
    </w:p>
    <w:p w14:paraId="38A3E0D9" w14:textId="77777777" w:rsidR="00A667DC" w:rsidRDefault="00A667DC" w:rsidP="00A667DC">
      <w:pPr>
        <w:pStyle w:val="PreformattedText"/>
      </w:pPr>
      <w:r>
        <w:tab/>
        <w:t>$</w:t>
      </w:r>
      <w:proofErr w:type="gramStart"/>
      <w:r>
        <w:t>display</w:t>
      </w:r>
      <w:proofErr w:type="gramEnd"/>
      <w:r>
        <w:t>(</w:t>
      </w:r>
      <w:r w:rsidR="00205B91">
        <w:t>"</w:t>
      </w:r>
      <w:r>
        <w:t>Line %2d: \</w:t>
      </w:r>
      <w:r w:rsidR="00205B91">
        <w:t>"</w:t>
      </w:r>
      <w:r>
        <w:t>%s\</w:t>
      </w:r>
      <w:r w:rsidR="00205B91">
        <w:t>""</w:t>
      </w:r>
      <w:r>
        <w:t xml:space="preserve">, </w:t>
      </w:r>
      <w:proofErr w:type="spellStart"/>
      <w:r>
        <w:t>lineNum</w:t>
      </w:r>
      <w:proofErr w:type="spellEnd"/>
      <w:r>
        <w:t>, line);</w:t>
      </w:r>
    </w:p>
    <w:p w14:paraId="01F5A4D3" w14:textId="77777777" w:rsidR="00A667DC" w:rsidRDefault="00A667DC" w:rsidP="00A667DC">
      <w:pPr>
        <w:pStyle w:val="PreformattedText"/>
      </w:pPr>
      <w:proofErr w:type="gramStart"/>
      <w:r>
        <w:t>end</w:t>
      </w:r>
      <w:proofErr w:type="gramEnd"/>
    </w:p>
    <w:p w14:paraId="47C0EAC6" w14:textId="77777777" w:rsidR="00812268" w:rsidRDefault="00CD7D5C">
      <w:pPr>
        <w:pStyle w:val="Heading1"/>
      </w:pPr>
      <w:bookmarkStart w:id="57" w:name="_Ref383028197"/>
      <w:r>
        <w:lastRenderedPageBreak/>
        <w:t>Worked examples</w:t>
      </w:r>
      <w:bookmarkEnd w:id="57"/>
    </w:p>
    <w:p w14:paraId="4EFB89A5" w14:textId="77777777" w:rsidR="007E7915" w:rsidRDefault="0033733D">
      <w:pPr>
        <w:pStyle w:val="Textbody"/>
        <w:rPr>
          <w:i/>
        </w:rPr>
      </w:pPr>
      <w:r>
        <w:rPr>
          <w:i/>
        </w:rPr>
        <w:t>Material to be added</w:t>
      </w:r>
    </w:p>
    <w:sectPr w:rsidR="007E7915" w:rsidSect="00924DC9">
      <w:footerReference w:type="even" r:id="rId12"/>
      <w:footerReference w:type="default" r:id="rId13"/>
      <w:pgSz w:w="11906" w:h="16838"/>
      <w:pgMar w:top="1440" w:right="1797" w:bottom="1440" w:left="1797"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Paul Marriott" w:date="2014-03-02T09:36:00Z" w:initials="PM">
    <w:p w14:paraId="79DC671C" w14:textId="77777777" w:rsidR="006B5BA6" w:rsidRDefault="006B5BA6">
      <w:pPr>
        <w:pStyle w:val="CommentText"/>
      </w:pPr>
      <w:r>
        <w:rPr>
          <w:rStyle w:val="CommentReference"/>
        </w:rPr>
        <w:annotationRef/>
      </w:r>
      <w:proofErr w:type="gramStart"/>
      <w:r>
        <w:t>most</w:t>
      </w:r>
      <w:proofErr w:type="gramEnd"/>
      <w:r>
        <w:t xml:space="preserve"> other method names you call out don't have the ()</w:t>
      </w:r>
    </w:p>
  </w:comment>
  <w:comment w:id="52" w:author="Paul Marriott" w:date="2014-03-02T09:41:00Z" w:initials="PM">
    <w:p w14:paraId="176C9BF4" w14:textId="77777777" w:rsidR="006B5BA6" w:rsidRDefault="006B5BA6">
      <w:pPr>
        <w:pStyle w:val="CommentText"/>
      </w:pPr>
      <w:r>
        <w:rPr>
          <w:rStyle w:val="CommentReference"/>
        </w:rPr>
        <w:annotationRef/>
      </w:r>
      <w:proofErr w:type="gramStart"/>
      <w:r>
        <w:t>other</w:t>
      </w:r>
      <w:proofErr w:type="gramEnd"/>
      <w:r>
        <w:t xml:space="preserve"> method calls in your text don't have the ()</w:t>
      </w:r>
    </w:p>
  </w:comment>
  <w:comment w:id="54" w:author="Paul Marriott" w:date="2014-03-02T09:43:00Z" w:initials="PM">
    <w:p w14:paraId="3CA7A001" w14:textId="77777777" w:rsidR="006B5BA6" w:rsidRDefault="006B5BA6">
      <w:pPr>
        <w:pStyle w:val="CommentText"/>
      </w:pPr>
      <w:r>
        <w:rPr>
          <w:rStyle w:val="CommentReference"/>
        </w:rPr>
        <w:annotationRef/>
      </w:r>
      <w:proofErr w:type="gramStart"/>
      <w:r>
        <w:t>all</w:t>
      </w:r>
      <w:proofErr w:type="gramEnd"/>
      <w:r>
        <w:t xml:space="preserve"> other type names in the text are not in code snippet formatting</w:t>
      </w:r>
    </w:p>
  </w:comment>
  <w:comment w:id="55" w:author="Paul Marriott" w:date="2014-03-02T09:43:00Z" w:initials="PM">
    <w:p w14:paraId="05B22155" w14:textId="77777777" w:rsidR="006B5BA6" w:rsidRDefault="006B5BA6">
      <w:pPr>
        <w:pStyle w:val="CommentText"/>
      </w:pPr>
      <w:r>
        <w:rPr>
          <w:rStyle w:val="CommentReference"/>
        </w:rPr>
        <w:annotationRef/>
      </w:r>
      <w:proofErr w:type="gramStart"/>
      <w:r>
        <w:t>you</w:t>
      </w:r>
      <w:proofErr w:type="gramEnd"/>
      <w:r>
        <w:t xml:space="preserve"> use text body format almost everywhere else for type names</w:t>
      </w:r>
    </w:p>
  </w:comment>
  <w:comment w:id="56" w:author="Paul Marriott" w:date="2014-03-02T09:43:00Z" w:initials="PM">
    <w:p w14:paraId="1DB55AA0" w14:textId="77777777" w:rsidR="006B5BA6" w:rsidRDefault="006B5BA6">
      <w:pPr>
        <w:pStyle w:val="CommentText"/>
      </w:pPr>
      <w:r>
        <w:rPr>
          <w:rStyle w:val="CommentReference"/>
        </w:rPr>
        <w:annotationRef/>
      </w:r>
      <w:r>
        <w:t>ibid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7FF85" w14:textId="77777777" w:rsidR="006B5BA6" w:rsidRDefault="006B5BA6" w:rsidP="00924DC9">
      <w:r>
        <w:separator/>
      </w:r>
    </w:p>
  </w:endnote>
  <w:endnote w:type="continuationSeparator" w:id="0">
    <w:p w14:paraId="7053E932" w14:textId="77777777" w:rsidR="006B5BA6" w:rsidRDefault="006B5BA6" w:rsidP="00924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notTrueType/>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WenQuanYi Micro Hei">
    <w:charset w:val="00"/>
    <w:family w:val="auto"/>
    <w:pitch w:val="variable"/>
  </w:font>
  <w:font w:name="Lohit Hindi">
    <w:charset w:val="00"/>
    <w:family w:val="auto"/>
    <w:pitch w:val="default"/>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DejaVu Sans Mono">
    <w:altName w:val="Lucida Console"/>
    <w:charset w:val="00"/>
    <w:family w:val="modern"/>
    <w:pitch w:val="fixed"/>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93225"/>
      <w:docPartObj>
        <w:docPartGallery w:val="Page Numbers (Bottom of Page)"/>
        <w:docPartUnique/>
      </w:docPartObj>
    </w:sdtPr>
    <w:sdtContent>
      <w:p w14:paraId="75BD9A9F" w14:textId="77777777" w:rsidR="006B5BA6" w:rsidRDefault="006B5BA6">
        <w:pPr>
          <w:pStyle w:val="Footer"/>
          <w:jc w:val="center"/>
        </w:pPr>
        <w:r>
          <w:fldChar w:fldCharType="begin"/>
        </w:r>
        <w:r>
          <w:instrText xml:space="preserve"> PAGE   \* MERGEFORMAT </w:instrText>
        </w:r>
        <w:r>
          <w:fldChar w:fldCharType="separate"/>
        </w:r>
        <w:r w:rsidR="00C97FBE">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93228"/>
      <w:docPartObj>
        <w:docPartGallery w:val="Page Numbers (Bottom of Page)"/>
        <w:docPartUnique/>
      </w:docPartObj>
    </w:sdtPr>
    <w:sdtContent>
      <w:p w14:paraId="41F000FE" w14:textId="77777777" w:rsidR="006B5BA6" w:rsidRDefault="006B5BA6">
        <w:pPr>
          <w:pStyle w:val="Footer"/>
          <w:jc w:val="center"/>
        </w:pPr>
        <w:r>
          <w:fldChar w:fldCharType="begin"/>
        </w:r>
        <w:r>
          <w:instrText xml:space="preserve"> PAGE   \* MERGEFORMAT </w:instrText>
        </w:r>
        <w:r>
          <w:fldChar w:fldCharType="separate"/>
        </w:r>
        <w:r w:rsidR="00C97FBE">
          <w:rPr>
            <w:noProof/>
          </w:rPr>
          <w:t>35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252FA8" w14:textId="77777777" w:rsidR="006B5BA6" w:rsidRDefault="006B5BA6" w:rsidP="00924DC9">
      <w:r w:rsidRPr="00924DC9">
        <w:rPr>
          <w:color w:val="000000"/>
        </w:rPr>
        <w:separator/>
      </w:r>
    </w:p>
  </w:footnote>
  <w:footnote w:type="continuationSeparator" w:id="0">
    <w:p w14:paraId="483FE0BE" w14:textId="77777777" w:rsidR="006B5BA6" w:rsidRDefault="006B5BA6" w:rsidP="00924D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1616B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BB0344"/>
    <w:multiLevelType w:val="hybridMultilevel"/>
    <w:tmpl w:val="FA423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3C2A5D70"/>
    <w:multiLevelType w:val="hybridMultilevel"/>
    <w:tmpl w:val="9B84C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8"/>
  </w:num>
  <w:num w:numId="4">
    <w:abstractNumId w:val="0"/>
  </w:num>
  <w:num w:numId="5">
    <w:abstractNumId w:val="11"/>
  </w:num>
  <w:num w:numId="6">
    <w:abstractNumId w:val="17"/>
  </w:num>
  <w:num w:numId="7">
    <w:abstractNumId w:val="4"/>
  </w:num>
  <w:num w:numId="8">
    <w:abstractNumId w:val="4"/>
  </w:num>
  <w:num w:numId="9">
    <w:abstractNumId w:val="0"/>
  </w:num>
  <w:num w:numId="10">
    <w:abstractNumId w:val="15"/>
  </w:num>
  <w:num w:numId="11">
    <w:abstractNumId w:val="10"/>
  </w:num>
  <w:num w:numId="12">
    <w:abstractNumId w:val="11"/>
  </w:num>
  <w:num w:numId="13">
    <w:abstractNumId w:val="17"/>
  </w:num>
  <w:num w:numId="14">
    <w:abstractNumId w:val="22"/>
  </w:num>
  <w:num w:numId="15">
    <w:abstractNumId w:val="20"/>
  </w:num>
  <w:num w:numId="16">
    <w:abstractNumId w:val="7"/>
  </w:num>
  <w:num w:numId="17">
    <w:abstractNumId w:val="5"/>
  </w:num>
  <w:num w:numId="18">
    <w:abstractNumId w:val="19"/>
  </w:num>
  <w:num w:numId="19">
    <w:abstractNumId w:val="1"/>
  </w:num>
  <w:num w:numId="20">
    <w:abstractNumId w:val="14"/>
  </w:num>
  <w:num w:numId="21">
    <w:abstractNumId w:val="2"/>
  </w:num>
  <w:num w:numId="22">
    <w:abstractNumId w:val="16"/>
  </w:num>
  <w:num w:numId="23">
    <w:abstractNumId w:val="9"/>
  </w:num>
  <w:num w:numId="24">
    <w:abstractNumId w:val="21"/>
  </w:num>
  <w:num w:numId="25">
    <w:abstractNumId w:val="13"/>
  </w:num>
  <w:num w:numId="26">
    <w:abstractNumId w:val="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trackRevisions/>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924DC9"/>
    <w:rsid w:val="000023C0"/>
    <w:rsid w:val="000029CF"/>
    <w:rsid w:val="000112A5"/>
    <w:rsid w:val="000225AB"/>
    <w:rsid w:val="00042206"/>
    <w:rsid w:val="0009059F"/>
    <w:rsid w:val="000A70CD"/>
    <w:rsid w:val="000B4C5B"/>
    <w:rsid w:val="000B6EFB"/>
    <w:rsid w:val="000C168B"/>
    <w:rsid w:val="000C5FA8"/>
    <w:rsid w:val="000D4FBD"/>
    <w:rsid w:val="000D5C1B"/>
    <w:rsid w:val="000E78A8"/>
    <w:rsid w:val="001238B3"/>
    <w:rsid w:val="00124726"/>
    <w:rsid w:val="00143A36"/>
    <w:rsid w:val="0015079A"/>
    <w:rsid w:val="0015165F"/>
    <w:rsid w:val="001573E4"/>
    <w:rsid w:val="00172040"/>
    <w:rsid w:val="00184CA8"/>
    <w:rsid w:val="001A7538"/>
    <w:rsid w:val="001A79CB"/>
    <w:rsid w:val="001B05DC"/>
    <w:rsid w:val="001B2BE3"/>
    <w:rsid w:val="001C30CB"/>
    <w:rsid w:val="001C664E"/>
    <w:rsid w:val="001E60E9"/>
    <w:rsid w:val="001E6C3C"/>
    <w:rsid w:val="002016F7"/>
    <w:rsid w:val="00205B91"/>
    <w:rsid w:val="00205DC8"/>
    <w:rsid w:val="00222CCC"/>
    <w:rsid w:val="002244FD"/>
    <w:rsid w:val="00240271"/>
    <w:rsid w:val="00254106"/>
    <w:rsid w:val="0025620C"/>
    <w:rsid w:val="002623B5"/>
    <w:rsid w:val="00263DC1"/>
    <w:rsid w:val="00274D8A"/>
    <w:rsid w:val="002910B5"/>
    <w:rsid w:val="00292C99"/>
    <w:rsid w:val="002B1D41"/>
    <w:rsid w:val="002B7B22"/>
    <w:rsid w:val="002C10ED"/>
    <w:rsid w:val="002F6F16"/>
    <w:rsid w:val="00320F4B"/>
    <w:rsid w:val="0033733D"/>
    <w:rsid w:val="003427E6"/>
    <w:rsid w:val="003760E2"/>
    <w:rsid w:val="00381446"/>
    <w:rsid w:val="003C13B6"/>
    <w:rsid w:val="003D333F"/>
    <w:rsid w:val="003D53AA"/>
    <w:rsid w:val="003F29DD"/>
    <w:rsid w:val="0045362C"/>
    <w:rsid w:val="00464304"/>
    <w:rsid w:val="00465910"/>
    <w:rsid w:val="00471941"/>
    <w:rsid w:val="0047542A"/>
    <w:rsid w:val="004A2BF5"/>
    <w:rsid w:val="004A5515"/>
    <w:rsid w:val="004C0DBB"/>
    <w:rsid w:val="004D0E03"/>
    <w:rsid w:val="004D42D4"/>
    <w:rsid w:val="00507AB0"/>
    <w:rsid w:val="00514FBB"/>
    <w:rsid w:val="00527061"/>
    <w:rsid w:val="005421FC"/>
    <w:rsid w:val="00542832"/>
    <w:rsid w:val="00556D6F"/>
    <w:rsid w:val="00561430"/>
    <w:rsid w:val="00572130"/>
    <w:rsid w:val="00590258"/>
    <w:rsid w:val="00595140"/>
    <w:rsid w:val="0059679C"/>
    <w:rsid w:val="005A14E0"/>
    <w:rsid w:val="005B30A6"/>
    <w:rsid w:val="005C7E59"/>
    <w:rsid w:val="005F3D5E"/>
    <w:rsid w:val="0060032B"/>
    <w:rsid w:val="006036F4"/>
    <w:rsid w:val="00630FF7"/>
    <w:rsid w:val="00636240"/>
    <w:rsid w:val="006463F5"/>
    <w:rsid w:val="006510F0"/>
    <w:rsid w:val="00684C83"/>
    <w:rsid w:val="006B5BA6"/>
    <w:rsid w:val="006B6CBA"/>
    <w:rsid w:val="006C59F0"/>
    <w:rsid w:val="006C61BB"/>
    <w:rsid w:val="006E2874"/>
    <w:rsid w:val="00702755"/>
    <w:rsid w:val="007066B8"/>
    <w:rsid w:val="00707DE9"/>
    <w:rsid w:val="00714087"/>
    <w:rsid w:val="00714764"/>
    <w:rsid w:val="00727E90"/>
    <w:rsid w:val="00741A5E"/>
    <w:rsid w:val="00744784"/>
    <w:rsid w:val="00757ECE"/>
    <w:rsid w:val="00775197"/>
    <w:rsid w:val="007825E2"/>
    <w:rsid w:val="007B748D"/>
    <w:rsid w:val="007C2F50"/>
    <w:rsid w:val="007D3C55"/>
    <w:rsid w:val="007D7057"/>
    <w:rsid w:val="007D7F11"/>
    <w:rsid w:val="007E1EB4"/>
    <w:rsid w:val="007E7915"/>
    <w:rsid w:val="00803823"/>
    <w:rsid w:val="00812268"/>
    <w:rsid w:val="008133CC"/>
    <w:rsid w:val="008135AB"/>
    <w:rsid w:val="008236A3"/>
    <w:rsid w:val="00830486"/>
    <w:rsid w:val="00831623"/>
    <w:rsid w:val="008417BA"/>
    <w:rsid w:val="008433B1"/>
    <w:rsid w:val="00850FB5"/>
    <w:rsid w:val="00863703"/>
    <w:rsid w:val="008A4767"/>
    <w:rsid w:val="008D08DB"/>
    <w:rsid w:val="008E308E"/>
    <w:rsid w:val="008E6D8D"/>
    <w:rsid w:val="008F7D5E"/>
    <w:rsid w:val="00900ECC"/>
    <w:rsid w:val="009053F2"/>
    <w:rsid w:val="00907121"/>
    <w:rsid w:val="0091243F"/>
    <w:rsid w:val="00921D34"/>
    <w:rsid w:val="00923C0B"/>
    <w:rsid w:val="00924DC9"/>
    <w:rsid w:val="00932A61"/>
    <w:rsid w:val="009439FD"/>
    <w:rsid w:val="0095368F"/>
    <w:rsid w:val="00953B91"/>
    <w:rsid w:val="009578AF"/>
    <w:rsid w:val="00974553"/>
    <w:rsid w:val="009756FA"/>
    <w:rsid w:val="00993FB7"/>
    <w:rsid w:val="009A41B9"/>
    <w:rsid w:val="009D4C92"/>
    <w:rsid w:val="009E05C5"/>
    <w:rsid w:val="009E06EC"/>
    <w:rsid w:val="009E2017"/>
    <w:rsid w:val="009F1A56"/>
    <w:rsid w:val="009F5E1A"/>
    <w:rsid w:val="00A03056"/>
    <w:rsid w:val="00A2375B"/>
    <w:rsid w:val="00A33598"/>
    <w:rsid w:val="00A34A1F"/>
    <w:rsid w:val="00A4030E"/>
    <w:rsid w:val="00A41A7E"/>
    <w:rsid w:val="00A57FAF"/>
    <w:rsid w:val="00A65642"/>
    <w:rsid w:val="00A667DC"/>
    <w:rsid w:val="00A77C7B"/>
    <w:rsid w:val="00A94B68"/>
    <w:rsid w:val="00A97014"/>
    <w:rsid w:val="00AB2CFD"/>
    <w:rsid w:val="00AB58C5"/>
    <w:rsid w:val="00AB772B"/>
    <w:rsid w:val="00AB7D3C"/>
    <w:rsid w:val="00AC38F4"/>
    <w:rsid w:val="00AF1945"/>
    <w:rsid w:val="00B01242"/>
    <w:rsid w:val="00B05BAA"/>
    <w:rsid w:val="00B23FE1"/>
    <w:rsid w:val="00B346B2"/>
    <w:rsid w:val="00B377DE"/>
    <w:rsid w:val="00B92838"/>
    <w:rsid w:val="00BA1445"/>
    <w:rsid w:val="00BC451A"/>
    <w:rsid w:val="00BD426E"/>
    <w:rsid w:val="00BF0F43"/>
    <w:rsid w:val="00BF6F07"/>
    <w:rsid w:val="00C12F03"/>
    <w:rsid w:val="00C20920"/>
    <w:rsid w:val="00C2324D"/>
    <w:rsid w:val="00C47E66"/>
    <w:rsid w:val="00C55355"/>
    <w:rsid w:val="00C62963"/>
    <w:rsid w:val="00C646A9"/>
    <w:rsid w:val="00C67755"/>
    <w:rsid w:val="00C87A9B"/>
    <w:rsid w:val="00C97CB5"/>
    <w:rsid w:val="00C97FBE"/>
    <w:rsid w:val="00CA3928"/>
    <w:rsid w:val="00CB0D70"/>
    <w:rsid w:val="00CB797A"/>
    <w:rsid w:val="00CC65AA"/>
    <w:rsid w:val="00CD4994"/>
    <w:rsid w:val="00CD7D5C"/>
    <w:rsid w:val="00CE1BC4"/>
    <w:rsid w:val="00CE4AB1"/>
    <w:rsid w:val="00D11288"/>
    <w:rsid w:val="00D217AE"/>
    <w:rsid w:val="00D34C2F"/>
    <w:rsid w:val="00D36E96"/>
    <w:rsid w:val="00D65D8A"/>
    <w:rsid w:val="00D702A6"/>
    <w:rsid w:val="00D806EA"/>
    <w:rsid w:val="00D8203C"/>
    <w:rsid w:val="00DA1BFC"/>
    <w:rsid w:val="00DA64D1"/>
    <w:rsid w:val="00DC0265"/>
    <w:rsid w:val="00DD5778"/>
    <w:rsid w:val="00DF153C"/>
    <w:rsid w:val="00DF7C64"/>
    <w:rsid w:val="00E02365"/>
    <w:rsid w:val="00E33E1D"/>
    <w:rsid w:val="00E371F2"/>
    <w:rsid w:val="00E450A6"/>
    <w:rsid w:val="00E457BC"/>
    <w:rsid w:val="00E5535A"/>
    <w:rsid w:val="00E6146E"/>
    <w:rsid w:val="00E67B5E"/>
    <w:rsid w:val="00E67D40"/>
    <w:rsid w:val="00E77216"/>
    <w:rsid w:val="00E8111A"/>
    <w:rsid w:val="00E97A7A"/>
    <w:rsid w:val="00EA48A8"/>
    <w:rsid w:val="00EB3690"/>
    <w:rsid w:val="00EC083E"/>
    <w:rsid w:val="00EC18D4"/>
    <w:rsid w:val="00EC6E8A"/>
    <w:rsid w:val="00EC731B"/>
    <w:rsid w:val="00ED12A3"/>
    <w:rsid w:val="00F05FEE"/>
    <w:rsid w:val="00F124E5"/>
    <w:rsid w:val="00F24009"/>
    <w:rsid w:val="00F34564"/>
    <w:rsid w:val="00F42FE5"/>
    <w:rsid w:val="00F43B30"/>
    <w:rsid w:val="00F45C93"/>
    <w:rsid w:val="00F8043F"/>
    <w:rsid w:val="00F82A62"/>
    <w:rsid w:val="00FB5D8B"/>
    <w:rsid w:val="00FB6BFD"/>
    <w:rsid w:val="00FD30EC"/>
    <w:rsid w:val="00FE51BB"/>
    <w:rsid w:val="00FF35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12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F124E5"/>
    <w:pPr>
      <w:keepNext/>
      <w:pageBreakBefore/>
      <w:numPr>
        <w:numId w:val="1"/>
      </w:numPr>
      <w:tabs>
        <w:tab w:val="left" w:pos="851"/>
      </w:tabs>
      <w:spacing w:before="240" w:after="60"/>
      <w:ind w:left="851" w:hanging="851"/>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1C664E"/>
    <w:pPr>
      <w:keepNext/>
      <w:numPr>
        <w:ilvl w:val="2"/>
        <w:numId w:val="1"/>
      </w:numPr>
      <w:tabs>
        <w:tab w:val="left" w:pos="851"/>
      </w:tabs>
      <w:spacing w:before="240" w:after="60"/>
      <w:outlineLvl w:val="2"/>
    </w:pPr>
    <w:rPr>
      <w:i/>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707DE9"/>
    <w:pPr>
      <w:jc w:val="both"/>
    </w:pPr>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link w:val="FooterChar"/>
    <w:uiPriority w:val="99"/>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 w:type="paragraph" w:customStyle="1" w:styleId="code">
    <w:name w:val="code"/>
    <w:basedOn w:val="Textbody"/>
    <w:rsid w:val="00707DE9"/>
  </w:style>
  <w:style w:type="paragraph" w:customStyle="1" w:styleId="codesni">
    <w:name w:val="code sni"/>
    <w:basedOn w:val="Textbody"/>
    <w:rsid w:val="00707DE9"/>
  </w:style>
  <w:style w:type="character" w:styleId="CommentReference">
    <w:name w:val="annotation reference"/>
    <w:basedOn w:val="DefaultParagraphFont"/>
    <w:uiPriority w:val="99"/>
    <w:semiHidden/>
    <w:unhideWhenUsed/>
    <w:rsid w:val="00707DE9"/>
    <w:rPr>
      <w:sz w:val="18"/>
      <w:szCs w:val="18"/>
    </w:rPr>
  </w:style>
  <w:style w:type="paragraph" w:styleId="CommentText">
    <w:name w:val="annotation text"/>
    <w:basedOn w:val="Normal"/>
    <w:link w:val="CommentTextChar"/>
    <w:uiPriority w:val="99"/>
    <w:semiHidden/>
    <w:unhideWhenUsed/>
    <w:rsid w:val="00707DE9"/>
    <w:rPr>
      <w:sz w:val="24"/>
      <w:szCs w:val="24"/>
    </w:rPr>
  </w:style>
  <w:style w:type="character" w:customStyle="1" w:styleId="CommentTextChar">
    <w:name w:val="Comment Text Char"/>
    <w:basedOn w:val="DefaultParagraphFont"/>
    <w:link w:val="CommentText"/>
    <w:uiPriority w:val="99"/>
    <w:semiHidden/>
    <w:rsid w:val="00707DE9"/>
    <w:rPr>
      <w:sz w:val="24"/>
      <w:szCs w:val="24"/>
    </w:rPr>
  </w:style>
  <w:style w:type="paragraph" w:styleId="CommentSubject">
    <w:name w:val="annotation subject"/>
    <w:basedOn w:val="CommentText"/>
    <w:next w:val="CommentText"/>
    <w:link w:val="CommentSubjectChar"/>
    <w:uiPriority w:val="99"/>
    <w:semiHidden/>
    <w:unhideWhenUsed/>
    <w:rsid w:val="00707DE9"/>
    <w:rPr>
      <w:b/>
      <w:bCs/>
      <w:sz w:val="20"/>
      <w:szCs w:val="20"/>
    </w:rPr>
  </w:style>
  <w:style w:type="character" w:customStyle="1" w:styleId="CommentSubjectChar">
    <w:name w:val="Comment Subject Char"/>
    <w:basedOn w:val="CommentTextChar"/>
    <w:link w:val="CommentSubject"/>
    <w:uiPriority w:val="99"/>
    <w:semiHidden/>
    <w:rsid w:val="00707DE9"/>
    <w:rPr>
      <w:b/>
      <w:bCs/>
      <w:sz w:val="24"/>
      <w:szCs w:val="24"/>
    </w:rPr>
  </w:style>
  <w:style w:type="paragraph" w:customStyle="1" w:styleId="codesn">
    <w:name w:val="code sn"/>
    <w:basedOn w:val="Textbody"/>
    <w:rsid w:val="00707DE9"/>
  </w:style>
  <w:style w:type="character" w:styleId="Hyperlink">
    <w:name w:val="Hyperlink"/>
    <w:basedOn w:val="DefaultParagraphFont"/>
    <w:uiPriority w:val="99"/>
    <w:unhideWhenUsed/>
    <w:rsid w:val="00CB0D70"/>
    <w:rPr>
      <w:color w:val="0000FF" w:themeColor="hyperlink"/>
      <w:u w:val="single"/>
    </w:rPr>
  </w:style>
  <w:style w:type="table" w:styleId="TableGrid">
    <w:name w:val="Table Grid"/>
    <w:basedOn w:val="TableNormal"/>
    <w:uiPriority w:val="59"/>
    <w:rsid w:val="0083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B23FE1"/>
    <w:rPr>
      <w:rFonts w:ascii="Arial" w:hAnsi="Arial"/>
    </w:rPr>
  </w:style>
  <w:style w:type="character" w:styleId="HTMLCode">
    <w:name w:val="HTML Code"/>
    <w:basedOn w:val="DefaultParagraphFont"/>
    <w:uiPriority w:val="99"/>
    <w:semiHidden/>
    <w:unhideWhenUsed/>
    <w:rsid w:val="008E6D8D"/>
    <w:rPr>
      <w:rFonts w:ascii="Courier" w:eastAsia="Times New Roman"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Num3"/>
    <w:pPr>
      <w:numPr>
        <w:numId w:val="4"/>
      </w:numPr>
    </w:pPr>
  </w:style>
  <w:style w:type="numbering" w:customStyle="1" w:styleId="Standard">
    <w:name w:val="WWNum6"/>
    <w:pPr>
      <w:numPr>
        <w:numId w:val="7"/>
      </w:numPr>
    </w:pPr>
  </w:style>
  <w:style w:type="numbering" w:customStyle="1" w:styleId="Heading">
    <w:name w:val="WWNum1"/>
    <w:pPr>
      <w:numPr>
        <w:numId w:val="2"/>
      </w:numPr>
    </w:pPr>
  </w:style>
  <w:style w:type="numbering" w:customStyle="1" w:styleId="Textbody">
    <w:name w:val="WWNum2"/>
    <w:pPr>
      <w:numPr>
        <w:numId w:val="3"/>
      </w:numPr>
    </w:pPr>
  </w:style>
  <w:style w:type="numbering" w:customStyle="1" w:styleId="List">
    <w:name w:val="WWNum4"/>
    <w:pPr>
      <w:numPr>
        <w:numId w:val="5"/>
      </w:numPr>
    </w:pPr>
  </w:style>
  <w:style w:type="numbering" w:customStyle="1" w:styleId="Caption">
    <w:name w:val="WWNum5"/>
    <w:pPr>
      <w:numPr>
        <w:numId w:val="6"/>
      </w:numPr>
    </w:pPr>
  </w:style>
  <w:style w:type="numbering" w:customStyle="1" w:styleId="Index">
    <w:name w:val="WWOutlineListStyl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52816">
      <w:bodyDiv w:val="1"/>
      <w:marLeft w:val="0"/>
      <w:marRight w:val="0"/>
      <w:marTop w:val="0"/>
      <w:marBottom w:val="0"/>
      <w:divBdr>
        <w:top w:val="none" w:sz="0" w:space="0" w:color="auto"/>
        <w:left w:val="none" w:sz="0" w:space="0" w:color="auto"/>
        <w:bottom w:val="none" w:sz="0" w:space="0" w:color="auto"/>
        <w:right w:val="none" w:sz="0" w:space="0" w:color="auto"/>
      </w:divBdr>
    </w:div>
    <w:div w:id="642468269">
      <w:bodyDiv w:val="1"/>
      <w:marLeft w:val="0"/>
      <w:marRight w:val="0"/>
      <w:marTop w:val="0"/>
      <w:marBottom w:val="0"/>
      <w:divBdr>
        <w:top w:val="none" w:sz="0" w:space="0" w:color="auto"/>
        <w:left w:val="none" w:sz="0" w:space="0" w:color="auto"/>
        <w:bottom w:val="none" w:sz="0" w:space="0" w:color="auto"/>
        <w:right w:val="none" w:sz="0" w:space="0" w:color="auto"/>
      </w:divBdr>
    </w:div>
    <w:div w:id="1270744575">
      <w:bodyDiv w:val="1"/>
      <w:marLeft w:val="0"/>
      <w:marRight w:val="0"/>
      <w:marTop w:val="0"/>
      <w:marBottom w:val="0"/>
      <w:divBdr>
        <w:top w:val="none" w:sz="0" w:space="0" w:color="auto"/>
        <w:left w:val="none" w:sz="0" w:space="0" w:color="auto"/>
        <w:bottom w:val="none" w:sz="0" w:space="0" w:color="auto"/>
        <w:right w:val="none" w:sz="0" w:space="0" w:color="auto"/>
      </w:divBdr>
    </w:div>
    <w:div w:id="1809124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verilab.com" TargetMode="External"/><Relationship Id="rId10" Type="http://schemas.openxmlformats.org/officeDocument/2006/relationships/hyperlink" Target="mailto:svlib@veri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23E735-0988-E24F-9097-8B4404CF5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3561</TotalTime>
  <Pages>36</Pages>
  <Words>12300</Words>
  <Characters>70113</Characters>
  <Application>Microsoft Macintosh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svlib user guide and specification</vt:lpstr>
    </vt:vector>
  </TitlesOfParts>
  <Company/>
  <LinksUpToDate>false</LinksUpToDate>
  <CharactersWithSpaces>82249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svlib user guide and specification</dc:title>
  <dc:creator>Jonathan Bromley</dc:creator>
  <cp:lastModifiedBy>Thorsten Dworzak</cp:lastModifiedBy>
  <cp:revision>139</cp:revision>
  <cp:lastPrinted>2014-06-04T23:40:00Z</cp:lastPrinted>
  <dcterms:created xsi:type="dcterms:W3CDTF">2014-02-09T11:47:00Z</dcterms:created>
  <dcterms:modified xsi:type="dcterms:W3CDTF">2021-02-07T14:47:00Z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